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6BCE31" w14:textId="77777777" w:rsidR="00D23AC2" w:rsidRDefault="00D23AC2" w:rsidP="00D23AC2">
      <w:pPr>
        <w:autoSpaceDE w:val="0"/>
        <w:autoSpaceDN w:val="0"/>
        <w:adjustRightInd w:val="0"/>
        <w:spacing w:after="0"/>
        <w:ind w:firstLine="0"/>
        <w:jc w:val="center"/>
        <w:rPr>
          <w:noProof/>
          <w:szCs w:val="24"/>
          <w:lang w:eastAsia="pt-PT"/>
        </w:rPr>
      </w:pPr>
    </w:p>
    <w:p w14:paraId="52D218DF" w14:textId="77777777" w:rsidR="00D23AC2" w:rsidRDefault="00D23AC2" w:rsidP="00D23AC2">
      <w:pPr>
        <w:autoSpaceDE w:val="0"/>
        <w:autoSpaceDN w:val="0"/>
        <w:adjustRightInd w:val="0"/>
        <w:spacing w:after="0"/>
        <w:ind w:firstLine="0"/>
        <w:jc w:val="center"/>
        <w:rPr>
          <w:noProof/>
          <w:szCs w:val="24"/>
          <w:lang w:eastAsia="pt-PT"/>
        </w:rPr>
      </w:pPr>
    </w:p>
    <w:p w14:paraId="61111281" w14:textId="77777777" w:rsidR="00AB0CAD" w:rsidRDefault="00D23AC2" w:rsidP="00D23AC2">
      <w:pPr>
        <w:autoSpaceDE w:val="0"/>
        <w:autoSpaceDN w:val="0"/>
        <w:adjustRightInd w:val="0"/>
        <w:spacing w:after="0"/>
        <w:ind w:firstLine="0"/>
        <w:jc w:val="center"/>
        <w:rPr>
          <w:szCs w:val="24"/>
        </w:rPr>
      </w:pPr>
      <w:r w:rsidRPr="00D23AC2">
        <w:rPr>
          <w:noProof/>
          <w:szCs w:val="24"/>
          <w:lang w:eastAsia="pt-PT"/>
        </w:rPr>
        <w:drawing>
          <wp:inline distT="0" distB="0" distL="0" distR="0" wp14:anchorId="4EB6973A" wp14:editId="50F8E4FA">
            <wp:extent cx="3371760" cy="939746"/>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66FFC37D" w14:textId="77777777" w:rsidR="00AB0CAD" w:rsidRDefault="00AB0CAD" w:rsidP="00E06598">
      <w:pPr>
        <w:jc w:val="center"/>
      </w:pPr>
    </w:p>
    <w:p w14:paraId="7CFB9070" w14:textId="77777777" w:rsidR="00976F94" w:rsidRPr="00F5129F" w:rsidRDefault="00976F94" w:rsidP="00E06598">
      <w:pPr>
        <w:ind w:left="397" w:firstLine="0"/>
        <w:jc w:val="center"/>
      </w:pPr>
      <w:bookmarkStart w:id="0" w:name="_Toc530601584"/>
    </w:p>
    <w:bookmarkEnd w:id="0"/>
    <w:p w14:paraId="59E10675" w14:textId="77777777" w:rsidR="00AB0CAD" w:rsidRPr="00F5129F" w:rsidRDefault="00AB0CAD" w:rsidP="00F5129F">
      <w:pPr>
        <w:ind w:left="397" w:firstLine="0"/>
      </w:pPr>
    </w:p>
    <w:p w14:paraId="25668AA9" w14:textId="1072F6B3" w:rsidR="00461FF9" w:rsidRDefault="00B822C8" w:rsidP="00461FF9">
      <w:pPr>
        <w:jc w:val="center"/>
        <w:rPr>
          <w:b/>
          <w:sz w:val="40"/>
          <w:szCs w:val="40"/>
        </w:rPr>
      </w:pPr>
      <w:r w:rsidRPr="00BB2CDD">
        <w:rPr>
          <w:b/>
          <w:i/>
          <w:iCs/>
          <w:sz w:val="40"/>
          <w:szCs w:val="40"/>
          <w:rPrChange w:id="1" w:author="João da Silva Pereira" w:date="2023-07-09T17:28:00Z">
            <w:rPr>
              <w:b/>
              <w:sz w:val="40"/>
              <w:szCs w:val="40"/>
            </w:rPr>
          </w:rPrChange>
        </w:rPr>
        <w:t xml:space="preserve">Site Web </w:t>
      </w:r>
      <w:proofErr w:type="spellStart"/>
      <w:r w:rsidRPr="00BB2CDD">
        <w:rPr>
          <w:b/>
          <w:i/>
          <w:iCs/>
          <w:sz w:val="40"/>
          <w:szCs w:val="40"/>
          <w:rPrChange w:id="2" w:author="João da Silva Pereira" w:date="2023-07-09T17:28:00Z">
            <w:rPr>
              <w:b/>
              <w:sz w:val="40"/>
              <w:szCs w:val="40"/>
            </w:rPr>
          </w:rPrChange>
        </w:rPr>
        <w:t>Meteo</w:t>
      </w:r>
      <w:proofErr w:type="spellEnd"/>
      <w:r w:rsidRPr="00B822C8">
        <w:rPr>
          <w:b/>
          <w:sz w:val="40"/>
          <w:szCs w:val="40"/>
        </w:rPr>
        <w:t xml:space="preserve"> com Inteligência Artificial</w:t>
      </w:r>
    </w:p>
    <w:p w14:paraId="69E23010" w14:textId="77777777" w:rsidR="00587014" w:rsidRPr="0082242C" w:rsidRDefault="00587014" w:rsidP="00461FF9">
      <w:pPr>
        <w:jc w:val="center"/>
        <w:rPr>
          <w:b/>
          <w:sz w:val="40"/>
          <w:szCs w:val="40"/>
        </w:rPr>
      </w:pPr>
    </w:p>
    <w:p w14:paraId="255AB845" w14:textId="033D1685" w:rsidR="00461FF9" w:rsidRDefault="00B822C8" w:rsidP="00461FF9">
      <w:pPr>
        <w:jc w:val="center"/>
        <w:rPr>
          <w:sz w:val="28"/>
          <w:szCs w:val="28"/>
        </w:rPr>
      </w:pPr>
      <w:r w:rsidRPr="00B822C8">
        <w:rPr>
          <w:noProof/>
          <w:sz w:val="28"/>
          <w:szCs w:val="28"/>
        </w:rPr>
        <w:t>Licenciatura em Engenharia Informática</w:t>
      </w:r>
    </w:p>
    <w:p w14:paraId="245BFC78" w14:textId="77777777" w:rsidR="00461FF9" w:rsidRDefault="00461FF9" w:rsidP="00461FF9">
      <w:pPr>
        <w:jc w:val="center"/>
        <w:rPr>
          <w:sz w:val="28"/>
          <w:szCs w:val="28"/>
        </w:rPr>
      </w:pPr>
    </w:p>
    <w:p w14:paraId="77F1536B" w14:textId="77777777" w:rsidR="00461FF9" w:rsidRDefault="00461FF9" w:rsidP="00461FF9">
      <w:pPr>
        <w:jc w:val="center"/>
        <w:rPr>
          <w:sz w:val="28"/>
          <w:szCs w:val="28"/>
        </w:rPr>
      </w:pPr>
    </w:p>
    <w:p w14:paraId="001A292F" w14:textId="77777777" w:rsidR="00461FF9" w:rsidRDefault="00461FF9" w:rsidP="00461FF9">
      <w:pPr>
        <w:jc w:val="center"/>
        <w:rPr>
          <w:sz w:val="28"/>
          <w:szCs w:val="28"/>
        </w:rPr>
      </w:pPr>
    </w:p>
    <w:p w14:paraId="4FE8D4EF" w14:textId="77777777" w:rsidR="00B822C8" w:rsidRDefault="00B822C8" w:rsidP="00461FF9">
      <w:pPr>
        <w:jc w:val="center"/>
        <w:rPr>
          <w:sz w:val="28"/>
          <w:szCs w:val="28"/>
        </w:rPr>
      </w:pPr>
      <w:r>
        <w:rPr>
          <w:sz w:val="28"/>
          <w:szCs w:val="28"/>
        </w:rPr>
        <w:t>Edgar Filipe da Silva Mendes</w:t>
      </w:r>
    </w:p>
    <w:p w14:paraId="06AAA68D" w14:textId="654A6713" w:rsidR="00461FF9" w:rsidRPr="003B27EB" w:rsidRDefault="00B822C8" w:rsidP="00461FF9">
      <w:pPr>
        <w:jc w:val="center"/>
        <w:rPr>
          <w:sz w:val="28"/>
          <w:szCs w:val="28"/>
        </w:rPr>
      </w:pPr>
      <w:r>
        <w:rPr>
          <w:sz w:val="28"/>
          <w:szCs w:val="28"/>
        </w:rPr>
        <w:t>João Rafael Freitas Oliveira</w:t>
      </w:r>
      <w:r w:rsidR="00461FF9">
        <w:rPr>
          <w:sz w:val="28"/>
          <w:szCs w:val="28"/>
        </w:rPr>
        <w:t xml:space="preserve"> </w:t>
      </w:r>
    </w:p>
    <w:p w14:paraId="5BC424B9" w14:textId="77777777" w:rsidR="00AB0CAD" w:rsidRDefault="00AB0CAD" w:rsidP="00976F94">
      <w:pPr>
        <w:jc w:val="center"/>
        <w:rPr>
          <w:szCs w:val="24"/>
        </w:rPr>
      </w:pPr>
    </w:p>
    <w:p w14:paraId="0EC1A995" w14:textId="77777777" w:rsidR="003B27EB" w:rsidRDefault="003B27EB" w:rsidP="00976F94">
      <w:pPr>
        <w:jc w:val="center"/>
        <w:rPr>
          <w:szCs w:val="24"/>
        </w:rPr>
      </w:pPr>
    </w:p>
    <w:p w14:paraId="36937AB1" w14:textId="4C6FE58C" w:rsidR="008948AD" w:rsidRDefault="00461FF9" w:rsidP="00587014">
      <w:pPr>
        <w:jc w:val="center"/>
        <w:rPr>
          <w:i/>
          <w:szCs w:val="24"/>
        </w:rPr>
      </w:pPr>
      <w:r w:rsidRPr="00461FF9">
        <w:rPr>
          <w:szCs w:val="28"/>
        </w:rPr>
        <w:t xml:space="preserve">Leiria, </w:t>
      </w:r>
      <w:r w:rsidR="00B822C8">
        <w:rPr>
          <w:szCs w:val="28"/>
        </w:rPr>
        <w:t>ju</w:t>
      </w:r>
      <w:ins w:id="3" w:author="João da Silva Pereira" w:date="2023-07-09T17:28:00Z">
        <w:r w:rsidR="00C279E8">
          <w:rPr>
            <w:szCs w:val="28"/>
          </w:rPr>
          <w:t>l</w:t>
        </w:r>
      </w:ins>
      <w:del w:id="4" w:author="João da Silva Pereira" w:date="2023-07-09T17:28:00Z">
        <w:r w:rsidR="00B822C8" w:rsidDel="00C279E8">
          <w:rPr>
            <w:szCs w:val="28"/>
          </w:rPr>
          <w:delText>n</w:delText>
        </w:r>
      </w:del>
      <w:r w:rsidR="00B822C8">
        <w:rPr>
          <w:szCs w:val="28"/>
        </w:rPr>
        <w:t>ho de 2023</w:t>
      </w:r>
      <w:r w:rsidR="007330C5">
        <w:rPr>
          <w:i/>
          <w:szCs w:val="24"/>
        </w:rPr>
        <w:br w:type="page"/>
      </w:r>
    </w:p>
    <w:p w14:paraId="52D6AFAB" w14:textId="77777777" w:rsidR="00D23AC2" w:rsidRDefault="00D23AC2" w:rsidP="00976F94">
      <w:pPr>
        <w:tabs>
          <w:tab w:val="left" w:pos="6480"/>
        </w:tabs>
        <w:spacing w:after="120"/>
        <w:jc w:val="center"/>
        <w:rPr>
          <w:i/>
          <w:szCs w:val="24"/>
        </w:rPr>
      </w:pPr>
    </w:p>
    <w:p w14:paraId="111E0505" w14:textId="77777777" w:rsidR="008948AD" w:rsidRDefault="00E154B4" w:rsidP="00976F94">
      <w:pPr>
        <w:tabs>
          <w:tab w:val="left" w:pos="6480"/>
        </w:tabs>
        <w:spacing w:after="120"/>
        <w:jc w:val="center"/>
        <w:rPr>
          <w:i/>
          <w:szCs w:val="24"/>
        </w:rPr>
      </w:pPr>
      <w:r w:rsidRPr="00D23AC2">
        <w:rPr>
          <w:noProof/>
          <w:szCs w:val="24"/>
          <w:lang w:eastAsia="pt-PT"/>
        </w:rPr>
        <w:drawing>
          <wp:inline distT="0" distB="0" distL="0" distR="0" wp14:anchorId="6BA0A76C" wp14:editId="61957D8F">
            <wp:extent cx="3371760" cy="939746"/>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pic:cNvPicPr>
                      <a:picLocks noChangeAspect="1" noChangeArrowheads="1"/>
                    </pic:cNvPicPr>
                  </pic:nvPicPr>
                  <pic:blipFill>
                    <a:blip r:embed="rId12" cstate="print">
                      <a:extLst>
                        <a:ext uri="{28A0092B-C50C-407E-A947-70E740481C1C}">
                          <a14:useLocalDpi xmlns:a14="http://schemas.microsoft.com/office/drawing/2010/main" val="0"/>
                        </a:ext>
                      </a:extLst>
                    </a:blip>
                    <a:stretch>
                      <a:fillRect/>
                    </a:stretch>
                  </pic:blipFill>
                  <pic:spPr bwMode="auto">
                    <a:xfrm>
                      <a:off x="0" y="0"/>
                      <a:ext cx="3371760" cy="939746"/>
                    </a:xfrm>
                    <a:prstGeom prst="rect">
                      <a:avLst/>
                    </a:prstGeom>
                    <a:noFill/>
                    <a:ln>
                      <a:noFill/>
                    </a:ln>
                  </pic:spPr>
                </pic:pic>
              </a:graphicData>
            </a:graphic>
          </wp:inline>
        </w:drawing>
      </w:r>
    </w:p>
    <w:p w14:paraId="47B358BF" w14:textId="77777777" w:rsidR="008948AD" w:rsidRDefault="008948AD" w:rsidP="00976F94">
      <w:pPr>
        <w:tabs>
          <w:tab w:val="left" w:pos="6480"/>
        </w:tabs>
        <w:spacing w:after="120"/>
        <w:jc w:val="center"/>
        <w:rPr>
          <w:i/>
          <w:szCs w:val="24"/>
        </w:rPr>
      </w:pPr>
    </w:p>
    <w:p w14:paraId="46607F9D" w14:textId="77777777" w:rsidR="008948AD" w:rsidRDefault="008948AD" w:rsidP="00976F94">
      <w:pPr>
        <w:tabs>
          <w:tab w:val="left" w:pos="6480"/>
        </w:tabs>
        <w:spacing w:after="120"/>
        <w:jc w:val="center"/>
        <w:rPr>
          <w:i/>
          <w:szCs w:val="24"/>
        </w:rPr>
      </w:pPr>
    </w:p>
    <w:p w14:paraId="7F0C76E8" w14:textId="77777777" w:rsidR="00976F94" w:rsidRDefault="00976F94" w:rsidP="0078387F">
      <w:pPr>
        <w:jc w:val="center"/>
        <w:rPr>
          <w:noProof/>
        </w:rPr>
      </w:pPr>
    </w:p>
    <w:p w14:paraId="1C3AB06C" w14:textId="77777777" w:rsidR="0082242C" w:rsidRDefault="0082242C" w:rsidP="0078387F">
      <w:pPr>
        <w:jc w:val="center"/>
      </w:pPr>
    </w:p>
    <w:p w14:paraId="128EE8BE" w14:textId="2CCFBD31" w:rsidR="008948AD" w:rsidRDefault="00B822C8" w:rsidP="00976F94">
      <w:pPr>
        <w:jc w:val="center"/>
        <w:rPr>
          <w:b/>
          <w:sz w:val="40"/>
          <w:szCs w:val="40"/>
        </w:rPr>
      </w:pPr>
      <w:r w:rsidRPr="00BB2CDD">
        <w:rPr>
          <w:b/>
          <w:i/>
          <w:iCs/>
          <w:sz w:val="40"/>
          <w:szCs w:val="40"/>
          <w:rPrChange w:id="5" w:author="João da Silva Pereira" w:date="2023-07-09T17:28:00Z">
            <w:rPr>
              <w:b/>
              <w:sz w:val="40"/>
              <w:szCs w:val="40"/>
            </w:rPr>
          </w:rPrChange>
        </w:rPr>
        <w:t xml:space="preserve">Site Web </w:t>
      </w:r>
      <w:proofErr w:type="spellStart"/>
      <w:r w:rsidRPr="00BB2CDD">
        <w:rPr>
          <w:b/>
          <w:i/>
          <w:iCs/>
          <w:sz w:val="40"/>
          <w:szCs w:val="40"/>
          <w:rPrChange w:id="6" w:author="João da Silva Pereira" w:date="2023-07-09T17:28:00Z">
            <w:rPr>
              <w:b/>
              <w:sz w:val="40"/>
              <w:szCs w:val="40"/>
            </w:rPr>
          </w:rPrChange>
        </w:rPr>
        <w:t>Meteo</w:t>
      </w:r>
      <w:proofErr w:type="spellEnd"/>
      <w:r w:rsidRPr="00B822C8">
        <w:rPr>
          <w:b/>
          <w:sz w:val="40"/>
          <w:szCs w:val="40"/>
        </w:rPr>
        <w:t xml:space="preserve"> com Inteligência Artificial</w:t>
      </w:r>
    </w:p>
    <w:p w14:paraId="0F837BC5" w14:textId="77777777" w:rsidR="008948AD" w:rsidRDefault="008948AD" w:rsidP="0078387F">
      <w:pPr>
        <w:jc w:val="center"/>
      </w:pPr>
    </w:p>
    <w:p w14:paraId="422FF7A1" w14:textId="77777777" w:rsidR="00587014" w:rsidRPr="0082242C" w:rsidRDefault="00587014" w:rsidP="0078387F">
      <w:pPr>
        <w:jc w:val="center"/>
      </w:pPr>
    </w:p>
    <w:p w14:paraId="1C2CE5C5" w14:textId="76A6758F" w:rsidR="00587014" w:rsidRDefault="00B822C8" w:rsidP="00976F94">
      <w:pPr>
        <w:jc w:val="center"/>
        <w:rPr>
          <w:sz w:val="28"/>
          <w:szCs w:val="28"/>
        </w:rPr>
      </w:pPr>
      <w:r w:rsidRPr="00B822C8">
        <w:rPr>
          <w:noProof/>
          <w:sz w:val="28"/>
          <w:szCs w:val="28"/>
        </w:rPr>
        <w:t>Licenciatura em Engenharia Informática</w:t>
      </w:r>
    </w:p>
    <w:p w14:paraId="017785FF" w14:textId="77777777" w:rsidR="00587014" w:rsidRDefault="00587014" w:rsidP="00976F94">
      <w:pPr>
        <w:jc w:val="center"/>
        <w:rPr>
          <w:sz w:val="28"/>
          <w:szCs w:val="28"/>
        </w:rPr>
      </w:pPr>
    </w:p>
    <w:p w14:paraId="2B06907B" w14:textId="77777777" w:rsidR="00B822C8" w:rsidRPr="00B822C8" w:rsidRDefault="00B822C8" w:rsidP="00B822C8">
      <w:pPr>
        <w:tabs>
          <w:tab w:val="left" w:pos="6480"/>
        </w:tabs>
        <w:jc w:val="center"/>
        <w:rPr>
          <w:sz w:val="28"/>
          <w:szCs w:val="28"/>
        </w:rPr>
      </w:pPr>
      <w:r w:rsidRPr="00B822C8">
        <w:rPr>
          <w:sz w:val="28"/>
          <w:szCs w:val="28"/>
        </w:rPr>
        <w:t>Edgar Filipe da Silva Mendes</w:t>
      </w:r>
    </w:p>
    <w:p w14:paraId="27AE37BB" w14:textId="35E17C5A" w:rsidR="00AB0CAD" w:rsidRDefault="00B822C8" w:rsidP="00B822C8">
      <w:pPr>
        <w:tabs>
          <w:tab w:val="left" w:pos="6480"/>
        </w:tabs>
        <w:jc w:val="center"/>
        <w:rPr>
          <w:rFonts w:ascii="Cambria" w:hAnsi="Cambria"/>
          <w:b/>
          <w:sz w:val="28"/>
          <w:szCs w:val="28"/>
        </w:rPr>
      </w:pPr>
      <w:r w:rsidRPr="00B822C8">
        <w:rPr>
          <w:sz w:val="28"/>
          <w:szCs w:val="28"/>
        </w:rPr>
        <w:t>João Rafael Freitas Oliveira</w:t>
      </w:r>
    </w:p>
    <w:p w14:paraId="619CCCE9" w14:textId="77777777" w:rsidR="0078387F" w:rsidRPr="00461FF9" w:rsidRDefault="0078387F" w:rsidP="0078387F">
      <w:pPr>
        <w:tabs>
          <w:tab w:val="left" w:pos="6480"/>
        </w:tabs>
        <w:jc w:val="center"/>
        <w:rPr>
          <w:rFonts w:cs="Times New Roman"/>
          <w:noProof/>
        </w:rPr>
      </w:pPr>
    </w:p>
    <w:p w14:paraId="576DE787" w14:textId="34E5D127" w:rsidR="00AB0CAD" w:rsidRPr="00461FF9" w:rsidRDefault="00B05A1F" w:rsidP="00976F94">
      <w:pPr>
        <w:spacing w:line="400" w:lineRule="exact"/>
        <w:ind w:firstLine="0"/>
        <w:rPr>
          <w:rFonts w:cs="Times New Roman"/>
          <w:szCs w:val="24"/>
        </w:rPr>
      </w:pPr>
      <w:r>
        <w:rPr>
          <w:rFonts w:cs="Times New Roman"/>
          <w:szCs w:val="24"/>
        </w:rPr>
        <w:t xml:space="preserve">Trabalho de </w:t>
      </w:r>
      <w:r w:rsidR="00C52969" w:rsidRPr="00461FF9">
        <w:rPr>
          <w:rFonts w:cs="Times New Roman"/>
          <w:szCs w:val="24"/>
        </w:rPr>
        <w:t>Projeto</w:t>
      </w:r>
      <w:r w:rsidR="00A943E6">
        <w:rPr>
          <w:rFonts w:cs="Times New Roman"/>
          <w:szCs w:val="24"/>
        </w:rPr>
        <w:t xml:space="preserve"> </w:t>
      </w:r>
      <w:r w:rsidR="00A943E6" w:rsidRPr="00A943E6">
        <w:rPr>
          <w:rFonts w:cs="Times New Roman"/>
          <w:szCs w:val="24"/>
        </w:rPr>
        <w:t>da unidade curricular de Projeto Informático</w:t>
      </w:r>
      <w:r w:rsidR="00AB0CAD" w:rsidRPr="00461FF9">
        <w:rPr>
          <w:rFonts w:cs="Times New Roman"/>
          <w:szCs w:val="24"/>
        </w:rPr>
        <w:t xml:space="preserve"> realizad</w:t>
      </w:r>
      <w:r w:rsidR="00C52969" w:rsidRPr="00461FF9">
        <w:rPr>
          <w:rFonts w:cs="Times New Roman"/>
          <w:szCs w:val="24"/>
        </w:rPr>
        <w:t>o</w:t>
      </w:r>
      <w:r w:rsidR="00AB0CAD" w:rsidRPr="00461FF9">
        <w:rPr>
          <w:rFonts w:cs="Times New Roman"/>
          <w:szCs w:val="24"/>
        </w:rPr>
        <w:t xml:space="preserve"> sob a orientação do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 xml:space="preserve">João da Silva Pereira </w:t>
      </w:r>
      <w:r w:rsidR="00B15D0F" w:rsidRPr="00461FF9">
        <w:rPr>
          <w:rFonts w:cs="Times New Roman"/>
          <w:szCs w:val="24"/>
        </w:rPr>
        <w:t>e do</w:t>
      </w:r>
      <w:r w:rsidR="00AB0CAD" w:rsidRPr="00461FF9">
        <w:rPr>
          <w:rFonts w:cs="Times New Roman"/>
          <w:szCs w:val="24"/>
        </w:rPr>
        <w:t xml:space="preserve"> </w:t>
      </w:r>
      <w:r w:rsidR="008948AD" w:rsidRPr="00461FF9">
        <w:rPr>
          <w:rFonts w:cs="Times New Roman"/>
          <w:szCs w:val="24"/>
        </w:rPr>
        <w:t>Professor</w:t>
      </w:r>
      <w:r w:rsidR="00B822C8">
        <w:rPr>
          <w:rFonts w:cs="Times New Roman"/>
          <w:szCs w:val="24"/>
        </w:rPr>
        <w:t xml:space="preserve"> </w:t>
      </w:r>
      <w:r w:rsidR="00B822C8" w:rsidRPr="00B822C8">
        <w:rPr>
          <w:rFonts w:cs="Times New Roman"/>
          <w:szCs w:val="24"/>
        </w:rPr>
        <w:t>Rui Vasco Guerra Baptista Monteiro</w:t>
      </w:r>
      <w:r w:rsidR="00B15D0F" w:rsidRPr="00461FF9">
        <w:rPr>
          <w:rFonts w:cs="Times New Roman"/>
          <w:szCs w:val="24"/>
        </w:rPr>
        <w:t xml:space="preserve"> </w:t>
      </w:r>
    </w:p>
    <w:p w14:paraId="2E57FA90" w14:textId="77777777" w:rsidR="008948AD" w:rsidRPr="00461FF9" w:rsidRDefault="008948AD" w:rsidP="00976F94">
      <w:pPr>
        <w:jc w:val="center"/>
        <w:rPr>
          <w:rFonts w:cs="Times New Roman"/>
          <w:szCs w:val="24"/>
        </w:rPr>
      </w:pPr>
    </w:p>
    <w:p w14:paraId="00343BF6" w14:textId="16BCCECB" w:rsidR="00B86C21" w:rsidRPr="00461FF9" w:rsidRDefault="00AB0CAD" w:rsidP="00587014">
      <w:pPr>
        <w:jc w:val="center"/>
        <w:rPr>
          <w:rFonts w:cs="Times New Roman"/>
        </w:rPr>
        <w:sectPr w:rsidR="00B86C21" w:rsidRPr="00461FF9" w:rsidSect="00E06598">
          <w:footerReference w:type="even" r:id="rId13"/>
          <w:type w:val="continuous"/>
          <w:pgSz w:w="11906" w:h="16838" w:code="9"/>
          <w:pgMar w:top="1418" w:right="1418" w:bottom="1418" w:left="1701" w:header="709" w:footer="612" w:gutter="0"/>
          <w:pgNumType w:fmt="upperRoman" w:start="1"/>
          <w:cols w:space="708"/>
          <w:docGrid w:linePitch="360"/>
        </w:sectPr>
      </w:pPr>
      <w:r w:rsidRPr="00461FF9">
        <w:rPr>
          <w:rFonts w:cs="Times New Roman"/>
          <w:szCs w:val="24"/>
        </w:rPr>
        <w:t xml:space="preserve">Leiria, </w:t>
      </w:r>
      <w:r w:rsidR="00B822C8">
        <w:rPr>
          <w:rFonts w:cs="Times New Roman"/>
          <w:szCs w:val="24"/>
        </w:rPr>
        <w:t>ju</w:t>
      </w:r>
      <w:ins w:id="7" w:author="João da Silva Pereira" w:date="2023-07-09T17:28:00Z">
        <w:r w:rsidR="00BB2CDD">
          <w:rPr>
            <w:rFonts w:cs="Times New Roman"/>
            <w:szCs w:val="24"/>
          </w:rPr>
          <w:t>l</w:t>
        </w:r>
      </w:ins>
      <w:del w:id="8" w:author="João da Silva Pereira" w:date="2023-07-09T17:28:00Z">
        <w:r w:rsidR="00B822C8" w:rsidDel="00BB2CDD">
          <w:rPr>
            <w:rFonts w:cs="Times New Roman"/>
            <w:szCs w:val="24"/>
          </w:rPr>
          <w:delText>n</w:delText>
        </w:r>
      </w:del>
      <w:r w:rsidR="00B822C8">
        <w:rPr>
          <w:rFonts w:cs="Times New Roman"/>
          <w:szCs w:val="24"/>
        </w:rPr>
        <w:t>ho</w:t>
      </w:r>
      <w:r w:rsidRPr="00461FF9">
        <w:rPr>
          <w:rFonts w:cs="Times New Roman"/>
          <w:szCs w:val="24"/>
        </w:rPr>
        <w:t xml:space="preserve"> de </w:t>
      </w:r>
      <w:bookmarkStart w:id="9" w:name="_Toc530601442"/>
      <w:bookmarkStart w:id="10" w:name="_Toc357152314"/>
      <w:bookmarkStart w:id="11" w:name="_Toc357154521"/>
      <w:r w:rsidR="00B822C8">
        <w:rPr>
          <w:rFonts w:cs="Times New Roman"/>
          <w:szCs w:val="24"/>
        </w:rPr>
        <w:t>2023</w:t>
      </w:r>
    </w:p>
    <w:bookmarkEnd w:id="9"/>
    <w:bookmarkEnd w:id="10"/>
    <w:bookmarkEnd w:id="11"/>
    <w:p w14:paraId="3B112F3F" w14:textId="77777777" w:rsidR="00E154B4" w:rsidRDefault="00E154B4" w:rsidP="0014165E">
      <w:pPr>
        <w:ind w:firstLine="0"/>
      </w:pPr>
    </w:p>
    <w:p w14:paraId="1D4E6A8A" w14:textId="77777777" w:rsidR="00064E27" w:rsidRPr="00E154B4" w:rsidRDefault="00064E27" w:rsidP="00E154B4">
      <w:pPr>
        <w:rPr>
          <w:rStyle w:val="Titulo1Char"/>
          <w:rFonts w:cstheme="minorBidi"/>
          <w:b w:val="0"/>
          <w:sz w:val="24"/>
        </w:rPr>
      </w:pPr>
      <w:r>
        <w:rPr>
          <w:rStyle w:val="Titulo1Char"/>
        </w:rPr>
        <w:br w:type="page"/>
      </w:r>
    </w:p>
    <w:p w14:paraId="645A0420" w14:textId="77777777" w:rsidR="00264498" w:rsidRDefault="00264498" w:rsidP="009C19AA">
      <w:pPr>
        <w:pStyle w:val="Ttulo1"/>
        <w:numPr>
          <w:ilvl w:val="0"/>
          <w:numId w:val="0"/>
        </w:numPr>
        <w:ind w:left="360"/>
      </w:pPr>
      <w:bookmarkStart w:id="12" w:name="_Toc530601443"/>
      <w:bookmarkStart w:id="13" w:name="_Toc139644071"/>
      <w:r>
        <w:lastRenderedPageBreak/>
        <w:t>Agradecimentos</w:t>
      </w:r>
      <w:bookmarkEnd w:id="12"/>
      <w:bookmarkEnd w:id="13"/>
    </w:p>
    <w:p w14:paraId="5265918D" w14:textId="77777777" w:rsidR="004844B9" w:rsidRDefault="004844B9" w:rsidP="004844B9">
      <w:r>
        <w:t>Gostaríamos de expressar a nossa mais sincera gratidão a ambos os nossos orientadores, Professor Doutor João da Silva Pereira e Professor Doutor Rui Vasco Monteiro, pelo apoio inestimável que nos proporcionaram ao longo da elaboração do nosso projeto informático. Sem a orientação e o conhecimento dos mesmos, certamente não teria sido possível alcançar esse marco significativo.</w:t>
      </w:r>
    </w:p>
    <w:p w14:paraId="06B485BA" w14:textId="1D8DBBFF" w:rsidR="00064E27" w:rsidRPr="00BD7A2B" w:rsidRDefault="004844B9" w:rsidP="004844B9">
      <w:r>
        <w:t>Agradecemos também aos nossos amigos e família pelo apoio dado ao longo da realização deste trabalho.</w:t>
      </w:r>
      <w:r w:rsidR="00064E27">
        <w:br w:type="page"/>
      </w:r>
    </w:p>
    <w:p w14:paraId="567AE312" w14:textId="77777777" w:rsidR="00DD743C" w:rsidRDefault="00DD743C" w:rsidP="009C19AA">
      <w:pPr>
        <w:pStyle w:val="Ttulo1"/>
        <w:numPr>
          <w:ilvl w:val="0"/>
          <w:numId w:val="0"/>
        </w:numPr>
        <w:ind w:left="360"/>
      </w:pPr>
      <w:bookmarkStart w:id="14" w:name="_Toc357152316"/>
      <w:bookmarkStart w:id="15" w:name="_Toc357154523"/>
      <w:bookmarkStart w:id="16" w:name="_Toc530601444"/>
      <w:bookmarkStart w:id="17" w:name="_Toc139644072"/>
      <w:r w:rsidRPr="00DA0CA9">
        <w:lastRenderedPageBreak/>
        <w:t>Resumo</w:t>
      </w:r>
      <w:bookmarkEnd w:id="14"/>
      <w:bookmarkEnd w:id="15"/>
      <w:bookmarkEnd w:id="16"/>
      <w:bookmarkEnd w:id="17"/>
    </w:p>
    <w:p w14:paraId="51C452A6" w14:textId="3C71B44B" w:rsidR="00416CA5" w:rsidRDefault="00416CA5" w:rsidP="00536B80">
      <w:r w:rsidRPr="00416CA5">
        <w:t>Todos reconhecemos que a meteorologia e as condições climáticas têm uma influência significativa em todas as atividades humanas, quer sejam realizadas em espaços interiores ou ao ar livre. Além d</w:t>
      </w:r>
      <w:r>
        <w:t>e influenciar as decisões mundanas de alguém antes de sair de casa</w:t>
      </w:r>
      <w:r w:rsidRPr="00416CA5">
        <w:t>, a previsão de precipitação é crucial em áreas como aviação, navegação, agricultura, indústria, comércio e turismo.</w:t>
      </w:r>
    </w:p>
    <w:p w14:paraId="11BE0EAB" w14:textId="4CAB049E" w:rsidR="00536B80" w:rsidRDefault="00536B80" w:rsidP="00536B80">
      <w:r>
        <w:t xml:space="preserve">Em Portugal, o Instituto Português do Mar e da Atmosfera, uma organização </w:t>
      </w:r>
      <w:r w:rsidR="00416CA5">
        <w:t>governamental</w:t>
      </w:r>
      <w:r>
        <w:t xml:space="preserve">, analisa e faz a previsão do estado do tempo para períodos longos até 10 dias e com </w:t>
      </w:r>
      <w:r w:rsidR="00191720">
        <w:t>um certo</w:t>
      </w:r>
      <w:r>
        <w:t xml:space="preserve"> grau de incerteza. Por esse motivo, o objetivo d</w:t>
      </w:r>
      <w:r w:rsidR="00416CA5">
        <w:t>este</w:t>
      </w:r>
      <w:r>
        <w:t xml:space="preserve"> projeto é alcançar uma alta taxa de acerto na identificação de padrões de precipitação para que o algoritmo seja confiável em contextos reais. </w:t>
      </w:r>
    </w:p>
    <w:p w14:paraId="414B4B7C" w14:textId="4F25A59E" w:rsidR="00587014" w:rsidRDefault="00536B80" w:rsidP="00536B80">
      <w:r>
        <w:t xml:space="preserve">Para atingir esse objetivo, </w:t>
      </w:r>
      <w:r w:rsidR="00416CA5">
        <w:t>foram utilizados os dados do</w:t>
      </w:r>
      <w:r>
        <w:t xml:space="preserve"> </w:t>
      </w:r>
      <w:commentRangeStart w:id="18"/>
      <w:r>
        <w:t>IPMA</w:t>
      </w:r>
      <w:commentRangeEnd w:id="18"/>
      <w:r w:rsidR="002C33BD">
        <w:rPr>
          <w:rStyle w:val="Refdecomentrio"/>
        </w:rPr>
        <w:commentReference w:id="18"/>
      </w:r>
      <w:r w:rsidR="00416CA5">
        <w:t xml:space="preserve"> que</w:t>
      </w:r>
      <w:r>
        <w:t xml:space="preserve"> procedeu à implementação de </w:t>
      </w:r>
      <w:del w:id="19" w:author="João da Silva Pereira" w:date="2023-07-09T17:43:00Z">
        <w:r w:rsidDel="00673327">
          <w:delText xml:space="preserve">radares para </w:delText>
        </w:r>
      </w:del>
      <w:r>
        <w:t xml:space="preserve">captura de imagens do estado meteorológico, imagens </w:t>
      </w:r>
      <w:ins w:id="20" w:author="João da Silva Pereira" w:date="2023-07-09T17:43:00Z">
        <w:r w:rsidR="00673327">
          <w:t xml:space="preserve">de radares </w:t>
        </w:r>
      </w:ins>
      <w:r>
        <w:t xml:space="preserve">que serão utilizadas para prever a precipitação em Leiria. Neste projeto serão testadas técnicas de inteligência artificial com redes neuronais artificiais em </w:t>
      </w:r>
      <w:proofErr w:type="spellStart"/>
      <w:r w:rsidRPr="00F94FEF">
        <w:rPr>
          <w:i/>
          <w:iCs/>
          <w:rPrChange w:id="21" w:author="João da Silva Pereira" w:date="2023-07-09T17:44:00Z">
            <w:rPr/>
          </w:rPrChange>
        </w:rPr>
        <w:t>Deep</w:t>
      </w:r>
      <w:proofErr w:type="spellEnd"/>
      <w:r w:rsidRPr="00F94FEF">
        <w:rPr>
          <w:i/>
          <w:iCs/>
          <w:rPrChange w:id="22" w:author="João da Silva Pereira" w:date="2023-07-09T17:44:00Z">
            <w:rPr/>
          </w:rPrChange>
        </w:rPr>
        <w:t xml:space="preserve"> </w:t>
      </w:r>
      <w:proofErr w:type="spellStart"/>
      <w:r w:rsidRPr="00F94FEF">
        <w:rPr>
          <w:i/>
          <w:iCs/>
          <w:rPrChange w:id="23" w:author="João da Silva Pereira" w:date="2023-07-09T17:44:00Z">
            <w:rPr/>
          </w:rPrChange>
        </w:rPr>
        <w:t>Learning</w:t>
      </w:r>
      <w:proofErr w:type="spellEnd"/>
      <w:r>
        <w:t>.</w:t>
      </w:r>
    </w:p>
    <w:p w14:paraId="3B6BA864" w14:textId="7C456658" w:rsidR="00416CA5" w:rsidRDefault="00416CA5" w:rsidP="00536B80">
      <w:r>
        <w:t>Ao chegar ao fim do trabalho, foi observado uma certa falha por parte da rede neuronal na previsão de momentos com chuva intensa, devido à falta de dados deste tipo para o treino do mesmo</w:t>
      </w:r>
      <w:r w:rsidR="0043259D">
        <w:t>. É</w:t>
      </w:r>
      <w:r w:rsidR="0043259D" w:rsidRPr="0043259D">
        <w:t xml:space="preserve"> </w:t>
      </w:r>
      <w:r w:rsidR="0043259D">
        <w:t xml:space="preserve">ainda considerado que, caso seja possível obter mais dados do IPMA, quer sejam fornecidos pelo próprio, quer sejam obtidos pelo </w:t>
      </w:r>
      <w:proofErr w:type="spellStart"/>
      <w:r w:rsidR="0043259D" w:rsidRPr="0043259D">
        <w:rPr>
          <w:i/>
          <w:iCs/>
        </w:rPr>
        <w:t>developer</w:t>
      </w:r>
      <w:proofErr w:type="spellEnd"/>
      <w:r w:rsidR="0043259D">
        <w:t xml:space="preserve"> em períodos com chuva frequente e intensa, o algoritmo atingiria uma boa taxa de precisão.</w:t>
      </w:r>
    </w:p>
    <w:p w14:paraId="009BAE44" w14:textId="77777777" w:rsidR="00587014" w:rsidRDefault="00587014" w:rsidP="00587014"/>
    <w:p w14:paraId="6F790E7D" w14:textId="46B48BBC" w:rsidR="00064E27" w:rsidRPr="00536B80" w:rsidRDefault="00064E27" w:rsidP="00976F94">
      <w:pPr>
        <w:rPr>
          <w:rStyle w:val="Titulo1Char"/>
          <w:rFonts w:cstheme="minorBidi"/>
          <w:b w:val="0"/>
          <w:sz w:val="24"/>
        </w:rPr>
      </w:pPr>
      <w:r w:rsidRPr="00536B80">
        <w:rPr>
          <w:b/>
        </w:rPr>
        <w:t>Palavras-chave</w:t>
      </w:r>
      <w:r w:rsidR="00647E0D" w:rsidRPr="00536B80">
        <w:rPr>
          <w:b/>
        </w:rPr>
        <w:t>:</w:t>
      </w:r>
      <w:r w:rsidR="00755D8B" w:rsidRPr="00536B80">
        <w:t xml:space="preserve"> </w:t>
      </w:r>
      <w:proofErr w:type="spellStart"/>
      <w:r w:rsidR="00536B80" w:rsidRPr="00F87F3B">
        <w:rPr>
          <w:i/>
          <w:iCs/>
          <w:rPrChange w:id="24" w:author="João da Silva Pereira" w:date="2023-07-09T17:44:00Z">
            <w:rPr/>
          </w:rPrChange>
        </w:rPr>
        <w:t>Deep</w:t>
      </w:r>
      <w:proofErr w:type="spellEnd"/>
      <w:r w:rsidR="00536B80" w:rsidRPr="00F87F3B">
        <w:rPr>
          <w:i/>
          <w:iCs/>
          <w:rPrChange w:id="25" w:author="João da Silva Pereira" w:date="2023-07-09T17:44:00Z">
            <w:rPr/>
          </w:rPrChange>
        </w:rPr>
        <w:t xml:space="preserve"> </w:t>
      </w:r>
      <w:proofErr w:type="spellStart"/>
      <w:r w:rsidR="00536B80" w:rsidRPr="00F87F3B">
        <w:rPr>
          <w:i/>
          <w:iCs/>
          <w:rPrChange w:id="26" w:author="João da Silva Pereira" w:date="2023-07-09T17:44:00Z">
            <w:rPr/>
          </w:rPrChange>
        </w:rPr>
        <w:t>Learning</w:t>
      </w:r>
      <w:proofErr w:type="spellEnd"/>
      <w:r w:rsidR="00536B80" w:rsidRPr="00536B80">
        <w:t>, CNN, Meteorologia</w:t>
      </w:r>
      <w:r w:rsidR="00536B80">
        <w:t>, IPMA, Redes Neuronais Artificiais</w:t>
      </w:r>
    </w:p>
    <w:p w14:paraId="122DBC90" w14:textId="77777777" w:rsidR="00DD743C" w:rsidRPr="0014165E" w:rsidRDefault="00D9045D" w:rsidP="009C19AA">
      <w:pPr>
        <w:pStyle w:val="Ttulo1"/>
        <w:numPr>
          <w:ilvl w:val="0"/>
          <w:numId w:val="0"/>
        </w:numPr>
        <w:ind w:left="360"/>
        <w:rPr>
          <w:lang w:val="en-US"/>
        </w:rPr>
      </w:pPr>
      <w:bookmarkStart w:id="27" w:name="_Toc357152317"/>
      <w:bookmarkStart w:id="28" w:name="_Toc357154524"/>
      <w:bookmarkStart w:id="29" w:name="_Toc530601445"/>
      <w:bookmarkStart w:id="30" w:name="_Toc139644073"/>
      <w:r w:rsidRPr="0014165E">
        <w:rPr>
          <w:lang w:val="en-US"/>
        </w:rPr>
        <w:lastRenderedPageBreak/>
        <w:t>Abstract</w:t>
      </w:r>
      <w:bookmarkEnd w:id="27"/>
      <w:bookmarkEnd w:id="28"/>
      <w:bookmarkEnd w:id="29"/>
      <w:bookmarkEnd w:id="30"/>
      <w:r w:rsidR="001960A4" w:rsidRPr="0014165E">
        <w:rPr>
          <w:lang w:val="en-US"/>
        </w:rPr>
        <w:t xml:space="preserve"> </w:t>
      </w:r>
    </w:p>
    <w:p w14:paraId="1B1A35DC" w14:textId="5BEC8C3B" w:rsidR="0043259D" w:rsidRPr="0043259D" w:rsidRDefault="0043259D" w:rsidP="0043259D">
      <w:pPr>
        <w:rPr>
          <w:rFonts w:cs="Times New Roman"/>
          <w:lang w:val="en-GB"/>
        </w:rPr>
      </w:pPr>
      <w:r w:rsidRPr="0043259D">
        <w:rPr>
          <w:rFonts w:cs="Times New Roman"/>
          <w:lang w:val="en-GB"/>
        </w:rPr>
        <w:t>We all recognize that meteorology and weather conditions have a significant influence on all human activities, whether indoors or outdoors. In addition to influencing someone's everyday decisions before leaving home, precipitation forecasting is crucial in areas such as aviation, navigation, agriculture, industry, trade, and tourism.</w:t>
      </w:r>
    </w:p>
    <w:p w14:paraId="6F6AA3F9" w14:textId="64282063" w:rsidR="0043259D" w:rsidRPr="0043259D" w:rsidRDefault="0043259D" w:rsidP="0043259D">
      <w:pPr>
        <w:rPr>
          <w:rFonts w:cs="Times New Roman"/>
          <w:lang w:val="en-GB"/>
        </w:rPr>
      </w:pPr>
      <w:r w:rsidRPr="0043259D">
        <w:rPr>
          <w:rFonts w:cs="Times New Roman"/>
          <w:lang w:val="en-GB"/>
        </w:rPr>
        <w:t>In Portugal, the Portuguese Institute for the Sea and Atmosphere, a governmental organization, analyses and predicts the weather conditions for longer periods of up to 10 days with a certain degree of uncertainty. For this reason, the objective of this project is to achieve a high accuracy rate in identifying precipitation patterns so that the algorithm can be reliable in real-world contexts.</w:t>
      </w:r>
    </w:p>
    <w:p w14:paraId="42FCF725" w14:textId="4DEE70A6" w:rsidR="0043259D" w:rsidRPr="0043259D" w:rsidRDefault="0043259D" w:rsidP="0043259D">
      <w:pPr>
        <w:rPr>
          <w:rFonts w:cs="Times New Roman"/>
          <w:lang w:val="en-GB"/>
        </w:rPr>
      </w:pPr>
      <w:r w:rsidRPr="0043259D">
        <w:rPr>
          <w:rFonts w:cs="Times New Roman"/>
          <w:lang w:val="en-GB"/>
        </w:rPr>
        <w:t>To achieve this goal, data from IPMA was used, which implemented radars to capture images of the weather conditions. These images will be used to predict precipitation in Leiria. In this project, artificial neural networks in deep learning will be tested using artificial intelligence techniques.</w:t>
      </w:r>
    </w:p>
    <w:p w14:paraId="2983052D" w14:textId="220480C2" w:rsidR="00AB0CAD" w:rsidRPr="0043259D" w:rsidRDefault="0043259D" w:rsidP="0043259D">
      <w:pPr>
        <w:rPr>
          <w:rFonts w:cs="Times New Roman"/>
          <w:lang w:val="en-GB"/>
        </w:rPr>
      </w:pPr>
      <w:r w:rsidRPr="0043259D">
        <w:rPr>
          <w:rFonts w:cs="Times New Roman"/>
          <w:lang w:val="en-GB"/>
        </w:rPr>
        <w:t>Upon reaching the end of the project, it was observed that the neural network had a certain failure</w:t>
      </w:r>
      <w:r>
        <w:rPr>
          <w:rFonts w:cs="Times New Roman"/>
          <w:lang w:val="en-GB"/>
        </w:rPr>
        <w:t xml:space="preserve"> rate</w:t>
      </w:r>
      <w:r w:rsidRPr="0043259D">
        <w:rPr>
          <w:rFonts w:cs="Times New Roman"/>
          <w:lang w:val="en-GB"/>
        </w:rPr>
        <w:t xml:space="preserve"> in predicting moments of heavy rainfall due to the lack of data of this type for its training. It is also considered that if it is possible to obtain more data from IPMA, whether provided by the organization itself or obtained by the developer during periods of frequent and intense rainfall, the algorithm would achieve a good accuracy rate.</w:t>
      </w:r>
    </w:p>
    <w:p w14:paraId="226A496B" w14:textId="77777777" w:rsidR="00AB0CAD" w:rsidRPr="00786C44" w:rsidRDefault="00AB0CAD" w:rsidP="00976F94">
      <w:pPr>
        <w:rPr>
          <w:rFonts w:ascii="Arial" w:hAnsi="Arial" w:cs="Arial"/>
          <w:lang w:val="en-GB"/>
        </w:rPr>
      </w:pPr>
    </w:p>
    <w:p w14:paraId="628F5EF1" w14:textId="77777777" w:rsidR="00AB0CAD" w:rsidRPr="00786C44" w:rsidRDefault="00AB0CAD" w:rsidP="00976F94">
      <w:pPr>
        <w:rPr>
          <w:rFonts w:ascii="Arial" w:hAnsi="Arial" w:cs="Arial"/>
          <w:lang w:val="en-GB"/>
        </w:rPr>
      </w:pPr>
    </w:p>
    <w:p w14:paraId="313A31EC" w14:textId="77777777" w:rsidR="00AB0CAD" w:rsidRPr="00786C44" w:rsidRDefault="00AB0CAD" w:rsidP="00976F94">
      <w:pPr>
        <w:rPr>
          <w:rFonts w:ascii="Arial" w:hAnsi="Arial" w:cs="Arial"/>
          <w:lang w:val="en-GB"/>
        </w:rPr>
      </w:pPr>
    </w:p>
    <w:p w14:paraId="2099F391" w14:textId="77777777" w:rsidR="00AB0CAD" w:rsidRPr="00786C44" w:rsidRDefault="00AB0CAD" w:rsidP="00976F94">
      <w:pPr>
        <w:rPr>
          <w:rFonts w:ascii="Arial" w:hAnsi="Arial" w:cs="Arial"/>
          <w:lang w:val="en-GB"/>
        </w:rPr>
      </w:pPr>
    </w:p>
    <w:p w14:paraId="4D21CA6E" w14:textId="026DEF32" w:rsidR="00755D8B" w:rsidRPr="00536B80" w:rsidRDefault="00064E27" w:rsidP="00976F94">
      <w:pPr>
        <w:rPr>
          <w:lang w:val="en-US"/>
        </w:rPr>
      </w:pPr>
      <w:r w:rsidRPr="00786C44">
        <w:rPr>
          <w:b/>
          <w:lang w:val="en-US"/>
        </w:rPr>
        <w:t>Keywords:</w:t>
      </w:r>
      <w:r w:rsidR="00536B80">
        <w:rPr>
          <w:lang w:val="en-US"/>
        </w:rPr>
        <w:t xml:space="preserve"> </w:t>
      </w:r>
      <w:r w:rsidR="00536B80" w:rsidRPr="00536B80">
        <w:rPr>
          <w:lang w:val="en-US"/>
        </w:rPr>
        <w:t>Deep Learning, CNN, Meteorology, IPMA, Artificial Neural Networks</w:t>
      </w:r>
    </w:p>
    <w:p w14:paraId="245FC61D" w14:textId="77777777" w:rsidR="00755D8B" w:rsidRDefault="00755D8B" w:rsidP="00976F94">
      <w:pPr>
        <w:spacing w:line="276" w:lineRule="auto"/>
        <w:ind w:firstLine="0"/>
        <w:jc w:val="left"/>
        <w:rPr>
          <w:lang w:val="en-US"/>
        </w:rPr>
      </w:pPr>
      <w:r>
        <w:rPr>
          <w:lang w:val="en-US"/>
        </w:rPr>
        <w:br w:type="page"/>
      </w:r>
    </w:p>
    <w:p w14:paraId="7E60F87E" w14:textId="77777777" w:rsidR="008D6EFE" w:rsidRDefault="00A00F99" w:rsidP="004A7F43">
      <w:pPr>
        <w:pStyle w:val="Titulo1"/>
        <w:rPr>
          <w:noProof/>
        </w:rPr>
      </w:pPr>
      <w:r w:rsidRPr="00164427">
        <w:rPr>
          <w:rFonts w:cs="Times New Roman"/>
        </w:rPr>
        <w:lastRenderedPageBreak/>
        <w:t>Índice</w:t>
      </w:r>
      <w:r w:rsidR="001960A4" w:rsidRPr="00164427">
        <w:rPr>
          <w:rFonts w:cs="Times New Roman"/>
        </w:rPr>
        <w:t xml:space="preserve"> </w:t>
      </w:r>
      <w:r w:rsidR="00E154B4">
        <w:rPr>
          <w:rFonts w:asciiTheme="minorHAnsi" w:hAnsiTheme="minorHAnsi" w:cstheme="minorHAnsi"/>
          <w:bCs/>
          <w:sz w:val="20"/>
          <w:szCs w:val="20"/>
        </w:rPr>
        <w:fldChar w:fldCharType="begin"/>
      </w:r>
      <w:r w:rsidR="00E154B4">
        <w:rPr>
          <w:rFonts w:asciiTheme="minorHAnsi" w:hAnsiTheme="minorHAnsi" w:cstheme="minorHAnsi"/>
          <w:sz w:val="20"/>
          <w:szCs w:val="20"/>
        </w:rPr>
        <w:instrText xml:space="preserve"> TOC \o "1-3" \h \z \u </w:instrText>
      </w:r>
      <w:r w:rsidR="00E154B4">
        <w:rPr>
          <w:rFonts w:asciiTheme="minorHAnsi" w:hAnsiTheme="minorHAnsi" w:cstheme="minorHAnsi"/>
          <w:bCs/>
          <w:sz w:val="20"/>
          <w:szCs w:val="20"/>
        </w:rPr>
        <w:fldChar w:fldCharType="separate"/>
      </w:r>
    </w:p>
    <w:p w14:paraId="692A025E" w14:textId="3B51AA21" w:rsidR="008D6EFE" w:rsidRDefault="00000000">
      <w:pPr>
        <w:pStyle w:val="ndice1"/>
        <w:rPr>
          <w:rFonts w:asciiTheme="minorHAnsi" w:eastAsiaTheme="minorEastAsia" w:hAnsiTheme="minorHAnsi"/>
          <w:b w:val="0"/>
          <w:bCs w:val="0"/>
          <w:noProof/>
          <w:kern w:val="2"/>
          <w:sz w:val="22"/>
          <w:szCs w:val="22"/>
          <w:lang w:val="en-US"/>
          <w14:ligatures w14:val="standardContextual"/>
        </w:rPr>
      </w:pPr>
      <w:hyperlink w:anchor="_Toc139644071" w:history="1">
        <w:r w:rsidR="008D6EFE" w:rsidRPr="00B53B23">
          <w:rPr>
            <w:rStyle w:val="Hiperligao"/>
            <w:noProof/>
          </w:rPr>
          <w:t>Agradecimentos</w:t>
        </w:r>
        <w:r w:rsidR="008D6EFE">
          <w:rPr>
            <w:noProof/>
            <w:webHidden/>
          </w:rPr>
          <w:tab/>
        </w:r>
        <w:r w:rsidR="008D6EFE">
          <w:rPr>
            <w:noProof/>
            <w:webHidden/>
          </w:rPr>
          <w:fldChar w:fldCharType="begin"/>
        </w:r>
        <w:r w:rsidR="008D6EFE">
          <w:rPr>
            <w:noProof/>
            <w:webHidden/>
          </w:rPr>
          <w:instrText xml:space="preserve"> PAGEREF _Toc139644071 \h </w:instrText>
        </w:r>
        <w:r w:rsidR="008D6EFE">
          <w:rPr>
            <w:noProof/>
            <w:webHidden/>
          </w:rPr>
        </w:r>
        <w:r w:rsidR="008D6EFE">
          <w:rPr>
            <w:noProof/>
            <w:webHidden/>
          </w:rPr>
          <w:fldChar w:fldCharType="separate"/>
        </w:r>
        <w:r w:rsidR="008D6EFE">
          <w:rPr>
            <w:noProof/>
            <w:webHidden/>
          </w:rPr>
          <w:t>iii</w:t>
        </w:r>
        <w:r w:rsidR="008D6EFE">
          <w:rPr>
            <w:noProof/>
            <w:webHidden/>
          </w:rPr>
          <w:fldChar w:fldCharType="end"/>
        </w:r>
      </w:hyperlink>
    </w:p>
    <w:p w14:paraId="0BA9AF16" w14:textId="264A9760" w:rsidR="008D6EFE" w:rsidRDefault="00000000">
      <w:pPr>
        <w:pStyle w:val="ndice1"/>
        <w:rPr>
          <w:rFonts w:asciiTheme="minorHAnsi" w:eastAsiaTheme="minorEastAsia" w:hAnsiTheme="minorHAnsi"/>
          <w:b w:val="0"/>
          <w:bCs w:val="0"/>
          <w:noProof/>
          <w:kern w:val="2"/>
          <w:sz w:val="22"/>
          <w:szCs w:val="22"/>
          <w:lang w:val="en-US"/>
          <w14:ligatures w14:val="standardContextual"/>
        </w:rPr>
      </w:pPr>
      <w:hyperlink w:anchor="_Toc139644072" w:history="1">
        <w:r w:rsidR="008D6EFE" w:rsidRPr="00B53B23">
          <w:rPr>
            <w:rStyle w:val="Hiperligao"/>
            <w:noProof/>
          </w:rPr>
          <w:t>Resumo</w:t>
        </w:r>
        <w:r w:rsidR="008D6EFE">
          <w:rPr>
            <w:noProof/>
            <w:webHidden/>
          </w:rPr>
          <w:tab/>
        </w:r>
        <w:r w:rsidR="008D6EFE">
          <w:rPr>
            <w:noProof/>
            <w:webHidden/>
          </w:rPr>
          <w:fldChar w:fldCharType="begin"/>
        </w:r>
        <w:r w:rsidR="008D6EFE">
          <w:rPr>
            <w:noProof/>
            <w:webHidden/>
          </w:rPr>
          <w:instrText xml:space="preserve"> PAGEREF _Toc139644072 \h </w:instrText>
        </w:r>
        <w:r w:rsidR="008D6EFE">
          <w:rPr>
            <w:noProof/>
            <w:webHidden/>
          </w:rPr>
        </w:r>
        <w:r w:rsidR="008D6EFE">
          <w:rPr>
            <w:noProof/>
            <w:webHidden/>
          </w:rPr>
          <w:fldChar w:fldCharType="separate"/>
        </w:r>
        <w:r w:rsidR="008D6EFE">
          <w:rPr>
            <w:noProof/>
            <w:webHidden/>
          </w:rPr>
          <w:t>iv</w:t>
        </w:r>
        <w:r w:rsidR="008D6EFE">
          <w:rPr>
            <w:noProof/>
            <w:webHidden/>
          </w:rPr>
          <w:fldChar w:fldCharType="end"/>
        </w:r>
      </w:hyperlink>
    </w:p>
    <w:p w14:paraId="07AE97CB" w14:textId="768000BE" w:rsidR="008D6EFE" w:rsidRDefault="00000000">
      <w:pPr>
        <w:pStyle w:val="ndice1"/>
        <w:rPr>
          <w:rFonts w:asciiTheme="minorHAnsi" w:eastAsiaTheme="minorEastAsia" w:hAnsiTheme="minorHAnsi"/>
          <w:b w:val="0"/>
          <w:bCs w:val="0"/>
          <w:noProof/>
          <w:kern w:val="2"/>
          <w:sz w:val="22"/>
          <w:szCs w:val="22"/>
          <w:lang w:val="en-US"/>
          <w14:ligatures w14:val="standardContextual"/>
        </w:rPr>
      </w:pPr>
      <w:hyperlink w:anchor="_Toc139644073" w:history="1">
        <w:r w:rsidR="008D6EFE" w:rsidRPr="00B53B23">
          <w:rPr>
            <w:rStyle w:val="Hiperligao"/>
            <w:noProof/>
            <w:lang w:val="en-US"/>
          </w:rPr>
          <w:t>Abstract</w:t>
        </w:r>
        <w:r w:rsidR="008D6EFE">
          <w:rPr>
            <w:noProof/>
            <w:webHidden/>
          </w:rPr>
          <w:tab/>
        </w:r>
        <w:r w:rsidR="008D6EFE">
          <w:rPr>
            <w:noProof/>
            <w:webHidden/>
          </w:rPr>
          <w:fldChar w:fldCharType="begin"/>
        </w:r>
        <w:r w:rsidR="008D6EFE">
          <w:rPr>
            <w:noProof/>
            <w:webHidden/>
          </w:rPr>
          <w:instrText xml:space="preserve"> PAGEREF _Toc139644073 \h </w:instrText>
        </w:r>
        <w:r w:rsidR="008D6EFE">
          <w:rPr>
            <w:noProof/>
            <w:webHidden/>
          </w:rPr>
        </w:r>
        <w:r w:rsidR="008D6EFE">
          <w:rPr>
            <w:noProof/>
            <w:webHidden/>
          </w:rPr>
          <w:fldChar w:fldCharType="separate"/>
        </w:r>
        <w:r w:rsidR="008D6EFE">
          <w:rPr>
            <w:noProof/>
            <w:webHidden/>
          </w:rPr>
          <w:t>v</w:t>
        </w:r>
        <w:r w:rsidR="008D6EFE">
          <w:rPr>
            <w:noProof/>
            <w:webHidden/>
          </w:rPr>
          <w:fldChar w:fldCharType="end"/>
        </w:r>
      </w:hyperlink>
    </w:p>
    <w:p w14:paraId="5001EE15" w14:textId="5487134B" w:rsidR="008D6EFE" w:rsidRDefault="00000000">
      <w:pPr>
        <w:pStyle w:val="ndice1"/>
        <w:rPr>
          <w:rFonts w:asciiTheme="minorHAnsi" w:eastAsiaTheme="minorEastAsia" w:hAnsiTheme="minorHAnsi"/>
          <w:b w:val="0"/>
          <w:bCs w:val="0"/>
          <w:noProof/>
          <w:kern w:val="2"/>
          <w:sz w:val="22"/>
          <w:szCs w:val="22"/>
          <w:lang w:val="en-US"/>
          <w14:ligatures w14:val="standardContextual"/>
        </w:rPr>
      </w:pPr>
      <w:hyperlink w:anchor="_Toc139644074" w:history="1">
        <w:r w:rsidR="008D6EFE" w:rsidRPr="00B53B23">
          <w:rPr>
            <w:rStyle w:val="Hiperligao"/>
            <w:noProof/>
          </w:rPr>
          <w:t>Lista de Figuras</w:t>
        </w:r>
        <w:r w:rsidR="008D6EFE">
          <w:rPr>
            <w:noProof/>
            <w:webHidden/>
          </w:rPr>
          <w:tab/>
        </w:r>
        <w:r w:rsidR="008D6EFE">
          <w:rPr>
            <w:noProof/>
            <w:webHidden/>
          </w:rPr>
          <w:fldChar w:fldCharType="begin"/>
        </w:r>
        <w:r w:rsidR="008D6EFE">
          <w:rPr>
            <w:noProof/>
            <w:webHidden/>
          </w:rPr>
          <w:instrText xml:space="preserve"> PAGEREF _Toc139644074 \h </w:instrText>
        </w:r>
        <w:r w:rsidR="008D6EFE">
          <w:rPr>
            <w:noProof/>
            <w:webHidden/>
          </w:rPr>
        </w:r>
        <w:r w:rsidR="008D6EFE">
          <w:rPr>
            <w:noProof/>
            <w:webHidden/>
          </w:rPr>
          <w:fldChar w:fldCharType="separate"/>
        </w:r>
        <w:r w:rsidR="008D6EFE">
          <w:rPr>
            <w:noProof/>
            <w:webHidden/>
          </w:rPr>
          <w:t>viii</w:t>
        </w:r>
        <w:r w:rsidR="008D6EFE">
          <w:rPr>
            <w:noProof/>
            <w:webHidden/>
          </w:rPr>
          <w:fldChar w:fldCharType="end"/>
        </w:r>
      </w:hyperlink>
    </w:p>
    <w:p w14:paraId="75178354" w14:textId="0BD72290" w:rsidR="008D6EFE" w:rsidRDefault="00000000">
      <w:pPr>
        <w:pStyle w:val="ndice1"/>
        <w:rPr>
          <w:rFonts w:asciiTheme="minorHAnsi" w:eastAsiaTheme="minorEastAsia" w:hAnsiTheme="minorHAnsi"/>
          <w:b w:val="0"/>
          <w:bCs w:val="0"/>
          <w:noProof/>
          <w:kern w:val="2"/>
          <w:sz w:val="22"/>
          <w:szCs w:val="22"/>
          <w:lang w:val="en-US"/>
          <w14:ligatures w14:val="standardContextual"/>
        </w:rPr>
      </w:pPr>
      <w:hyperlink w:anchor="_Toc139644075" w:history="1">
        <w:r w:rsidR="008D6EFE" w:rsidRPr="00B53B23">
          <w:rPr>
            <w:rStyle w:val="Hiperligao"/>
            <w:noProof/>
          </w:rPr>
          <w:t>Lista de tabelas</w:t>
        </w:r>
        <w:r w:rsidR="008D6EFE">
          <w:rPr>
            <w:noProof/>
            <w:webHidden/>
          </w:rPr>
          <w:tab/>
        </w:r>
        <w:r w:rsidR="008D6EFE">
          <w:rPr>
            <w:noProof/>
            <w:webHidden/>
          </w:rPr>
          <w:fldChar w:fldCharType="begin"/>
        </w:r>
        <w:r w:rsidR="008D6EFE">
          <w:rPr>
            <w:noProof/>
            <w:webHidden/>
          </w:rPr>
          <w:instrText xml:space="preserve"> PAGEREF _Toc139644075 \h </w:instrText>
        </w:r>
        <w:r w:rsidR="008D6EFE">
          <w:rPr>
            <w:noProof/>
            <w:webHidden/>
          </w:rPr>
        </w:r>
        <w:r w:rsidR="008D6EFE">
          <w:rPr>
            <w:noProof/>
            <w:webHidden/>
          </w:rPr>
          <w:fldChar w:fldCharType="separate"/>
        </w:r>
        <w:r w:rsidR="008D6EFE">
          <w:rPr>
            <w:noProof/>
            <w:webHidden/>
          </w:rPr>
          <w:t>x</w:t>
        </w:r>
        <w:r w:rsidR="008D6EFE">
          <w:rPr>
            <w:noProof/>
            <w:webHidden/>
          </w:rPr>
          <w:fldChar w:fldCharType="end"/>
        </w:r>
      </w:hyperlink>
    </w:p>
    <w:p w14:paraId="22161658" w14:textId="448A0B74" w:rsidR="008D6EFE" w:rsidRDefault="00000000">
      <w:pPr>
        <w:pStyle w:val="ndice1"/>
        <w:rPr>
          <w:rFonts w:asciiTheme="minorHAnsi" w:eastAsiaTheme="minorEastAsia" w:hAnsiTheme="minorHAnsi"/>
          <w:b w:val="0"/>
          <w:bCs w:val="0"/>
          <w:noProof/>
          <w:kern w:val="2"/>
          <w:sz w:val="22"/>
          <w:szCs w:val="22"/>
          <w:lang w:val="en-US"/>
          <w14:ligatures w14:val="standardContextual"/>
        </w:rPr>
      </w:pPr>
      <w:hyperlink w:anchor="_Toc139644076" w:history="1">
        <w:r w:rsidR="008D6EFE" w:rsidRPr="00B53B23">
          <w:rPr>
            <w:rStyle w:val="Hiperligao"/>
            <w:noProof/>
          </w:rPr>
          <w:t>Lista de siglas e acrónimos</w:t>
        </w:r>
        <w:r w:rsidR="008D6EFE">
          <w:rPr>
            <w:noProof/>
            <w:webHidden/>
          </w:rPr>
          <w:tab/>
        </w:r>
        <w:r w:rsidR="008D6EFE">
          <w:rPr>
            <w:noProof/>
            <w:webHidden/>
          </w:rPr>
          <w:fldChar w:fldCharType="begin"/>
        </w:r>
        <w:r w:rsidR="008D6EFE">
          <w:rPr>
            <w:noProof/>
            <w:webHidden/>
          </w:rPr>
          <w:instrText xml:space="preserve"> PAGEREF _Toc139644076 \h </w:instrText>
        </w:r>
        <w:r w:rsidR="008D6EFE">
          <w:rPr>
            <w:noProof/>
            <w:webHidden/>
          </w:rPr>
        </w:r>
        <w:r w:rsidR="008D6EFE">
          <w:rPr>
            <w:noProof/>
            <w:webHidden/>
          </w:rPr>
          <w:fldChar w:fldCharType="separate"/>
        </w:r>
        <w:r w:rsidR="008D6EFE">
          <w:rPr>
            <w:noProof/>
            <w:webHidden/>
          </w:rPr>
          <w:t>xi</w:t>
        </w:r>
        <w:r w:rsidR="008D6EFE">
          <w:rPr>
            <w:noProof/>
            <w:webHidden/>
          </w:rPr>
          <w:fldChar w:fldCharType="end"/>
        </w:r>
      </w:hyperlink>
    </w:p>
    <w:p w14:paraId="4463E5F1" w14:textId="1D0546FB" w:rsidR="008D6EFE" w:rsidRDefault="00000000">
      <w:pPr>
        <w:pStyle w:val="ndice1"/>
        <w:tabs>
          <w:tab w:val="left" w:pos="960"/>
        </w:tabs>
        <w:rPr>
          <w:rFonts w:asciiTheme="minorHAnsi" w:eastAsiaTheme="minorEastAsia" w:hAnsiTheme="minorHAnsi"/>
          <w:b w:val="0"/>
          <w:bCs w:val="0"/>
          <w:noProof/>
          <w:kern w:val="2"/>
          <w:sz w:val="22"/>
          <w:szCs w:val="22"/>
          <w:lang w:val="en-US"/>
          <w14:ligatures w14:val="standardContextual"/>
        </w:rPr>
      </w:pPr>
      <w:hyperlink w:anchor="_Toc139644077" w:history="1">
        <w:r w:rsidR="008D6EFE" w:rsidRPr="00B53B23">
          <w:rPr>
            <w:rStyle w:val="Hiperligao"/>
            <w:noProof/>
            <w14:scene3d>
              <w14:camera w14:prst="orthographicFront"/>
              <w14:lightRig w14:rig="threePt" w14:dir="t">
                <w14:rot w14:lat="0" w14:lon="0" w14:rev="0"/>
              </w14:lightRig>
            </w14:scene3d>
          </w:rPr>
          <w:t>1.</w:t>
        </w:r>
        <w:r w:rsidR="008D6EFE">
          <w:rPr>
            <w:rFonts w:asciiTheme="minorHAnsi" w:eastAsiaTheme="minorEastAsia" w:hAnsiTheme="minorHAnsi"/>
            <w:b w:val="0"/>
            <w:bCs w:val="0"/>
            <w:noProof/>
            <w:kern w:val="2"/>
            <w:sz w:val="22"/>
            <w:szCs w:val="22"/>
            <w:lang w:val="en-US"/>
            <w14:ligatures w14:val="standardContextual"/>
          </w:rPr>
          <w:tab/>
        </w:r>
        <w:r w:rsidR="008D6EFE" w:rsidRPr="00B53B23">
          <w:rPr>
            <w:rStyle w:val="Hiperligao"/>
            <w:noProof/>
          </w:rPr>
          <w:t>Introdução</w:t>
        </w:r>
        <w:r w:rsidR="008D6EFE">
          <w:rPr>
            <w:noProof/>
            <w:webHidden/>
          </w:rPr>
          <w:tab/>
        </w:r>
        <w:r w:rsidR="008D6EFE">
          <w:rPr>
            <w:noProof/>
            <w:webHidden/>
          </w:rPr>
          <w:fldChar w:fldCharType="begin"/>
        </w:r>
        <w:r w:rsidR="008D6EFE">
          <w:rPr>
            <w:noProof/>
            <w:webHidden/>
          </w:rPr>
          <w:instrText xml:space="preserve"> PAGEREF _Toc139644077 \h </w:instrText>
        </w:r>
        <w:r w:rsidR="008D6EFE">
          <w:rPr>
            <w:noProof/>
            <w:webHidden/>
          </w:rPr>
        </w:r>
        <w:r w:rsidR="008D6EFE">
          <w:rPr>
            <w:noProof/>
            <w:webHidden/>
          </w:rPr>
          <w:fldChar w:fldCharType="separate"/>
        </w:r>
        <w:r w:rsidR="008D6EFE">
          <w:rPr>
            <w:noProof/>
            <w:webHidden/>
          </w:rPr>
          <w:t>1</w:t>
        </w:r>
        <w:r w:rsidR="008D6EFE">
          <w:rPr>
            <w:noProof/>
            <w:webHidden/>
          </w:rPr>
          <w:fldChar w:fldCharType="end"/>
        </w:r>
      </w:hyperlink>
    </w:p>
    <w:p w14:paraId="47791C54" w14:textId="4D839AA4" w:rsidR="008D6EFE" w:rsidRDefault="00000000">
      <w:pPr>
        <w:pStyle w:val="ndice1"/>
        <w:tabs>
          <w:tab w:val="left" w:pos="960"/>
        </w:tabs>
        <w:rPr>
          <w:rFonts w:asciiTheme="minorHAnsi" w:eastAsiaTheme="minorEastAsia" w:hAnsiTheme="minorHAnsi"/>
          <w:b w:val="0"/>
          <w:bCs w:val="0"/>
          <w:noProof/>
          <w:kern w:val="2"/>
          <w:sz w:val="22"/>
          <w:szCs w:val="22"/>
          <w:lang w:val="en-US"/>
          <w14:ligatures w14:val="standardContextual"/>
        </w:rPr>
      </w:pPr>
      <w:hyperlink w:anchor="_Toc139644078" w:history="1">
        <w:r w:rsidR="008D6EFE" w:rsidRPr="00B53B23">
          <w:rPr>
            <w:rStyle w:val="Hiperligao"/>
            <w:noProof/>
            <w14:scene3d>
              <w14:camera w14:prst="orthographicFront"/>
              <w14:lightRig w14:rig="threePt" w14:dir="t">
                <w14:rot w14:lat="0" w14:lon="0" w14:rev="0"/>
              </w14:lightRig>
            </w14:scene3d>
          </w:rPr>
          <w:t>2.</w:t>
        </w:r>
        <w:r w:rsidR="008D6EFE">
          <w:rPr>
            <w:rFonts w:asciiTheme="minorHAnsi" w:eastAsiaTheme="minorEastAsia" w:hAnsiTheme="minorHAnsi"/>
            <w:b w:val="0"/>
            <w:bCs w:val="0"/>
            <w:noProof/>
            <w:kern w:val="2"/>
            <w:sz w:val="22"/>
            <w:szCs w:val="22"/>
            <w:lang w:val="en-US"/>
            <w14:ligatures w14:val="standardContextual"/>
          </w:rPr>
          <w:tab/>
        </w:r>
        <w:r w:rsidR="008D6EFE" w:rsidRPr="00B53B23">
          <w:rPr>
            <w:rStyle w:val="Hiperligao"/>
            <w:noProof/>
          </w:rPr>
          <w:t>Enquadramento teórico</w:t>
        </w:r>
        <w:r w:rsidR="008D6EFE">
          <w:rPr>
            <w:noProof/>
            <w:webHidden/>
          </w:rPr>
          <w:tab/>
        </w:r>
        <w:r w:rsidR="008D6EFE">
          <w:rPr>
            <w:noProof/>
            <w:webHidden/>
          </w:rPr>
          <w:fldChar w:fldCharType="begin"/>
        </w:r>
        <w:r w:rsidR="008D6EFE">
          <w:rPr>
            <w:noProof/>
            <w:webHidden/>
          </w:rPr>
          <w:instrText xml:space="preserve"> PAGEREF _Toc139644078 \h </w:instrText>
        </w:r>
        <w:r w:rsidR="008D6EFE">
          <w:rPr>
            <w:noProof/>
            <w:webHidden/>
          </w:rPr>
        </w:r>
        <w:r w:rsidR="008D6EFE">
          <w:rPr>
            <w:noProof/>
            <w:webHidden/>
          </w:rPr>
          <w:fldChar w:fldCharType="separate"/>
        </w:r>
        <w:r w:rsidR="008D6EFE">
          <w:rPr>
            <w:noProof/>
            <w:webHidden/>
          </w:rPr>
          <w:t>3</w:t>
        </w:r>
        <w:r w:rsidR="008D6EFE">
          <w:rPr>
            <w:noProof/>
            <w:webHidden/>
          </w:rPr>
          <w:fldChar w:fldCharType="end"/>
        </w:r>
      </w:hyperlink>
    </w:p>
    <w:p w14:paraId="0C408AD3" w14:textId="61179F97" w:rsidR="008D6EFE" w:rsidRDefault="00000000">
      <w:pPr>
        <w:pStyle w:val="ndice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79" w:history="1">
        <w:r w:rsidR="008D6EFE" w:rsidRPr="00B53B23">
          <w:rPr>
            <w:rStyle w:val="Hiperligao"/>
            <w:noProof/>
          </w:rPr>
          <w:t>2.1.</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iperligao"/>
            <w:i/>
            <w:iCs/>
            <w:noProof/>
          </w:rPr>
          <w:t>Deep</w:t>
        </w:r>
        <w:r w:rsidR="008D6EFE" w:rsidRPr="00B53B23">
          <w:rPr>
            <w:rStyle w:val="Hiperligao"/>
            <w:noProof/>
          </w:rPr>
          <w:t xml:space="preserve"> </w:t>
        </w:r>
        <w:r w:rsidR="008D6EFE" w:rsidRPr="00B53B23">
          <w:rPr>
            <w:rStyle w:val="Hiperligao"/>
            <w:i/>
            <w:iCs/>
            <w:noProof/>
          </w:rPr>
          <w:t>Learning</w:t>
        </w:r>
        <w:r w:rsidR="008D6EFE">
          <w:rPr>
            <w:noProof/>
            <w:webHidden/>
          </w:rPr>
          <w:tab/>
        </w:r>
        <w:r w:rsidR="008D6EFE">
          <w:rPr>
            <w:noProof/>
            <w:webHidden/>
          </w:rPr>
          <w:fldChar w:fldCharType="begin"/>
        </w:r>
        <w:r w:rsidR="008D6EFE">
          <w:rPr>
            <w:noProof/>
            <w:webHidden/>
          </w:rPr>
          <w:instrText xml:space="preserve"> PAGEREF _Toc139644079 \h </w:instrText>
        </w:r>
        <w:r w:rsidR="008D6EFE">
          <w:rPr>
            <w:noProof/>
            <w:webHidden/>
          </w:rPr>
        </w:r>
        <w:r w:rsidR="008D6EFE">
          <w:rPr>
            <w:noProof/>
            <w:webHidden/>
          </w:rPr>
          <w:fldChar w:fldCharType="separate"/>
        </w:r>
        <w:r w:rsidR="008D6EFE">
          <w:rPr>
            <w:noProof/>
            <w:webHidden/>
          </w:rPr>
          <w:t>3</w:t>
        </w:r>
        <w:r w:rsidR="008D6EFE">
          <w:rPr>
            <w:noProof/>
            <w:webHidden/>
          </w:rPr>
          <w:fldChar w:fldCharType="end"/>
        </w:r>
      </w:hyperlink>
    </w:p>
    <w:p w14:paraId="231A7EFF" w14:textId="6C91E9E4"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0" w:history="1">
        <w:r w:rsidR="008D6EFE" w:rsidRPr="00B53B23">
          <w:rPr>
            <w:rStyle w:val="Hiperligao"/>
            <w:noProof/>
          </w:rPr>
          <w:t>2.1.1.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O neurónio</w:t>
        </w:r>
        <w:r w:rsidR="008D6EFE">
          <w:rPr>
            <w:noProof/>
            <w:webHidden/>
          </w:rPr>
          <w:tab/>
        </w:r>
        <w:r w:rsidR="008D6EFE">
          <w:rPr>
            <w:noProof/>
            <w:webHidden/>
          </w:rPr>
          <w:fldChar w:fldCharType="begin"/>
        </w:r>
        <w:r w:rsidR="008D6EFE">
          <w:rPr>
            <w:noProof/>
            <w:webHidden/>
          </w:rPr>
          <w:instrText xml:space="preserve"> PAGEREF _Toc139644080 \h </w:instrText>
        </w:r>
        <w:r w:rsidR="008D6EFE">
          <w:rPr>
            <w:noProof/>
            <w:webHidden/>
          </w:rPr>
        </w:r>
        <w:r w:rsidR="008D6EFE">
          <w:rPr>
            <w:noProof/>
            <w:webHidden/>
          </w:rPr>
          <w:fldChar w:fldCharType="separate"/>
        </w:r>
        <w:r w:rsidR="008D6EFE">
          <w:rPr>
            <w:noProof/>
            <w:webHidden/>
          </w:rPr>
          <w:t>4</w:t>
        </w:r>
        <w:r w:rsidR="008D6EFE">
          <w:rPr>
            <w:noProof/>
            <w:webHidden/>
          </w:rPr>
          <w:fldChar w:fldCharType="end"/>
        </w:r>
      </w:hyperlink>
    </w:p>
    <w:p w14:paraId="4A86B4E8" w14:textId="5670E158"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1" w:history="1">
        <w:r w:rsidR="008D6EFE" w:rsidRPr="00B53B23">
          <w:rPr>
            <w:rStyle w:val="Hiperligao"/>
            <w:noProof/>
          </w:rPr>
          <w:t>2.1.2.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A rede neuronal</w:t>
        </w:r>
        <w:r w:rsidR="008D6EFE">
          <w:rPr>
            <w:noProof/>
            <w:webHidden/>
          </w:rPr>
          <w:tab/>
        </w:r>
        <w:r w:rsidR="008D6EFE">
          <w:rPr>
            <w:noProof/>
            <w:webHidden/>
          </w:rPr>
          <w:fldChar w:fldCharType="begin"/>
        </w:r>
        <w:r w:rsidR="008D6EFE">
          <w:rPr>
            <w:noProof/>
            <w:webHidden/>
          </w:rPr>
          <w:instrText xml:space="preserve"> PAGEREF _Toc139644081 \h </w:instrText>
        </w:r>
        <w:r w:rsidR="008D6EFE">
          <w:rPr>
            <w:noProof/>
            <w:webHidden/>
          </w:rPr>
        </w:r>
        <w:r w:rsidR="008D6EFE">
          <w:rPr>
            <w:noProof/>
            <w:webHidden/>
          </w:rPr>
          <w:fldChar w:fldCharType="separate"/>
        </w:r>
        <w:r w:rsidR="008D6EFE">
          <w:rPr>
            <w:noProof/>
            <w:webHidden/>
          </w:rPr>
          <w:t>5</w:t>
        </w:r>
        <w:r w:rsidR="008D6EFE">
          <w:rPr>
            <w:noProof/>
            <w:webHidden/>
          </w:rPr>
          <w:fldChar w:fldCharType="end"/>
        </w:r>
      </w:hyperlink>
    </w:p>
    <w:p w14:paraId="2CD711EE" w14:textId="0B67EA62"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2" w:history="1">
        <w:r w:rsidR="008D6EFE" w:rsidRPr="00B53B23">
          <w:rPr>
            <w:rStyle w:val="Hiperligao"/>
            <w:noProof/>
          </w:rPr>
          <w:t>2.1.3.</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Aplicações</w:t>
        </w:r>
        <w:r w:rsidR="008D6EFE">
          <w:rPr>
            <w:noProof/>
            <w:webHidden/>
          </w:rPr>
          <w:tab/>
        </w:r>
        <w:r w:rsidR="008D6EFE">
          <w:rPr>
            <w:noProof/>
            <w:webHidden/>
          </w:rPr>
          <w:fldChar w:fldCharType="begin"/>
        </w:r>
        <w:r w:rsidR="008D6EFE">
          <w:rPr>
            <w:noProof/>
            <w:webHidden/>
          </w:rPr>
          <w:instrText xml:space="preserve"> PAGEREF _Toc139644082 \h </w:instrText>
        </w:r>
        <w:r w:rsidR="008D6EFE">
          <w:rPr>
            <w:noProof/>
            <w:webHidden/>
          </w:rPr>
        </w:r>
        <w:r w:rsidR="008D6EFE">
          <w:rPr>
            <w:noProof/>
            <w:webHidden/>
          </w:rPr>
          <w:fldChar w:fldCharType="separate"/>
        </w:r>
        <w:r w:rsidR="008D6EFE">
          <w:rPr>
            <w:noProof/>
            <w:webHidden/>
          </w:rPr>
          <w:t>6</w:t>
        </w:r>
        <w:r w:rsidR="008D6EFE">
          <w:rPr>
            <w:noProof/>
            <w:webHidden/>
          </w:rPr>
          <w:fldChar w:fldCharType="end"/>
        </w:r>
      </w:hyperlink>
    </w:p>
    <w:p w14:paraId="51D7B5A5" w14:textId="29453A60" w:rsidR="008D6EFE" w:rsidRDefault="00000000">
      <w:pPr>
        <w:pStyle w:val="ndice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83" w:history="1">
        <w:r w:rsidR="008D6EFE" w:rsidRPr="00B53B23">
          <w:rPr>
            <w:rStyle w:val="Hiperligao"/>
            <w:noProof/>
          </w:rPr>
          <w:t>2.2.</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iperligao"/>
            <w:i/>
            <w:iCs/>
            <w:noProof/>
          </w:rPr>
          <w:t>Convolutional</w:t>
        </w:r>
        <w:r w:rsidR="008D6EFE" w:rsidRPr="00B53B23">
          <w:rPr>
            <w:rStyle w:val="Hiperligao"/>
            <w:noProof/>
          </w:rPr>
          <w:t xml:space="preserve"> </w:t>
        </w:r>
        <w:r w:rsidR="008D6EFE" w:rsidRPr="00B53B23">
          <w:rPr>
            <w:rStyle w:val="Hiperligao"/>
            <w:i/>
            <w:iCs/>
            <w:noProof/>
          </w:rPr>
          <w:t>Neural</w:t>
        </w:r>
        <w:r w:rsidR="008D6EFE" w:rsidRPr="00B53B23">
          <w:rPr>
            <w:rStyle w:val="Hiperligao"/>
            <w:noProof/>
          </w:rPr>
          <w:t xml:space="preserve"> </w:t>
        </w:r>
        <w:r w:rsidR="008D6EFE" w:rsidRPr="00B53B23">
          <w:rPr>
            <w:rStyle w:val="Hiperligao"/>
            <w:i/>
            <w:iCs/>
            <w:noProof/>
          </w:rPr>
          <w:t>Network</w:t>
        </w:r>
        <w:r w:rsidR="008D6EFE">
          <w:rPr>
            <w:noProof/>
            <w:webHidden/>
          </w:rPr>
          <w:tab/>
        </w:r>
        <w:r w:rsidR="008D6EFE">
          <w:rPr>
            <w:noProof/>
            <w:webHidden/>
          </w:rPr>
          <w:fldChar w:fldCharType="begin"/>
        </w:r>
        <w:r w:rsidR="008D6EFE">
          <w:rPr>
            <w:noProof/>
            <w:webHidden/>
          </w:rPr>
          <w:instrText xml:space="preserve"> PAGEREF _Toc139644083 \h </w:instrText>
        </w:r>
        <w:r w:rsidR="008D6EFE">
          <w:rPr>
            <w:noProof/>
            <w:webHidden/>
          </w:rPr>
        </w:r>
        <w:r w:rsidR="008D6EFE">
          <w:rPr>
            <w:noProof/>
            <w:webHidden/>
          </w:rPr>
          <w:fldChar w:fldCharType="separate"/>
        </w:r>
        <w:r w:rsidR="008D6EFE">
          <w:rPr>
            <w:noProof/>
            <w:webHidden/>
          </w:rPr>
          <w:t>8</w:t>
        </w:r>
        <w:r w:rsidR="008D6EFE">
          <w:rPr>
            <w:noProof/>
            <w:webHidden/>
          </w:rPr>
          <w:fldChar w:fldCharType="end"/>
        </w:r>
      </w:hyperlink>
    </w:p>
    <w:p w14:paraId="5B606124" w14:textId="37BC187E"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4" w:history="1">
        <w:r w:rsidR="008D6EFE" w:rsidRPr="00B53B23">
          <w:rPr>
            <w:rStyle w:val="Hiperligao"/>
            <w:i/>
            <w:iCs/>
            <w:noProof/>
            <w:lang w:val="pt-BR"/>
          </w:rPr>
          <w:t>2.2.1.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i/>
            <w:iCs/>
            <w:noProof/>
            <w:lang w:val="pt-BR"/>
          </w:rPr>
          <w:t>Convolution</w:t>
        </w:r>
        <w:r w:rsidR="008D6EFE" w:rsidRPr="00B53B23">
          <w:rPr>
            <w:rStyle w:val="Hiperligao"/>
            <w:noProof/>
            <w:lang w:val="pt-BR"/>
          </w:rPr>
          <w:t xml:space="preserve"> </w:t>
        </w:r>
        <w:r w:rsidR="008D6EFE" w:rsidRPr="00B53B23">
          <w:rPr>
            <w:rStyle w:val="Hiperligao"/>
            <w:i/>
            <w:iCs/>
            <w:noProof/>
            <w:lang w:val="pt-BR"/>
          </w:rPr>
          <w:t>Layer</w:t>
        </w:r>
        <w:r w:rsidR="008D6EFE">
          <w:rPr>
            <w:noProof/>
            <w:webHidden/>
          </w:rPr>
          <w:tab/>
        </w:r>
        <w:r w:rsidR="008D6EFE">
          <w:rPr>
            <w:noProof/>
            <w:webHidden/>
          </w:rPr>
          <w:fldChar w:fldCharType="begin"/>
        </w:r>
        <w:r w:rsidR="008D6EFE">
          <w:rPr>
            <w:noProof/>
            <w:webHidden/>
          </w:rPr>
          <w:instrText xml:space="preserve"> PAGEREF _Toc139644084 \h </w:instrText>
        </w:r>
        <w:r w:rsidR="008D6EFE">
          <w:rPr>
            <w:noProof/>
            <w:webHidden/>
          </w:rPr>
        </w:r>
        <w:r w:rsidR="008D6EFE">
          <w:rPr>
            <w:noProof/>
            <w:webHidden/>
          </w:rPr>
          <w:fldChar w:fldCharType="separate"/>
        </w:r>
        <w:r w:rsidR="008D6EFE">
          <w:rPr>
            <w:noProof/>
            <w:webHidden/>
          </w:rPr>
          <w:t>8</w:t>
        </w:r>
        <w:r w:rsidR="008D6EFE">
          <w:rPr>
            <w:noProof/>
            <w:webHidden/>
          </w:rPr>
          <w:fldChar w:fldCharType="end"/>
        </w:r>
      </w:hyperlink>
    </w:p>
    <w:p w14:paraId="1B7B98FE" w14:textId="527C15C7"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5" w:history="1">
        <w:r w:rsidR="008D6EFE" w:rsidRPr="00B53B23">
          <w:rPr>
            <w:rStyle w:val="Hiperligao"/>
            <w:i/>
            <w:iCs/>
            <w:noProof/>
            <w:lang w:val="pt-BR"/>
          </w:rPr>
          <w:t>2.2.2.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i/>
            <w:iCs/>
            <w:noProof/>
            <w:lang w:val="pt-BR"/>
          </w:rPr>
          <w:t>Pooling Layer</w:t>
        </w:r>
        <w:r w:rsidR="008D6EFE">
          <w:rPr>
            <w:noProof/>
            <w:webHidden/>
          </w:rPr>
          <w:tab/>
        </w:r>
        <w:r w:rsidR="008D6EFE">
          <w:rPr>
            <w:noProof/>
            <w:webHidden/>
          </w:rPr>
          <w:fldChar w:fldCharType="begin"/>
        </w:r>
        <w:r w:rsidR="008D6EFE">
          <w:rPr>
            <w:noProof/>
            <w:webHidden/>
          </w:rPr>
          <w:instrText xml:space="preserve"> PAGEREF _Toc139644085 \h </w:instrText>
        </w:r>
        <w:r w:rsidR="008D6EFE">
          <w:rPr>
            <w:noProof/>
            <w:webHidden/>
          </w:rPr>
        </w:r>
        <w:r w:rsidR="008D6EFE">
          <w:rPr>
            <w:noProof/>
            <w:webHidden/>
          </w:rPr>
          <w:fldChar w:fldCharType="separate"/>
        </w:r>
        <w:r w:rsidR="008D6EFE">
          <w:rPr>
            <w:noProof/>
            <w:webHidden/>
          </w:rPr>
          <w:t>9</w:t>
        </w:r>
        <w:r w:rsidR="008D6EFE">
          <w:rPr>
            <w:noProof/>
            <w:webHidden/>
          </w:rPr>
          <w:fldChar w:fldCharType="end"/>
        </w:r>
      </w:hyperlink>
    </w:p>
    <w:p w14:paraId="6FA905DD" w14:textId="74F8E9BA"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6" w:history="1">
        <w:r w:rsidR="008D6EFE" w:rsidRPr="00B53B23">
          <w:rPr>
            <w:rStyle w:val="Hiperligao"/>
            <w:i/>
            <w:iCs/>
            <w:noProof/>
          </w:rPr>
          <w:t>2.2.3.</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i/>
            <w:iCs/>
            <w:noProof/>
          </w:rPr>
          <w:t>Fully</w:t>
        </w:r>
        <w:r w:rsidR="008D6EFE" w:rsidRPr="00B53B23">
          <w:rPr>
            <w:rStyle w:val="Hiperligao"/>
            <w:noProof/>
          </w:rPr>
          <w:t xml:space="preserve"> </w:t>
        </w:r>
        <w:r w:rsidR="008D6EFE" w:rsidRPr="00B53B23">
          <w:rPr>
            <w:rStyle w:val="Hiperligao"/>
            <w:i/>
            <w:iCs/>
            <w:noProof/>
          </w:rPr>
          <w:t>connected</w:t>
        </w:r>
        <w:r w:rsidR="008D6EFE" w:rsidRPr="00B53B23">
          <w:rPr>
            <w:rStyle w:val="Hiperligao"/>
            <w:noProof/>
          </w:rPr>
          <w:t xml:space="preserve"> </w:t>
        </w:r>
        <w:r w:rsidR="008D6EFE" w:rsidRPr="00B53B23">
          <w:rPr>
            <w:rStyle w:val="Hiperligao"/>
            <w:i/>
            <w:iCs/>
            <w:noProof/>
          </w:rPr>
          <w:t>layer</w:t>
        </w:r>
        <w:r w:rsidR="008D6EFE">
          <w:rPr>
            <w:noProof/>
            <w:webHidden/>
          </w:rPr>
          <w:tab/>
        </w:r>
        <w:r w:rsidR="008D6EFE">
          <w:rPr>
            <w:noProof/>
            <w:webHidden/>
          </w:rPr>
          <w:fldChar w:fldCharType="begin"/>
        </w:r>
        <w:r w:rsidR="008D6EFE">
          <w:rPr>
            <w:noProof/>
            <w:webHidden/>
          </w:rPr>
          <w:instrText xml:space="preserve"> PAGEREF _Toc139644086 \h </w:instrText>
        </w:r>
        <w:r w:rsidR="008D6EFE">
          <w:rPr>
            <w:noProof/>
            <w:webHidden/>
          </w:rPr>
        </w:r>
        <w:r w:rsidR="008D6EFE">
          <w:rPr>
            <w:noProof/>
            <w:webHidden/>
          </w:rPr>
          <w:fldChar w:fldCharType="separate"/>
        </w:r>
        <w:r w:rsidR="008D6EFE">
          <w:rPr>
            <w:noProof/>
            <w:webHidden/>
          </w:rPr>
          <w:t>10</w:t>
        </w:r>
        <w:r w:rsidR="008D6EFE">
          <w:rPr>
            <w:noProof/>
            <w:webHidden/>
          </w:rPr>
          <w:fldChar w:fldCharType="end"/>
        </w:r>
      </w:hyperlink>
    </w:p>
    <w:p w14:paraId="4252D4F7" w14:textId="511A54D0" w:rsidR="008D6EFE" w:rsidRDefault="00000000">
      <w:pPr>
        <w:pStyle w:val="ndice1"/>
        <w:tabs>
          <w:tab w:val="left" w:pos="960"/>
        </w:tabs>
        <w:rPr>
          <w:rFonts w:asciiTheme="minorHAnsi" w:eastAsiaTheme="minorEastAsia" w:hAnsiTheme="minorHAnsi"/>
          <w:b w:val="0"/>
          <w:bCs w:val="0"/>
          <w:noProof/>
          <w:kern w:val="2"/>
          <w:sz w:val="22"/>
          <w:szCs w:val="22"/>
          <w:lang w:val="en-US"/>
          <w14:ligatures w14:val="standardContextual"/>
        </w:rPr>
      </w:pPr>
      <w:hyperlink w:anchor="_Toc139644087" w:history="1">
        <w:r w:rsidR="008D6EFE" w:rsidRPr="00B53B23">
          <w:rPr>
            <w:rStyle w:val="Hiperligao"/>
            <w:noProof/>
            <w14:scene3d>
              <w14:camera w14:prst="orthographicFront"/>
              <w14:lightRig w14:rig="threePt" w14:dir="t">
                <w14:rot w14:lat="0" w14:lon="0" w14:rev="0"/>
              </w14:lightRig>
            </w14:scene3d>
          </w:rPr>
          <w:t>3.</w:t>
        </w:r>
        <w:r w:rsidR="008D6EFE">
          <w:rPr>
            <w:rFonts w:asciiTheme="minorHAnsi" w:eastAsiaTheme="minorEastAsia" w:hAnsiTheme="minorHAnsi"/>
            <w:b w:val="0"/>
            <w:bCs w:val="0"/>
            <w:noProof/>
            <w:kern w:val="2"/>
            <w:sz w:val="22"/>
            <w:szCs w:val="22"/>
            <w:lang w:val="en-US"/>
            <w14:ligatures w14:val="standardContextual"/>
          </w:rPr>
          <w:tab/>
        </w:r>
        <w:r w:rsidR="008D6EFE" w:rsidRPr="00B53B23">
          <w:rPr>
            <w:rStyle w:val="Hiperligao"/>
            <w:noProof/>
          </w:rPr>
          <w:t>Descrição do processo</w:t>
        </w:r>
        <w:r w:rsidR="008D6EFE">
          <w:rPr>
            <w:noProof/>
            <w:webHidden/>
          </w:rPr>
          <w:tab/>
        </w:r>
        <w:r w:rsidR="008D6EFE">
          <w:rPr>
            <w:noProof/>
            <w:webHidden/>
          </w:rPr>
          <w:fldChar w:fldCharType="begin"/>
        </w:r>
        <w:r w:rsidR="008D6EFE">
          <w:rPr>
            <w:noProof/>
            <w:webHidden/>
          </w:rPr>
          <w:instrText xml:space="preserve"> PAGEREF _Toc139644087 \h </w:instrText>
        </w:r>
        <w:r w:rsidR="008D6EFE">
          <w:rPr>
            <w:noProof/>
            <w:webHidden/>
          </w:rPr>
        </w:r>
        <w:r w:rsidR="008D6EFE">
          <w:rPr>
            <w:noProof/>
            <w:webHidden/>
          </w:rPr>
          <w:fldChar w:fldCharType="separate"/>
        </w:r>
        <w:r w:rsidR="008D6EFE">
          <w:rPr>
            <w:noProof/>
            <w:webHidden/>
          </w:rPr>
          <w:t>11</w:t>
        </w:r>
        <w:r w:rsidR="008D6EFE">
          <w:rPr>
            <w:noProof/>
            <w:webHidden/>
          </w:rPr>
          <w:fldChar w:fldCharType="end"/>
        </w:r>
      </w:hyperlink>
    </w:p>
    <w:p w14:paraId="7EC0CDEF" w14:textId="26AEB658" w:rsidR="008D6EFE" w:rsidRDefault="00000000">
      <w:pPr>
        <w:pStyle w:val="ndice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88" w:history="1">
        <w:r w:rsidR="008D6EFE" w:rsidRPr="00B53B23">
          <w:rPr>
            <w:rStyle w:val="Hiperligao"/>
            <w:noProof/>
          </w:rPr>
          <w:t>3.1.</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iperligao"/>
            <w:noProof/>
          </w:rPr>
          <w:t>Ferramentas utilizadas</w:t>
        </w:r>
        <w:r w:rsidR="008D6EFE">
          <w:rPr>
            <w:noProof/>
            <w:webHidden/>
          </w:rPr>
          <w:tab/>
        </w:r>
        <w:r w:rsidR="008D6EFE">
          <w:rPr>
            <w:noProof/>
            <w:webHidden/>
          </w:rPr>
          <w:fldChar w:fldCharType="begin"/>
        </w:r>
        <w:r w:rsidR="008D6EFE">
          <w:rPr>
            <w:noProof/>
            <w:webHidden/>
          </w:rPr>
          <w:instrText xml:space="preserve"> PAGEREF _Toc139644088 \h </w:instrText>
        </w:r>
        <w:r w:rsidR="008D6EFE">
          <w:rPr>
            <w:noProof/>
            <w:webHidden/>
          </w:rPr>
        </w:r>
        <w:r w:rsidR="008D6EFE">
          <w:rPr>
            <w:noProof/>
            <w:webHidden/>
          </w:rPr>
          <w:fldChar w:fldCharType="separate"/>
        </w:r>
        <w:r w:rsidR="008D6EFE">
          <w:rPr>
            <w:noProof/>
            <w:webHidden/>
          </w:rPr>
          <w:t>11</w:t>
        </w:r>
        <w:r w:rsidR="008D6EFE">
          <w:rPr>
            <w:noProof/>
            <w:webHidden/>
          </w:rPr>
          <w:fldChar w:fldCharType="end"/>
        </w:r>
      </w:hyperlink>
    </w:p>
    <w:p w14:paraId="45A95198" w14:textId="6B2B4A30"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89" w:history="1">
        <w:r w:rsidR="008D6EFE" w:rsidRPr="00B53B23">
          <w:rPr>
            <w:rStyle w:val="Hiperligao"/>
            <w:noProof/>
          </w:rPr>
          <w:t>3.1.1.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i/>
            <w:iCs/>
            <w:noProof/>
          </w:rPr>
          <w:t>GitHub</w:t>
        </w:r>
        <w:r w:rsidR="008D6EFE" w:rsidRPr="00B53B23">
          <w:rPr>
            <w:rStyle w:val="Hiperligao"/>
            <w:noProof/>
          </w:rPr>
          <w:t xml:space="preserve"> </w:t>
        </w:r>
        <w:r w:rsidR="008D6EFE" w:rsidRPr="00B53B23">
          <w:rPr>
            <w:rStyle w:val="Hiperligao"/>
            <w:i/>
            <w:iCs/>
            <w:noProof/>
          </w:rPr>
          <w:t>Desktop</w:t>
        </w:r>
        <w:r w:rsidR="008D6EFE">
          <w:rPr>
            <w:noProof/>
            <w:webHidden/>
          </w:rPr>
          <w:tab/>
        </w:r>
        <w:r w:rsidR="008D6EFE">
          <w:rPr>
            <w:noProof/>
            <w:webHidden/>
          </w:rPr>
          <w:fldChar w:fldCharType="begin"/>
        </w:r>
        <w:r w:rsidR="008D6EFE">
          <w:rPr>
            <w:noProof/>
            <w:webHidden/>
          </w:rPr>
          <w:instrText xml:space="preserve"> PAGEREF _Toc139644089 \h </w:instrText>
        </w:r>
        <w:r w:rsidR="008D6EFE">
          <w:rPr>
            <w:noProof/>
            <w:webHidden/>
          </w:rPr>
        </w:r>
        <w:r w:rsidR="008D6EFE">
          <w:rPr>
            <w:noProof/>
            <w:webHidden/>
          </w:rPr>
          <w:fldChar w:fldCharType="separate"/>
        </w:r>
        <w:r w:rsidR="008D6EFE">
          <w:rPr>
            <w:noProof/>
            <w:webHidden/>
          </w:rPr>
          <w:t>11</w:t>
        </w:r>
        <w:r w:rsidR="008D6EFE">
          <w:rPr>
            <w:noProof/>
            <w:webHidden/>
          </w:rPr>
          <w:fldChar w:fldCharType="end"/>
        </w:r>
      </w:hyperlink>
    </w:p>
    <w:p w14:paraId="0BAC1328" w14:textId="4C71AB82"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0" w:history="1">
        <w:r w:rsidR="008D6EFE" w:rsidRPr="00B53B23">
          <w:rPr>
            <w:rStyle w:val="Hiperligao"/>
            <w:noProof/>
          </w:rPr>
          <w:t>3.1.2.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i/>
            <w:iCs/>
            <w:noProof/>
          </w:rPr>
          <w:t>Jupyter</w:t>
        </w:r>
        <w:r w:rsidR="008D6EFE" w:rsidRPr="00B53B23">
          <w:rPr>
            <w:rStyle w:val="Hiperligao"/>
            <w:noProof/>
          </w:rPr>
          <w:t xml:space="preserve"> </w:t>
        </w:r>
        <w:r w:rsidR="008D6EFE" w:rsidRPr="00B53B23">
          <w:rPr>
            <w:rStyle w:val="Hiperligao"/>
            <w:i/>
            <w:iCs/>
            <w:noProof/>
          </w:rPr>
          <w:t>Notebook</w:t>
        </w:r>
        <w:r w:rsidR="008D6EFE">
          <w:rPr>
            <w:noProof/>
            <w:webHidden/>
          </w:rPr>
          <w:tab/>
        </w:r>
        <w:r w:rsidR="008D6EFE">
          <w:rPr>
            <w:noProof/>
            <w:webHidden/>
          </w:rPr>
          <w:fldChar w:fldCharType="begin"/>
        </w:r>
        <w:r w:rsidR="008D6EFE">
          <w:rPr>
            <w:noProof/>
            <w:webHidden/>
          </w:rPr>
          <w:instrText xml:space="preserve"> PAGEREF _Toc139644090 \h </w:instrText>
        </w:r>
        <w:r w:rsidR="008D6EFE">
          <w:rPr>
            <w:noProof/>
            <w:webHidden/>
          </w:rPr>
        </w:r>
        <w:r w:rsidR="008D6EFE">
          <w:rPr>
            <w:noProof/>
            <w:webHidden/>
          </w:rPr>
          <w:fldChar w:fldCharType="separate"/>
        </w:r>
        <w:r w:rsidR="008D6EFE">
          <w:rPr>
            <w:noProof/>
            <w:webHidden/>
          </w:rPr>
          <w:t>12</w:t>
        </w:r>
        <w:r w:rsidR="008D6EFE">
          <w:rPr>
            <w:noProof/>
            <w:webHidden/>
          </w:rPr>
          <w:fldChar w:fldCharType="end"/>
        </w:r>
      </w:hyperlink>
    </w:p>
    <w:p w14:paraId="63679E53" w14:textId="160CB0B7"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1" w:history="1">
        <w:r w:rsidR="008D6EFE" w:rsidRPr="00B53B23">
          <w:rPr>
            <w:rStyle w:val="Hiperligao"/>
            <w:i/>
            <w:iCs/>
            <w:noProof/>
          </w:rPr>
          <w:t>3.1.3.</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i/>
            <w:iCs/>
            <w:noProof/>
          </w:rPr>
          <w:t>Visual Studio</w:t>
        </w:r>
        <w:r w:rsidR="008D6EFE" w:rsidRPr="00B53B23">
          <w:rPr>
            <w:rStyle w:val="Hiperligao"/>
            <w:noProof/>
          </w:rPr>
          <w:t xml:space="preserve"> </w:t>
        </w:r>
        <w:r w:rsidR="008D6EFE" w:rsidRPr="00B53B23">
          <w:rPr>
            <w:rStyle w:val="Hiperligao"/>
            <w:i/>
            <w:iCs/>
            <w:noProof/>
          </w:rPr>
          <w:t>Code</w:t>
        </w:r>
        <w:r w:rsidR="008D6EFE">
          <w:rPr>
            <w:noProof/>
            <w:webHidden/>
          </w:rPr>
          <w:tab/>
        </w:r>
        <w:r w:rsidR="008D6EFE">
          <w:rPr>
            <w:noProof/>
            <w:webHidden/>
          </w:rPr>
          <w:fldChar w:fldCharType="begin"/>
        </w:r>
        <w:r w:rsidR="008D6EFE">
          <w:rPr>
            <w:noProof/>
            <w:webHidden/>
          </w:rPr>
          <w:instrText xml:space="preserve"> PAGEREF _Toc139644091 \h </w:instrText>
        </w:r>
        <w:r w:rsidR="008D6EFE">
          <w:rPr>
            <w:noProof/>
            <w:webHidden/>
          </w:rPr>
        </w:r>
        <w:r w:rsidR="008D6EFE">
          <w:rPr>
            <w:noProof/>
            <w:webHidden/>
          </w:rPr>
          <w:fldChar w:fldCharType="separate"/>
        </w:r>
        <w:r w:rsidR="008D6EFE">
          <w:rPr>
            <w:noProof/>
            <w:webHidden/>
          </w:rPr>
          <w:t>12</w:t>
        </w:r>
        <w:r w:rsidR="008D6EFE">
          <w:rPr>
            <w:noProof/>
            <w:webHidden/>
          </w:rPr>
          <w:fldChar w:fldCharType="end"/>
        </w:r>
      </w:hyperlink>
    </w:p>
    <w:p w14:paraId="1931CA38" w14:textId="38AC5BC4" w:rsidR="008D6EFE" w:rsidRDefault="00000000">
      <w:pPr>
        <w:pStyle w:val="ndice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92" w:history="1">
        <w:r w:rsidR="008D6EFE" w:rsidRPr="00B53B23">
          <w:rPr>
            <w:rStyle w:val="Hiperligao"/>
            <w:noProof/>
          </w:rPr>
          <w:t>3.2.</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iperligao"/>
            <w:i/>
            <w:iCs/>
            <w:noProof/>
          </w:rPr>
          <w:t>Dataset</w:t>
        </w:r>
        <w:r w:rsidR="008D6EFE" w:rsidRPr="00B53B23">
          <w:rPr>
            <w:rStyle w:val="Hiperligao"/>
            <w:noProof/>
          </w:rPr>
          <w:t xml:space="preserve"> utilizado</w:t>
        </w:r>
        <w:r w:rsidR="008D6EFE">
          <w:rPr>
            <w:noProof/>
            <w:webHidden/>
          </w:rPr>
          <w:tab/>
        </w:r>
        <w:r w:rsidR="008D6EFE">
          <w:rPr>
            <w:noProof/>
            <w:webHidden/>
          </w:rPr>
          <w:fldChar w:fldCharType="begin"/>
        </w:r>
        <w:r w:rsidR="008D6EFE">
          <w:rPr>
            <w:noProof/>
            <w:webHidden/>
          </w:rPr>
          <w:instrText xml:space="preserve"> PAGEREF _Toc139644092 \h </w:instrText>
        </w:r>
        <w:r w:rsidR="008D6EFE">
          <w:rPr>
            <w:noProof/>
            <w:webHidden/>
          </w:rPr>
        </w:r>
        <w:r w:rsidR="008D6EFE">
          <w:rPr>
            <w:noProof/>
            <w:webHidden/>
          </w:rPr>
          <w:fldChar w:fldCharType="separate"/>
        </w:r>
        <w:r w:rsidR="008D6EFE">
          <w:rPr>
            <w:noProof/>
            <w:webHidden/>
          </w:rPr>
          <w:t>13</w:t>
        </w:r>
        <w:r w:rsidR="008D6EFE">
          <w:rPr>
            <w:noProof/>
            <w:webHidden/>
          </w:rPr>
          <w:fldChar w:fldCharType="end"/>
        </w:r>
      </w:hyperlink>
    </w:p>
    <w:p w14:paraId="262787AF" w14:textId="24C2B0E3"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3" w:history="1">
        <w:r w:rsidR="008D6EFE" w:rsidRPr="00B53B23">
          <w:rPr>
            <w:rStyle w:val="Hiperligao"/>
            <w:noProof/>
          </w:rPr>
          <w:t>3.2.1.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i/>
            <w:iCs/>
            <w:noProof/>
          </w:rPr>
          <w:t>Data</w:t>
        </w:r>
        <w:r w:rsidR="008D6EFE" w:rsidRPr="00B53B23">
          <w:rPr>
            <w:rStyle w:val="Hiperligao"/>
            <w:noProof/>
          </w:rPr>
          <w:t xml:space="preserve"> </w:t>
        </w:r>
        <w:r w:rsidR="008D6EFE" w:rsidRPr="00B53B23">
          <w:rPr>
            <w:rStyle w:val="Hiperligao"/>
            <w:i/>
            <w:iCs/>
            <w:noProof/>
          </w:rPr>
          <w:t>augmentation</w:t>
        </w:r>
        <w:r w:rsidR="008D6EFE">
          <w:rPr>
            <w:noProof/>
            <w:webHidden/>
          </w:rPr>
          <w:tab/>
        </w:r>
        <w:r w:rsidR="008D6EFE">
          <w:rPr>
            <w:noProof/>
            <w:webHidden/>
          </w:rPr>
          <w:fldChar w:fldCharType="begin"/>
        </w:r>
        <w:r w:rsidR="008D6EFE">
          <w:rPr>
            <w:noProof/>
            <w:webHidden/>
          </w:rPr>
          <w:instrText xml:space="preserve"> PAGEREF _Toc139644093 \h </w:instrText>
        </w:r>
        <w:r w:rsidR="008D6EFE">
          <w:rPr>
            <w:noProof/>
            <w:webHidden/>
          </w:rPr>
        </w:r>
        <w:r w:rsidR="008D6EFE">
          <w:rPr>
            <w:noProof/>
            <w:webHidden/>
          </w:rPr>
          <w:fldChar w:fldCharType="separate"/>
        </w:r>
        <w:r w:rsidR="008D6EFE">
          <w:rPr>
            <w:noProof/>
            <w:webHidden/>
          </w:rPr>
          <w:t>14</w:t>
        </w:r>
        <w:r w:rsidR="008D6EFE">
          <w:rPr>
            <w:noProof/>
            <w:webHidden/>
          </w:rPr>
          <w:fldChar w:fldCharType="end"/>
        </w:r>
      </w:hyperlink>
    </w:p>
    <w:p w14:paraId="558D0709" w14:textId="1F9B46EF"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4" w:history="1">
        <w:r w:rsidR="008D6EFE" w:rsidRPr="00B53B23">
          <w:rPr>
            <w:rStyle w:val="Hiperligao"/>
            <w:noProof/>
          </w:rPr>
          <w:t>3.2.2.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Normalização dos dados</w:t>
        </w:r>
        <w:r w:rsidR="008D6EFE">
          <w:rPr>
            <w:noProof/>
            <w:webHidden/>
          </w:rPr>
          <w:tab/>
        </w:r>
        <w:r w:rsidR="008D6EFE">
          <w:rPr>
            <w:noProof/>
            <w:webHidden/>
          </w:rPr>
          <w:fldChar w:fldCharType="begin"/>
        </w:r>
        <w:r w:rsidR="008D6EFE">
          <w:rPr>
            <w:noProof/>
            <w:webHidden/>
          </w:rPr>
          <w:instrText xml:space="preserve"> PAGEREF _Toc139644094 \h </w:instrText>
        </w:r>
        <w:r w:rsidR="008D6EFE">
          <w:rPr>
            <w:noProof/>
            <w:webHidden/>
          </w:rPr>
        </w:r>
        <w:r w:rsidR="008D6EFE">
          <w:rPr>
            <w:noProof/>
            <w:webHidden/>
          </w:rPr>
          <w:fldChar w:fldCharType="separate"/>
        </w:r>
        <w:r w:rsidR="008D6EFE">
          <w:rPr>
            <w:noProof/>
            <w:webHidden/>
          </w:rPr>
          <w:t>17</w:t>
        </w:r>
        <w:r w:rsidR="008D6EFE">
          <w:rPr>
            <w:noProof/>
            <w:webHidden/>
          </w:rPr>
          <w:fldChar w:fldCharType="end"/>
        </w:r>
      </w:hyperlink>
    </w:p>
    <w:p w14:paraId="1E53C288" w14:textId="2A39736E" w:rsidR="008D6EFE" w:rsidRDefault="00000000">
      <w:pPr>
        <w:pStyle w:val="ndice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95" w:history="1">
        <w:r w:rsidR="008D6EFE" w:rsidRPr="00B53B23">
          <w:rPr>
            <w:rStyle w:val="Hiperligao"/>
            <w:noProof/>
          </w:rPr>
          <w:t>3.3.</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iperligao"/>
            <w:noProof/>
          </w:rPr>
          <w:t>Construção do modelo</w:t>
        </w:r>
        <w:r w:rsidR="008D6EFE">
          <w:rPr>
            <w:noProof/>
            <w:webHidden/>
          </w:rPr>
          <w:tab/>
        </w:r>
        <w:r w:rsidR="008D6EFE">
          <w:rPr>
            <w:noProof/>
            <w:webHidden/>
          </w:rPr>
          <w:fldChar w:fldCharType="begin"/>
        </w:r>
        <w:r w:rsidR="008D6EFE">
          <w:rPr>
            <w:noProof/>
            <w:webHidden/>
          </w:rPr>
          <w:instrText xml:space="preserve"> PAGEREF _Toc139644095 \h </w:instrText>
        </w:r>
        <w:r w:rsidR="008D6EFE">
          <w:rPr>
            <w:noProof/>
            <w:webHidden/>
          </w:rPr>
        </w:r>
        <w:r w:rsidR="008D6EFE">
          <w:rPr>
            <w:noProof/>
            <w:webHidden/>
          </w:rPr>
          <w:fldChar w:fldCharType="separate"/>
        </w:r>
        <w:r w:rsidR="008D6EFE">
          <w:rPr>
            <w:noProof/>
            <w:webHidden/>
          </w:rPr>
          <w:t>18</w:t>
        </w:r>
        <w:r w:rsidR="008D6EFE">
          <w:rPr>
            <w:noProof/>
            <w:webHidden/>
          </w:rPr>
          <w:fldChar w:fldCharType="end"/>
        </w:r>
      </w:hyperlink>
    </w:p>
    <w:p w14:paraId="0E5AA238" w14:textId="1FF1A954"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6" w:history="1">
        <w:r w:rsidR="008D6EFE" w:rsidRPr="00B53B23">
          <w:rPr>
            <w:rStyle w:val="Hiperligao"/>
            <w:noProof/>
          </w:rPr>
          <w:t>3.3.1.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Arquitetura do modelo</w:t>
        </w:r>
        <w:r w:rsidR="008D6EFE">
          <w:rPr>
            <w:noProof/>
            <w:webHidden/>
          </w:rPr>
          <w:tab/>
        </w:r>
        <w:r w:rsidR="008D6EFE">
          <w:rPr>
            <w:noProof/>
            <w:webHidden/>
          </w:rPr>
          <w:fldChar w:fldCharType="begin"/>
        </w:r>
        <w:r w:rsidR="008D6EFE">
          <w:rPr>
            <w:noProof/>
            <w:webHidden/>
          </w:rPr>
          <w:instrText xml:space="preserve"> PAGEREF _Toc139644096 \h </w:instrText>
        </w:r>
        <w:r w:rsidR="008D6EFE">
          <w:rPr>
            <w:noProof/>
            <w:webHidden/>
          </w:rPr>
        </w:r>
        <w:r w:rsidR="008D6EFE">
          <w:rPr>
            <w:noProof/>
            <w:webHidden/>
          </w:rPr>
          <w:fldChar w:fldCharType="separate"/>
        </w:r>
        <w:r w:rsidR="008D6EFE">
          <w:rPr>
            <w:noProof/>
            <w:webHidden/>
          </w:rPr>
          <w:t>18</w:t>
        </w:r>
        <w:r w:rsidR="008D6EFE">
          <w:rPr>
            <w:noProof/>
            <w:webHidden/>
          </w:rPr>
          <w:fldChar w:fldCharType="end"/>
        </w:r>
      </w:hyperlink>
    </w:p>
    <w:p w14:paraId="460DE468" w14:textId="29735B33"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7" w:history="1">
        <w:r w:rsidR="008D6EFE" w:rsidRPr="00B53B23">
          <w:rPr>
            <w:rStyle w:val="Hiperligao"/>
            <w:noProof/>
          </w:rPr>
          <w:t>3.3.2.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Parâmetros extra</w:t>
        </w:r>
        <w:r w:rsidR="008D6EFE">
          <w:rPr>
            <w:noProof/>
            <w:webHidden/>
          </w:rPr>
          <w:tab/>
        </w:r>
        <w:r w:rsidR="008D6EFE">
          <w:rPr>
            <w:noProof/>
            <w:webHidden/>
          </w:rPr>
          <w:fldChar w:fldCharType="begin"/>
        </w:r>
        <w:r w:rsidR="008D6EFE">
          <w:rPr>
            <w:noProof/>
            <w:webHidden/>
          </w:rPr>
          <w:instrText xml:space="preserve"> PAGEREF _Toc139644097 \h </w:instrText>
        </w:r>
        <w:r w:rsidR="008D6EFE">
          <w:rPr>
            <w:noProof/>
            <w:webHidden/>
          </w:rPr>
        </w:r>
        <w:r w:rsidR="008D6EFE">
          <w:rPr>
            <w:noProof/>
            <w:webHidden/>
          </w:rPr>
          <w:fldChar w:fldCharType="separate"/>
        </w:r>
        <w:r w:rsidR="008D6EFE">
          <w:rPr>
            <w:noProof/>
            <w:webHidden/>
          </w:rPr>
          <w:t>19</w:t>
        </w:r>
        <w:r w:rsidR="008D6EFE">
          <w:rPr>
            <w:noProof/>
            <w:webHidden/>
          </w:rPr>
          <w:fldChar w:fldCharType="end"/>
        </w:r>
      </w:hyperlink>
    </w:p>
    <w:p w14:paraId="1E004E1D" w14:textId="75A07B12" w:rsidR="008D6EFE" w:rsidRDefault="00000000">
      <w:pPr>
        <w:pStyle w:val="ndice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098" w:history="1">
        <w:r w:rsidR="008D6EFE" w:rsidRPr="00B53B23">
          <w:rPr>
            <w:rStyle w:val="Hiperligao"/>
            <w:noProof/>
          </w:rPr>
          <w:t>3.4.</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iperligao"/>
            <w:noProof/>
          </w:rPr>
          <w:t>Treino do modelo</w:t>
        </w:r>
        <w:r w:rsidR="008D6EFE">
          <w:rPr>
            <w:noProof/>
            <w:webHidden/>
          </w:rPr>
          <w:tab/>
        </w:r>
        <w:r w:rsidR="008D6EFE">
          <w:rPr>
            <w:noProof/>
            <w:webHidden/>
          </w:rPr>
          <w:fldChar w:fldCharType="begin"/>
        </w:r>
        <w:r w:rsidR="008D6EFE">
          <w:rPr>
            <w:noProof/>
            <w:webHidden/>
          </w:rPr>
          <w:instrText xml:space="preserve"> PAGEREF _Toc139644098 \h </w:instrText>
        </w:r>
        <w:r w:rsidR="008D6EFE">
          <w:rPr>
            <w:noProof/>
            <w:webHidden/>
          </w:rPr>
        </w:r>
        <w:r w:rsidR="008D6EFE">
          <w:rPr>
            <w:noProof/>
            <w:webHidden/>
          </w:rPr>
          <w:fldChar w:fldCharType="separate"/>
        </w:r>
        <w:r w:rsidR="008D6EFE">
          <w:rPr>
            <w:noProof/>
            <w:webHidden/>
          </w:rPr>
          <w:t>19</w:t>
        </w:r>
        <w:r w:rsidR="008D6EFE">
          <w:rPr>
            <w:noProof/>
            <w:webHidden/>
          </w:rPr>
          <w:fldChar w:fldCharType="end"/>
        </w:r>
      </w:hyperlink>
    </w:p>
    <w:p w14:paraId="0CC16A55" w14:textId="12A23AC5"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099" w:history="1">
        <w:r w:rsidR="008D6EFE" w:rsidRPr="00B53B23">
          <w:rPr>
            <w:rStyle w:val="Hiperligao"/>
            <w:noProof/>
          </w:rPr>
          <w:t>3.4.1.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Primeira abordagem</w:t>
        </w:r>
        <w:r w:rsidR="008D6EFE">
          <w:rPr>
            <w:noProof/>
            <w:webHidden/>
          </w:rPr>
          <w:tab/>
        </w:r>
        <w:r w:rsidR="008D6EFE">
          <w:rPr>
            <w:noProof/>
            <w:webHidden/>
          </w:rPr>
          <w:fldChar w:fldCharType="begin"/>
        </w:r>
        <w:r w:rsidR="008D6EFE">
          <w:rPr>
            <w:noProof/>
            <w:webHidden/>
          </w:rPr>
          <w:instrText xml:space="preserve"> PAGEREF _Toc139644099 \h </w:instrText>
        </w:r>
        <w:r w:rsidR="008D6EFE">
          <w:rPr>
            <w:noProof/>
            <w:webHidden/>
          </w:rPr>
        </w:r>
        <w:r w:rsidR="008D6EFE">
          <w:rPr>
            <w:noProof/>
            <w:webHidden/>
          </w:rPr>
          <w:fldChar w:fldCharType="separate"/>
        </w:r>
        <w:r w:rsidR="008D6EFE">
          <w:rPr>
            <w:noProof/>
            <w:webHidden/>
          </w:rPr>
          <w:t>19</w:t>
        </w:r>
        <w:r w:rsidR="008D6EFE">
          <w:rPr>
            <w:noProof/>
            <w:webHidden/>
          </w:rPr>
          <w:fldChar w:fldCharType="end"/>
        </w:r>
      </w:hyperlink>
    </w:p>
    <w:p w14:paraId="7318F067" w14:textId="76BDAC6B"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0" w:history="1">
        <w:r w:rsidR="008D6EFE" w:rsidRPr="00B53B23">
          <w:rPr>
            <w:rStyle w:val="Hiperligao"/>
            <w:noProof/>
          </w:rPr>
          <w:t>3.4.2.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Segunda abordagem</w:t>
        </w:r>
        <w:r w:rsidR="008D6EFE">
          <w:rPr>
            <w:noProof/>
            <w:webHidden/>
          </w:rPr>
          <w:tab/>
        </w:r>
        <w:r w:rsidR="008D6EFE">
          <w:rPr>
            <w:noProof/>
            <w:webHidden/>
          </w:rPr>
          <w:fldChar w:fldCharType="begin"/>
        </w:r>
        <w:r w:rsidR="008D6EFE">
          <w:rPr>
            <w:noProof/>
            <w:webHidden/>
          </w:rPr>
          <w:instrText xml:space="preserve"> PAGEREF _Toc139644100 \h </w:instrText>
        </w:r>
        <w:r w:rsidR="008D6EFE">
          <w:rPr>
            <w:noProof/>
            <w:webHidden/>
          </w:rPr>
        </w:r>
        <w:r w:rsidR="008D6EFE">
          <w:rPr>
            <w:noProof/>
            <w:webHidden/>
          </w:rPr>
          <w:fldChar w:fldCharType="separate"/>
        </w:r>
        <w:r w:rsidR="008D6EFE">
          <w:rPr>
            <w:noProof/>
            <w:webHidden/>
          </w:rPr>
          <w:t>20</w:t>
        </w:r>
        <w:r w:rsidR="008D6EFE">
          <w:rPr>
            <w:noProof/>
            <w:webHidden/>
          </w:rPr>
          <w:fldChar w:fldCharType="end"/>
        </w:r>
      </w:hyperlink>
    </w:p>
    <w:p w14:paraId="1ECBA218" w14:textId="4E31DD0A"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1" w:history="1">
        <w:r w:rsidR="008D6EFE" w:rsidRPr="00B53B23">
          <w:rPr>
            <w:rStyle w:val="Hiperligao"/>
            <w:noProof/>
          </w:rPr>
          <w:t>3.4.3.</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Terceira abordagem</w:t>
        </w:r>
        <w:r w:rsidR="008D6EFE">
          <w:rPr>
            <w:noProof/>
            <w:webHidden/>
          </w:rPr>
          <w:tab/>
        </w:r>
        <w:r w:rsidR="008D6EFE">
          <w:rPr>
            <w:noProof/>
            <w:webHidden/>
          </w:rPr>
          <w:fldChar w:fldCharType="begin"/>
        </w:r>
        <w:r w:rsidR="008D6EFE">
          <w:rPr>
            <w:noProof/>
            <w:webHidden/>
          </w:rPr>
          <w:instrText xml:space="preserve"> PAGEREF _Toc139644101 \h </w:instrText>
        </w:r>
        <w:r w:rsidR="008D6EFE">
          <w:rPr>
            <w:noProof/>
            <w:webHidden/>
          </w:rPr>
        </w:r>
        <w:r w:rsidR="008D6EFE">
          <w:rPr>
            <w:noProof/>
            <w:webHidden/>
          </w:rPr>
          <w:fldChar w:fldCharType="separate"/>
        </w:r>
        <w:r w:rsidR="008D6EFE">
          <w:rPr>
            <w:noProof/>
            <w:webHidden/>
          </w:rPr>
          <w:t>21</w:t>
        </w:r>
        <w:r w:rsidR="008D6EFE">
          <w:rPr>
            <w:noProof/>
            <w:webHidden/>
          </w:rPr>
          <w:fldChar w:fldCharType="end"/>
        </w:r>
      </w:hyperlink>
    </w:p>
    <w:p w14:paraId="0516442B" w14:textId="284E38B8"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2" w:history="1">
        <w:r w:rsidR="008D6EFE" w:rsidRPr="00B53B23">
          <w:rPr>
            <w:rStyle w:val="Hiperligao"/>
            <w:noProof/>
          </w:rPr>
          <w:t>3.4.4.</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Abordagem final</w:t>
        </w:r>
        <w:r w:rsidR="008D6EFE">
          <w:rPr>
            <w:noProof/>
            <w:webHidden/>
          </w:rPr>
          <w:tab/>
        </w:r>
        <w:r w:rsidR="008D6EFE">
          <w:rPr>
            <w:noProof/>
            <w:webHidden/>
          </w:rPr>
          <w:fldChar w:fldCharType="begin"/>
        </w:r>
        <w:r w:rsidR="008D6EFE">
          <w:rPr>
            <w:noProof/>
            <w:webHidden/>
          </w:rPr>
          <w:instrText xml:space="preserve"> PAGEREF _Toc139644102 \h </w:instrText>
        </w:r>
        <w:r w:rsidR="008D6EFE">
          <w:rPr>
            <w:noProof/>
            <w:webHidden/>
          </w:rPr>
        </w:r>
        <w:r w:rsidR="008D6EFE">
          <w:rPr>
            <w:noProof/>
            <w:webHidden/>
          </w:rPr>
          <w:fldChar w:fldCharType="separate"/>
        </w:r>
        <w:r w:rsidR="008D6EFE">
          <w:rPr>
            <w:noProof/>
            <w:webHidden/>
          </w:rPr>
          <w:t>22</w:t>
        </w:r>
        <w:r w:rsidR="008D6EFE">
          <w:rPr>
            <w:noProof/>
            <w:webHidden/>
          </w:rPr>
          <w:fldChar w:fldCharType="end"/>
        </w:r>
      </w:hyperlink>
    </w:p>
    <w:p w14:paraId="4241EA1B" w14:textId="0012B573" w:rsidR="008D6EFE" w:rsidRDefault="00000000">
      <w:pPr>
        <w:pStyle w:val="ndice1"/>
        <w:tabs>
          <w:tab w:val="left" w:pos="960"/>
        </w:tabs>
        <w:rPr>
          <w:rFonts w:asciiTheme="minorHAnsi" w:eastAsiaTheme="minorEastAsia" w:hAnsiTheme="minorHAnsi"/>
          <w:b w:val="0"/>
          <w:bCs w:val="0"/>
          <w:noProof/>
          <w:kern w:val="2"/>
          <w:sz w:val="22"/>
          <w:szCs w:val="22"/>
          <w:lang w:val="en-US"/>
          <w14:ligatures w14:val="standardContextual"/>
        </w:rPr>
      </w:pPr>
      <w:hyperlink w:anchor="_Toc139644103" w:history="1">
        <w:r w:rsidR="008D6EFE" w:rsidRPr="00B53B23">
          <w:rPr>
            <w:rStyle w:val="Hiperligao"/>
            <w:noProof/>
            <w14:scene3d>
              <w14:camera w14:prst="orthographicFront"/>
              <w14:lightRig w14:rig="threePt" w14:dir="t">
                <w14:rot w14:lat="0" w14:lon="0" w14:rev="0"/>
              </w14:lightRig>
            </w14:scene3d>
          </w:rPr>
          <w:t>4.</w:t>
        </w:r>
        <w:r w:rsidR="008D6EFE">
          <w:rPr>
            <w:rFonts w:asciiTheme="minorHAnsi" w:eastAsiaTheme="minorEastAsia" w:hAnsiTheme="minorHAnsi"/>
            <w:b w:val="0"/>
            <w:bCs w:val="0"/>
            <w:noProof/>
            <w:kern w:val="2"/>
            <w:sz w:val="22"/>
            <w:szCs w:val="22"/>
            <w:lang w:val="en-US"/>
            <w14:ligatures w14:val="standardContextual"/>
          </w:rPr>
          <w:tab/>
        </w:r>
        <w:r w:rsidR="008D6EFE" w:rsidRPr="00B53B23">
          <w:rPr>
            <w:rStyle w:val="Hiperligao"/>
            <w:i/>
            <w:iCs/>
            <w:noProof/>
          </w:rPr>
          <w:t>Website</w:t>
        </w:r>
        <w:r w:rsidR="008D6EFE" w:rsidRPr="00B53B23">
          <w:rPr>
            <w:rStyle w:val="Hiperligao"/>
            <w:noProof/>
          </w:rPr>
          <w:t xml:space="preserve"> desenvolvido para aplicar o modelo</w:t>
        </w:r>
        <w:r w:rsidR="008D6EFE">
          <w:rPr>
            <w:noProof/>
            <w:webHidden/>
          </w:rPr>
          <w:tab/>
        </w:r>
        <w:r w:rsidR="008D6EFE">
          <w:rPr>
            <w:noProof/>
            <w:webHidden/>
          </w:rPr>
          <w:fldChar w:fldCharType="begin"/>
        </w:r>
        <w:r w:rsidR="008D6EFE">
          <w:rPr>
            <w:noProof/>
            <w:webHidden/>
          </w:rPr>
          <w:instrText xml:space="preserve"> PAGEREF _Toc139644103 \h </w:instrText>
        </w:r>
        <w:r w:rsidR="008D6EFE">
          <w:rPr>
            <w:noProof/>
            <w:webHidden/>
          </w:rPr>
        </w:r>
        <w:r w:rsidR="008D6EFE">
          <w:rPr>
            <w:noProof/>
            <w:webHidden/>
          </w:rPr>
          <w:fldChar w:fldCharType="separate"/>
        </w:r>
        <w:r w:rsidR="008D6EFE">
          <w:rPr>
            <w:noProof/>
            <w:webHidden/>
          </w:rPr>
          <w:t>24</w:t>
        </w:r>
        <w:r w:rsidR="008D6EFE">
          <w:rPr>
            <w:noProof/>
            <w:webHidden/>
          </w:rPr>
          <w:fldChar w:fldCharType="end"/>
        </w:r>
      </w:hyperlink>
    </w:p>
    <w:p w14:paraId="75BEE865" w14:textId="47884E5B" w:rsidR="008D6EFE" w:rsidRDefault="00000000">
      <w:pPr>
        <w:pStyle w:val="ndice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104" w:history="1">
        <w:r w:rsidR="008D6EFE" w:rsidRPr="00B53B23">
          <w:rPr>
            <w:rStyle w:val="Hiperligao"/>
            <w:noProof/>
          </w:rPr>
          <w:t>4.1.</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iperligao"/>
            <w:i/>
            <w:iCs/>
            <w:noProof/>
          </w:rPr>
          <w:t>API</w:t>
        </w:r>
        <w:r w:rsidR="008D6EFE" w:rsidRPr="00B53B23">
          <w:rPr>
            <w:rStyle w:val="Hiperligao"/>
            <w:noProof/>
          </w:rPr>
          <w:t xml:space="preserve"> em </w:t>
        </w:r>
        <w:r w:rsidR="008D6EFE" w:rsidRPr="00B53B23">
          <w:rPr>
            <w:rStyle w:val="Hiperligao"/>
            <w:i/>
            <w:iCs/>
            <w:noProof/>
          </w:rPr>
          <w:t>Flask</w:t>
        </w:r>
        <w:r w:rsidR="008D6EFE">
          <w:rPr>
            <w:noProof/>
            <w:webHidden/>
          </w:rPr>
          <w:tab/>
        </w:r>
        <w:r w:rsidR="008D6EFE">
          <w:rPr>
            <w:noProof/>
            <w:webHidden/>
          </w:rPr>
          <w:fldChar w:fldCharType="begin"/>
        </w:r>
        <w:r w:rsidR="008D6EFE">
          <w:rPr>
            <w:noProof/>
            <w:webHidden/>
          </w:rPr>
          <w:instrText xml:space="preserve"> PAGEREF _Toc139644104 \h </w:instrText>
        </w:r>
        <w:r w:rsidR="008D6EFE">
          <w:rPr>
            <w:noProof/>
            <w:webHidden/>
          </w:rPr>
        </w:r>
        <w:r w:rsidR="008D6EFE">
          <w:rPr>
            <w:noProof/>
            <w:webHidden/>
          </w:rPr>
          <w:fldChar w:fldCharType="separate"/>
        </w:r>
        <w:r w:rsidR="008D6EFE">
          <w:rPr>
            <w:noProof/>
            <w:webHidden/>
          </w:rPr>
          <w:t>24</w:t>
        </w:r>
        <w:r w:rsidR="008D6EFE">
          <w:rPr>
            <w:noProof/>
            <w:webHidden/>
          </w:rPr>
          <w:fldChar w:fldCharType="end"/>
        </w:r>
      </w:hyperlink>
    </w:p>
    <w:p w14:paraId="37E65BAF" w14:textId="1DF4A831" w:rsidR="008D6EFE" w:rsidRDefault="00000000">
      <w:pPr>
        <w:pStyle w:val="ndice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105" w:history="1">
        <w:r w:rsidR="008D6EFE" w:rsidRPr="00B53B23">
          <w:rPr>
            <w:rStyle w:val="Hiperligao"/>
            <w:noProof/>
          </w:rPr>
          <w:t>4.2.</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iperligao"/>
            <w:i/>
            <w:iCs/>
            <w:noProof/>
          </w:rPr>
          <w:t>Web</w:t>
        </w:r>
        <w:r w:rsidR="008D6EFE" w:rsidRPr="00B53B23">
          <w:rPr>
            <w:rStyle w:val="Hiperligao"/>
            <w:noProof/>
          </w:rPr>
          <w:t xml:space="preserve"> </w:t>
        </w:r>
        <w:r w:rsidR="008D6EFE" w:rsidRPr="00B53B23">
          <w:rPr>
            <w:rStyle w:val="Hiperligao"/>
            <w:i/>
            <w:iCs/>
            <w:noProof/>
          </w:rPr>
          <w:t>Meteo</w:t>
        </w:r>
        <w:r w:rsidR="008D6EFE">
          <w:rPr>
            <w:noProof/>
            <w:webHidden/>
          </w:rPr>
          <w:tab/>
        </w:r>
        <w:r w:rsidR="008D6EFE">
          <w:rPr>
            <w:noProof/>
            <w:webHidden/>
          </w:rPr>
          <w:fldChar w:fldCharType="begin"/>
        </w:r>
        <w:r w:rsidR="008D6EFE">
          <w:rPr>
            <w:noProof/>
            <w:webHidden/>
          </w:rPr>
          <w:instrText xml:space="preserve"> PAGEREF _Toc139644105 \h </w:instrText>
        </w:r>
        <w:r w:rsidR="008D6EFE">
          <w:rPr>
            <w:noProof/>
            <w:webHidden/>
          </w:rPr>
        </w:r>
        <w:r w:rsidR="008D6EFE">
          <w:rPr>
            <w:noProof/>
            <w:webHidden/>
          </w:rPr>
          <w:fldChar w:fldCharType="separate"/>
        </w:r>
        <w:r w:rsidR="008D6EFE">
          <w:rPr>
            <w:noProof/>
            <w:webHidden/>
          </w:rPr>
          <w:t>27</w:t>
        </w:r>
        <w:r w:rsidR="008D6EFE">
          <w:rPr>
            <w:noProof/>
            <w:webHidden/>
          </w:rPr>
          <w:fldChar w:fldCharType="end"/>
        </w:r>
      </w:hyperlink>
    </w:p>
    <w:p w14:paraId="1B581F1E" w14:textId="2F801F40"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6" w:history="1">
        <w:r w:rsidR="008D6EFE" w:rsidRPr="00B53B23">
          <w:rPr>
            <w:rStyle w:val="Hiperligao"/>
            <w:noProof/>
          </w:rPr>
          <w:t>4.2.1.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Implementação</w:t>
        </w:r>
        <w:r w:rsidR="008D6EFE">
          <w:rPr>
            <w:noProof/>
            <w:webHidden/>
          </w:rPr>
          <w:tab/>
        </w:r>
        <w:r w:rsidR="008D6EFE">
          <w:rPr>
            <w:noProof/>
            <w:webHidden/>
          </w:rPr>
          <w:fldChar w:fldCharType="begin"/>
        </w:r>
        <w:r w:rsidR="008D6EFE">
          <w:rPr>
            <w:noProof/>
            <w:webHidden/>
          </w:rPr>
          <w:instrText xml:space="preserve"> PAGEREF _Toc139644106 \h </w:instrText>
        </w:r>
        <w:r w:rsidR="008D6EFE">
          <w:rPr>
            <w:noProof/>
            <w:webHidden/>
          </w:rPr>
        </w:r>
        <w:r w:rsidR="008D6EFE">
          <w:rPr>
            <w:noProof/>
            <w:webHidden/>
          </w:rPr>
          <w:fldChar w:fldCharType="separate"/>
        </w:r>
        <w:r w:rsidR="008D6EFE">
          <w:rPr>
            <w:noProof/>
            <w:webHidden/>
          </w:rPr>
          <w:t>27</w:t>
        </w:r>
        <w:r w:rsidR="008D6EFE">
          <w:rPr>
            <w:noProof/>
            <w:webHidden/>
          </w:rPr>
          <w:fldChar w:fldCharType="end"/>
        </w:r>
      </w:hyperlink>
    </w:p>
    <w:p w14:paraId="1EAE93DF" w14:textId="3F642001" w:rsidR="008D6EFE" w:rsidRDefault="00000000">
      <w:pPr>
        <w:pStyle w:val="ndice2"/>
        <w:tabs>
          <w:tab w:val="left" w:pos="1200"/>
          <w:tab w:val="right" w:leader="dot" w:pos="8777"/>
        </w:tabs>
        <w:rPr>
          <w:rFonts w:asciiTheme="minorHAnsi" w:eastAsiaTheme="minorEastAsia" w:hAnsiTheme="minorHAnsi" w:cstheme="minorBidi"/>
          <w:b w:val="0"/>
          <w:bCs w:val="0"/>
          <w:noProof/>
          <w:kern w:val="2"/>
          <w:sz w:val="22"/>
          <w:szCs w:val="22"/>
          <w:lang w:val="en-US"/>
          <w14:ligatures w14:val="standardContextual"/>
        </w:rPr>
      </w:pPr>
      <w:hyperlink w:anchor="_Toc139644107" w:history="1">
        <w:r w:rsidR="008D6EFE" w:rsidRPr="00B53B23">
          <w:rPr>
            <w:rStyle w:val="Hiperligao"/>
            <w:noProof/>
          </w:rPr>
          <w:t>4.3.</w:t>
        </w:r>
        <w:r w:rsidR="008D6EFE">
          <w:rPr>
            <w:rFonts w:asciiTheme="minorHAnsi" w:eastAsiaTheme="minorEastAsia" w:hAnsiTheme="minorHAnsi" w:cstheme="minorBidi"/>
            <w:b w:val="0"/>
            <w:bCs w:val="0"/>
            <w:noProof/>
            <w:kern w:val="2"/>
            <w:sz w:val="22"/>
            <w:szCs w:val="22"/>
            <w:lang w:val="en-US"/>
            <w14:ligatures w14:val="standardContextual"/>
          </w:rPr>
          <w:tab/>
        </w:r>
        <w:r w:rsidR="008D6EFE" w:rsidRPr="00B53B23">
          <w:rPr>
            <w:rStyle w:val="Hiperligao"/>
            <w:noProof/>
          </w:rPr>
          <w:t>Instalação e uso</w:t>
        </w:r>
        <w:r w:rsidR="008D6EFE">
          <w:rPr>
            <w:noProof/>
            <w:webHidden/>
          </w:rPr>
          <w:tab/>
        </w:r>
        <w:r w:rsidR="008D6EFE">
          <w:rPr>
            <w:noProof/>
            <w:webHidden/>
          </w:rPr>
          <w:fldChar w:fldCharType="begin"/>
        </w:r>
        <w:r w:rsidR="008D6EFE">
          <w:rPr>
            <w:noProof/>
            <w:webHidden/>
          </w:rPr>
          <w:instrText xml:space="preserve"> PAGEREF _Toc139644107 \h </w:instrText>
        </w:r>
        <w:r w:rsidR="008D6EFE">
          <w:rPr>
            <w:noProof/>
            <w:webHidden/>
          </w:rPr>
        </w:r>
        <w:r w:rsidR="008D6EFE">
          <w:rPr>
            <w:noProof/>
            <w:webHidden/>
          </w:rPr>
          <w:fldChar w:fldCharType="separate"/>
        </w:r>
        <w:r w:rsidR="008D6EFE">
          <w:rPr>
            <w:noProof/>
            <w:webHidden/>
          </w:rPr>
          <w:t>36</w:t>
        </w:r>
        <w:r w:rsidR="008D6EFE">
          <w:rPr>
            <w:noProof/>
            <w:webHidden/>
          </w:rPr>
          <w:fldChar w:fldCharType="end"/>
        </w:r>
      </w:hyperlink>
    </w:p>
    <w:p w14:paraId="2A6BA0EA" w14:textId="65CC270D"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8" w:history="1">
        <w:r w:rsidR="008D6EFE" w:rsidRPr="00B53B23">
          <w:rPr>
            <w:rStyle w:val="Hiperligao"/>
            <w:noProof/>
          </w:rPr>
          <w:t>4.3.1.</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Requisitos</w:t>
        </w:r>
        <w:r w:rsidR="008D6EFE">
          <w:rPr>
            <w:noProof/>
            <w:webHidden/>
          </w:rPr>
          <w:tab/>
        </w:r>
        <w:r w:rsidR="008D6EFE">
          <w:rPr>
            <w:noProof/>
            <w:webHidden/>
          </w:rPr>
          <w:fldChar w:fldCharType="begin"/>
        </w:r>
        <w:r w:rsidR="008D6EFE">
          <w:rPr>
            <w:noProof/>
            <w:webHidden/>
          </w:rPr>
          <w:instrText xml:space="preserve"> PAGEREF _Toc139644108 \h </w:instrText>
        </w:r>
        <w:r w:rsidR="008D6EFE">
          <w:rPr>
            <w:noProof/>
            <w:webHidden/>
          </w:rPr>
        </w:r>
        <w:r w:rsidR="008D6EFE">
          <w:rPr>
            <w:noProof/>
            <w:webHidden/>
          </w:rPr>
          <w:fldChar w:fldCharType="separate"/>
        </w:r>
        <w:r w:rsidR="008D6EFE">
          <w:rPr>
            <w:noProof/>
            <w:webHidden/>
          </w:rPr>
          <w:t>36</w:t>
        </w:r>
        <w:r w:rsidR="008D6EFE">
          <w:rPr>
            <w:noProof/>
            <w:webHidden/>
          </w:rPr>
          <w:fldChar w:fldCharType="end"/>
        </w:r>
      </w:hyperlink>
    </w:p>
    <w:p w14:paraId="7E08EEBF" w14:textId="4A77E480" w:rsidR="008D6EFE" w:rsidRDefault="00000000">
      <w:pPr>
        <w:pStyle w:val="ndice3"/>
        <w:tabs>
          <w:tab w:val="left" w:pos="1440"/>
          <w:tab w:val="right" w:leader="dot" w:pos="8777"/>
        </w:tabs>
        <w:rPr>
          <w:rFonts w:asciiTheme="minorHAnsi" w:eastAsiaTheme="minorEastAsia" w:hAnsiTheme="minorHAnsi" w:cstheme="minorBidi"/>
          <w:noProof/>
          <w:kern w:val="2"/>
          <w:sz w:val="22"/>
          <w:szCs w:val="22"/>
          <w:lang w:val="en-US"/>
          <w14:ligatures w14:val="standardContextual"/>
        </w:rPr>
      </w:pPr>
      <w:hyperlink w:anchor="_Toc139644109" w:history="1">
        <w:r w:rsidR="008D6EFE" w:rsidRPr="00B53B23">
          <w:rPr>
            <w:rStyle w:val="Hiperligao"/>
            <w:noProof/>
          </w:rPr>
          <w:t>4.3.2.</w:t>
        </w:r>
        <w:r w:rsidR="008D6EFE">
          <w:rPr>
            <w:rFonts w:asciiTheme="minorHAnsi" w:eastAsiaTheme="minorEastAsia" w:hAnsiTheme="minorHAnsi" w:cstheme="minorBidi"/>
            <w:noProof/>
            <w:kern w:val="2"/>
            <w:sz w:val="22"/>
            <w:szCs w:val="22"/>
            <w:lang w:val="en-US"/>
            <w14:ligatures w14:val="standardContextual"/>
          </w:rPr>
          <w:tab/>
        </w:r>
        <w:r w:rsidR="008D6EFE" w:rsidRPr="00B53B23">
          <w:rPr>
            <w:rStyle w:val="Hiperligao"/>
            <w:noProof/>
          </w:rPr>
          <w:t>Passos</w:t>
        </w:r>
        <w:r w:rsidR="008D6EFE">
          <w:rPr>
            <w:noProof/>
            <w:webHidden/>
          </w:rPr>
          <w:tab/>
        </w:r>
        <w:r w:rsidR="008D6EFE">
          <w:rPr>
            <w:noProof/>
            <w:webHidden/>
          </w:rPr>
          <w:fldChar w:fldCharType="begin"/>
        </w:r>
        <w:r w:rsidR="008D6EFE">
          <w:rPr>
            <w:noProof/>
            <w:webHidden/>
          </w:rPr>
          <w:instrText xml:space="preserve"> PAGEREF _Toc139644109 \h </w:instrText>
        </w:r>
        <w:r w:rsidR="008D6EFE">
          <w:rPr>
            <w:noProof/>
            <w:webHidden/>
          </w:rPr>
        </w:r>
        <w:r w:rsidR="008D6EFE">
          <w:rPr>
            <w:noProof/>
            <w:webHidden/>
          </w:rPr>
          <w:fldChar w:fldCharType="separate"/>
        </w:r>
        <w:r w:rsidR="008D6EFE">
          <w:rPr>
            <w:noProof/>
            <w:webHidden/>
          </w:rPr>
          <w:t>36</w:t>
        </w:r>
        <w:r w:rsidR="008D6EFE">
          <w:rPr>
            <w:noProof/>
            <w:webHidden/>
          </w:rPr>
          <w:fldChar w:fldCharType="end"/>
        </w:r>
      </w:hyperlink>
    </w:p>
    <w:p w14:paraId="37BC0900" w14:textId="1761F105" w:rsidR="008D6EFE" w:rsidRDefault="00000000">
      <w:pPr>
        <w:pStyle w:val="ndice1"/>
        <w:tabs>
          <w:tab w:val="left" w:pos="960"/>
        </w:tabs>
        <w:rPr>
          <w:rFonts w:asciiTheme="minorHAnsi" w:eastAsiaTheme="minorEastAsia" w:hAnsiTheme="minorHAnsi"/>
          <w:b w:val="0"/>
          <w:bCs w:val="0"/>
          <w:noProof/>
          <w:kern w:val="2"/>
          <w:sz w:val="22"/>
          <w:szCs w:val="22"/>
          <w:lang w:val="en-US"/>
          <w14:ligatures w14:val="standardContextual"/>
        </w:rPr>
      </w:pPr>
      <w:hyperlink w:anchor="_Toc139644110" w:history="1">
        <w:r w:rsidR="008D6EFE" w:rsidRPr="00B53B23">
          <w:rPr>
            <w:rStyle w:val="Hiperligao"/>
            <w:noProof/>
            <w14:scene3d>
              <w14:camera w14:prst="orthographicFront"/>
              <w14:lightRig w14:rig="threePt" w14:dir="t">
                <w14:rot w14:lat="0" w14:lon="0" w14:rev="0"/>
              </w14:lightRig>
            </w14:scene3d>
          </w:rPr>
          <w:t>5.</w:t>
        </w:r>
        <w:r w:rsidR="008D6EFE">
          <w:rPr>
            <w:rFonts w:asciiTheme="minorHAnsi" w:eastAsiaTheme="minorEastAsia" w:hAnsiTheme="minorHAnsi"/>
            <w:b w:val="0"/>
            <w:bCs w:val="0"/>
            <w:noProof/>
            <w:kern w:val="2"/>
            <w:sz w:val="22"/>
            <w:szCs w:val="22"/>
            <w:lang w:val="en-US"/>
            <w14:ligatures w14:val="standardContextual"/>
          </w:rPr>
          <w:tab/>
        </w:r>
        <w:r w:rsidR="008D6EFE" w:rsidRPr="00B53B23">
          <w:rPr>
            <w:rStyle w:val="Hiperligao"/>
            <w:noProof/>
          </w:rPr>
          <w:t>Análise de resultados</w:t>
        </w:r>
        <w:r w:rsidR="008D6EFE">
          <w:rPr>
            <w:noProof/>
            <w:webHidden/>
          </w:rPr>
          <w:tab/>
        </w:r>
        <w:r w:rsidR="008D6EFE">
          <w:rPr>
            <w:noProof/>
            <w:webHidden/>
          </w:rPr>
          <w:fldChar w:fldCharType="begin"/>
        </w:r>
        <w:r w:rsidR="008D6EFE">
          <w:rPr>
            <w:noProof/>
            <w:webHidden/>
          </w:rPr>
          <w:instrText xml:space="preserve"> PAGEREF _Toc139644110 \h </w:instrText>
        </w:r>
        <w:r w:rsidR="008D6EFE">
          <w:rPr>
            <w:noProof/>
            <w:webHidden/>
          </w:rPr>
        </w:r>
        <w:r w:rsidR="008D6EFE">
          <w:rPr>
            <w:noProof/>
            <w:webHidden/>
          </w:rPr>
          <w:fldChar w:fldCharType="separate"/>
        </w:r>
        <w:r w:rsidR="008D6EFE">
          <w:rPr>
            <w:noProof/>
            <w:webHidden/>
          </w:rPr>
          <w:t>38</w:t>
        </w:r>
        <w:r w:rsidR="008D6EFE">
          <w:rPr>
            <w:noProof/>
            <w:webHidden/>
          </w:rPr>
          <w:fldChar w:fldCharType="end"/>
        </w:r>
      </w:hyperlink>
    </w:p>
    <w:p w14:paraId="43B22954" w14:textId="3A99DD62" w:rsidR="008D6EFE" w:rsidRDefault="00000000">
      <w:pPr>
        <w:pStyle w:val="ndice1"/>
        <w:tabs>
          <w:tab w:val="left" w:pos="960"/>
        </w:tabs>
        <w:rPr>
          <w:rFonts w:asciiTheme="minorHAnsi" w:eastAsiaTheme="minorEastAsia" w:hAnsiTheme="minorHAnsi"/>
          <w:b w:val="0"/>
          <w:bCs w:val="0"/>
          <w:noProof/>
          <w:kern w:val="2"/>
          <w:sz w:val="22"/>
          <w:szCs w:val="22"/>
          <w:lang w:val="en-US"/>
          <w14:ligatures w14:val="standardContextual"/>
        </w:rPr>
      </w:pPr>
      <w:hyperlink w:anchor="_Toc139644111" w:history="1">
        <w:r w:rsidR="008D6EFE" w:rsidRPr="00B53B23">
          <w:rPr>
            <w:rStyle w:val="Hiperligao"/>
            <w:noProof/>
            <w14:scene3d>
              <w14:camera w14:prst="orthographicFront"/>
              <w14:lightRig w14:rig="threePt" w14:dir="t">
                <w14:rot w14:lat="0" w14:lon="0" w14:rev="0"/>
              </w14:lightRig>
            </w14:scene3d>
          </w:rPr>
          <w:t>6.</w:t>
        </w:r>
        <w:r w:rsidR="008D6EFE">
          <w:rPr>
            <w:rFonts w:asciiTheme="minorHAnsi" w:eastAsiaTheme="minorEastAsia" w:hAnsiTheme="minorHAnsi"/>
            <w:b w:val="0"/>
            <w:bCs w:val="0"/>
            <w:noProof/>
            <w:kern w:val="2"/>
            <w:sz w:val="22"/>
            <w:szCs w:val="22"/>
            <w:lang w:val="en-US"/>
            <w14:ligatures w14:val="standardContextual"/>
          </w:rPr>
          <w:tab/>
        </w:r>
        <w:r w:rsidR="008D6EFE" w:rsidRPr="00B53B23">
          <w:rPr>
            <w:rStyle w:val="Hiperligao"/>
            <w:noProof/>
          </w:rPr>
          <w:t>Conclusão</w:t>
        </w:r>
        <w:r w:rsidR="008D6EFE">
          <w:rPr>
            <w:noProof/>
            <w:webHidden/>
          </w:rPr>
          <w:tab/>
        </w:r>
        <w:r w:rsidR="008D6EFE">
          <w:rPr>
            <w:noProof/>
            <w:webHidden/>
          </w:rPr>
          <w:fldChar w:fldCharType="begin"/>
        </w:r>
        <w:r w:rsidR="008D6EFE">
          <w:rPr>
            <w:noProof/>
            <w:webHidden/>
          </w:rPr>
          <w:instrText xml:space="preserve"> PAGEREF _Toc139644111 \h </w:instrText>
        </w:r>
        <w:r w:rsidR="008D6EFE">
          <w:rPr>
            <w:noProof/>
            <w:webHidden/>
          </w:rPr>
        </w:r>
        <w:r w:rsidR="008D6EFE">
          <w:rPr>
            <w:noProof/>
            <w:webHidden/>
          </w:rPr>
          <w:fldChar w:fldCharType="separate"/>
        </w:r>
        <w:r w:rsidR="008D6EFE">
          <w:rPr>
            <w:noProof/>
            <w:webHidden/>
          </w:rPr>
          <w:t>40</w:t>
        </w:r>
        <w:r w:rsidR="008D6EFE">
          <w:rPr>
            <w:noProof/>
            <w:webHidden/>
          </w:rPr>
          <w:fldChar w:fldCharType="end"/>
        </w:r>
      </w:hyperlink>
    </w:p>
    <w:p w14:paraId="24E85DAC" w14:textId="6D7A5096" w:rsidR="008D6EFE" w:rsidRDefault="00000000">
      <w:pPr>
        <w:pStyle w:val="ndice1"/>
        <w:rPr>
          <w:rFonts w:asciiTheme="minorHAnsi" w:eastAsiaTheme="minorEastAsia" w:hAnsiTheme="minorHAnsi"/>
          <w:b w:val="0"/>
          <w:bCs w:val="0"/>
          <w:noProof/>
          <w:kern w:val="2"/>
          <w:sz w:val="22"/>
          <w:szCs w:val="22"/>
          <w:lang w:val="en-US"/>
          <w14:ligatures w14:val="standardContextual"/>
        </w:rPr>
      </w:pPr>
      <w:hyperlink w:anchor="_Toc139644112" w:history="1">
        <w:r w:rsidR="008D6EFE" w:rsidRPr="00B53B23">
          <w:rPr>
            <w:rStyle w:val="Hiperligao"/>
            <w:noProof/>
          </w:rPr>
          <w:t>Bibliografia ou Referências Bibliográficas</w:t>
        </w:r>
        <w:r w:rsidR="008D6EFE">
          <w:rPr>
            <w:noProof/>
            <w:webHidden/>
          </w:rPr>
          <w:tab/>
        </w:r>
        <w:r w:rsidR="008D6EFE">
          <w:rPr>
            <w:noProof/>
            <w:webHidden/>
          </w:rPr>
          <w:fldChar w:fldCharType="begin"/>
        </w:r>
        <w:r w:rsidR="008D6EFE">
          <w:rPr>
            <w:noProof/>
            <w:webHidden/>
          </w:rPr>
          <w:instrText xml:space="preserve"> PAGEREF _Toc139644112 \h </w:instrText>
        </w:r>
        <w:r w:rsidR="008D6EFE">
          <w:rPr>
            <w:noProof/>
            <w:webHidden/>
          </w:rPr>
        </w:r>
        <w:r w:rsidR="008D6EFE">
          <w:rPr>
            <w:noProof/>
            <w:webHidden/>
          </w:rPr>
          <w:fldChar w:fldCharType="separate"/>
        </w:r>
        <w:r w:rsidR="008D6EFE">
          <w:rPr>
            <w:noProof/>
            <w:webHidden/>
          </w:rPr>
          <w:t>41</w:t>
        </w:r>
        <w:r w:rsidR="008D6EFE">
          <w:rPr>
            <w:noProof/>
            <w:webHidden/>
          </w:rPr>
          <w:fldChar w:fldCharType="end"/>
        </w:r>
      </w:hyperlink>
    </w:p>
    <w:p w14:paraId="3A620F25" w14:textId="57EAF19A" w:rsidR="00A00F99" w:rsidRPr="00A00F99" w:rsidRDefault="00E154B4" w:rsidP="00976F94">
      <w:r>
        <w:rPr>
          <w:rFonts w:asciiTheme="minorHAnsi" w:hAnsiTheme="minorHAnsi" w:cstheme="minorHAnsi"/>
          <w:sz w:val="20"/>
          <w:szCs w:val="20"/>
        </w:rPr>
        <w:fldChar w:fldCharType="end"/>
      </w:r>
    </w:p>
    <w:p w14:paraId="5EEBD14F" w14:textId="438CC399" w:rsidR="006607A1" w:rsidRDefault="00501EFA">
      <w:pPr>
        <w:spacing w:line="276" w:lineRule="auto"/>
        <w:ind w:firstLine="0"/>
        <w:jc w:val="left"/>
        <w:rPr>
          <w:rFonts w:cs="Times New Roman"/>
          <w:szCs w:val="24"/>
        </w:rPr>
      </w:pPr>
      <w:r>
        <w:rPr>
          <w:rFonts w:cs="Times New Roman"/>
          <w:szCs w:val="24"/>
        </w:rPr>
        <w:br w:type="page"/>
      </w:r>
    </w:p>
    <w:p w14:paraId="355F3C8E" w14:textId="77777777" w:rsidR="006607A1" w:rsidRDefault="006607A1" w:rsidP="006607A1">
      <w:pPr>
        <w:pStyle w:val="Ttulo1"/>
        <w:numPr>
          <w:ilvl w:val="0"/>
          <w:numId w:val="0"/>
        </w:numPr>
        <w:ind w:left="360"/>
      </w:pPr>
      <w:bookmarkStart w:id="31" w:name="_Toc357152318"/>
      <w:bookmarkStart w:id="32" w:name="_Toc357154525"/>
      <w:bookmarkStart w:id="33" w:name="_Toc530601446"/>
      <w:bookmarkStart w:id="34" w:name="_Toc139644074"/>
      <w:r>
        <w:lastRenderedPageBreak/>
        <w:t>Lista de F</w:t>
      </w:r>
      <w:r w:rsidRPr="00DA0CA9">
        <w:t>iguras</w:t>
      </w:r>
      <w:bookmarkEnd w:id="31"/>
      <w:bookmarkEnd w:id="32"/>
      <w:bookmarkEnd w:id="33"/>
      <w:bookmarkEnd w:id="34"/>
    </w:p>
    <w:p w14:paraId="590926EC" w14:textId="18862833" w:rsidR="008D6EFE" w:rsidRDefault="006607A1">
      <w:pPr>
        <w:pStyle w:val="ndicedeilustraes"/>
        <w:tabs>
          <w:tab w:val="right" w:leader="dot" w:pos="8777"/>
        </w:tabs>
        <w:rPr>
          <w:rFonts w:asciiTheme="minorHAnsi" w:eastAsiaTheme="minorEastAsia" w:hAnsiTheme="minorHAnsi"/>
          <w:noProof/>
          <w:kern w:val="2"/>
          <w:sz w:val="22"/>
          <w:lang w:val="en-US"/>
          <w14:ligatures w14:val="standardContextual"/>
        </w:rPr>
      </w:pPr>
      <w:r>
        <w:rPr>
          <w:szCs w:val="24"/>
        </w:rPr>
        <w:fldChar w:fldCharType="begin"/>
      </w:r>
      <w:r>
        <w:rPr>
          <w:szCs w:val="24"/>
        </w:rPr>
        <w:instrText xml:space="preserve"> TOC \h \z \c "Figura" </w:instrText>
      </w:r>
      <w:r>
        <w:rPr>
          <w:szCs w:val="24"/>
        </w:rPr>
        <w:fldChar w:fldCharType="separate"/>
      </w:r>
      <w:hyperlink w:anchor="_Toc139644113" w:history="1">
        <w:r w:rsidR="008D6EFE" w:rsidRPr="00656F67">
          <w:rPr>
            <w:rStyle w:val="Hiperligao"/>
            <w:noProof/>
          </w:rPr>
          <w:t xml:space="preserve">Figura 1 – </w:t>
        </w:r>
        <w:r w:rsidR="008D6EFE" w:rsidRPr="00656F67">
          <w:rPr>
            <w:rStyle w:val="Hiperligao"/>
            <w:bCs/>
            <w:noProof/>
          </w:rPr>
          <w:t>Rede neuronal com quatro camadas.</w:t>
        </w:r>
        <w:r w:rsidR="008D6EFE">
          <w:rPr>
            <w:noProof/>
            <w:webHidden/>
          </w:rPr>
          <w:tab/>
        </w:r>
        <w:r w:rsidR="008D6EFE">
          <w:rPr>
            <w:noProof/>
            <w:webHidden/>
          </w:rPr>
          <w:fldChar w:fldCharType="begin"/>
        </w:r>
        <w:r w:rsidR="008D6EFE">
          <w:rPr>
            <w:noProof/>
            <w:webHidden/>
          </w:rPr>
          <w:instrText xml:space="preserve"> PAGEREF _Toc139644113 \h </w:instrText>
        </w:r>
        <w:r w:rsidR="008D6EFE">
          <w:rPr>
            <w:noProof/>
            <w:webHidden/>
          </w:rPr>
        </w:r>
        <w:r w:rsidR="008D6EFE">
          <w:rPr>
            <w:noProof/>
            <w:webHidden/>
          </w:rPr>
          <w:fldChar w:fldCharType="separate"/>
        </w:r>
        <w:r w:rsidR="008D6EFE">
          <w:rPr>
            <w:noProof/>
            <w:webHidden/>
          </w:rPr>
          <w:t>3</w:t>
        </w:r>
        <w:r w:rsidR="008D6EFE">
          <w:rPr>
            <w:noProof/>
            <w:webHidden/>
          </w:rPr>
          <w:fldChar w:fldCharType="end"/>
        </w:r>
      </w:hyperlink>
    </w:p>
    <w:p w14:paraId="4F270DD1" w14:textId="22EB88F9"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14" w:history="1">
        <w:r w:rsidR="008D6EFE" w:rsidRPr="00656F67">
          <w:rPr>
            <w:rStyle w:val="Hiperligao"/>
            <w:noProof/>
          </w:rPr>
          <w:t xml:space="preserve">Figura 2 - </w:t>
        </w:r>
        <w:r w:rsidR="008D6EFE" w:rsidRPr="00656F67">
          <w:rPr>
            <w:rStyle w:val="Hiperligao"/>
            <w:bCs/>
            <w:noProof/>
          </w:rPr>
          <w:t>O neurónio artificial.</w:t>
        </w:r>
        <w:r w:rsidR="008D6EFE">
          <w:rPr>
            <w:noProof/>
            <w:webHidden/>
          </w:rPr>
          <w:tab/>
        </w:r>
        <w:r w:rsidR="008D6EFE">
          <w:rPr>
            <w:noProof/>
            <w:webHidden/>
          </w:rPr>
          <w:fldChar w:fldCharType="begin"/>
        </w:r>
        <w:r w:rsidR="008D6EFE">
          <w:rPr>
            <w:noProof/>
            <w:webHidden/>
          </w:rPr>
          <w:instrText xml:space="preserve"> PAGEREF _Toc139644114 \h </w:instrText>
        </w:r>
        <w:r w:rsidR="008D6EFE">
          <w:rPr>
            <w:noProof/>
            <w:webHidden/>
          </w:rPr>
        </w:r>
        <w:r w:rsidR="008D6EFE">
          <w:rPr>
            <w:noProof/>
            <w:webHidden/>
          </w:rPr>
          <w:fldChar w:fldCharType="separate"/>
        </w:r>
        <w:r w:rsidR="008D6EFE">
          <w:rPr>
            <w:noProof/>
            <w:webHidden/>
          </w:rPr>
          <w:t>4</w:t>
        </w:r>
        <w:r w:rsidR="008D6EFE">
          <w:rPr>
            <w:noProof/>
            <w:webHidden/>
          </w:rPr>
          <w:fldChar w:fldCharType="end"/>
        </w:r>
      </w:hyperlink>
    </w:p>
    <w:p w14:paraId="2849DBDA" w14:textId="36C2F07E"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15" w:history="1">
        <w:r w:rsidR="008D6EFE" w:rsidRPr="00656F67">
          <w:rPr>
            <w:rStyle w:val="Hiperligao"/>
            <w:noProof/>
          </w:rPr>
          <w:t xml:space="preserve">Figura 3 - Representação de uma imagem como matriz de </w:t>
        </w:r>
        <w:r w:rsidR="008D6EFE" w:rsidRPr="00656F67">
          <w:rPr>
            <w:rStyle w:val="Hiperligao"/>
            <w:i/>
            <w:noProof/>
          </w:rPr>
          <w:t>pixels.</w:t>
        </w:r>
        <w:r w:rsidR="008D6EFE">
          <w:rPr>
            <w:noProof/>
            <w:webHidden/>
          </w:rPr>
          <w:tab/>
        </w:r>
        <w:r w:rsidR="008D6EFE">
          <w:rPr>
            <w:noProof/>
            <w:webHidden/>
          </w:rPr>
          <w:fldChar w:fldCharType="begin"/>
        </w:r>
        <w:r w:rsidR="008D6EFE">
          <w:rPr>
            <w:noProof/>
            <w:webHidden/>
          </w:rPr>
          <w:instrText xml:space="preserve"> PAGEREF _Toc139644115 \h </w:instrText>
        </w:r>
        <w:r w:rsidR="008D6EFE">
          <w:rPr>
            <w:noProof/>
            <w:webHidden/>
          </w:rPr>
        </w:r>
        <w:r w:rsidR="008D6EFE">
          <w:rPr>
            <w:noProof/>
            <w:webHidden/>
          </w:rPr>
          <w:fldChar w:fldCharType="separate"/>
        </w:r>
        <w:r w:rsidR="008D6EFE">
          <w:rPr>
            <w:noProof/>
            <w:webHidden/>
          </w:rPr>
          <w:t>8</w:t>
        </w:r>
        <w:r w:rsidR="008D6EFE">
          <w:rPr>
            <w:noProof/>
            <w:webHidden/>
          </w:rPr>
          <w:fldChar w:fldCharType="end"/>
        </w:r>
      </w:hyperlink>
    </w:p>
    <w:p w14:paraId="3483F444" w14:textId="6D89F8DA"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16" w:history="1">
        <w:r w:rsidR="008D6EFE" w:rsidRPr="00656F67">
          <w:rPr>
            <w:rStyle w:val="Hiperligao"/>
            <w:noProof/>
          </w:rPr>
          <w:t xml:space="preserve">Figura 4 - </w:t>
        </w:r>
        <w:r w:rsidR="008D6EFE" w:rsidRPr="00656F67">
          <w:rPr>
            <w:rStyle w:val="Hiperligao"/>
            <w:bCs/>
            <w:i/>
            <w:noProof/>
          </w:rPr>
          <w:t>Convolutional Layer.</w:t>
        </w:r>
        <w:r w:rsidR="008D6EFE">
          <w:rPr>
            <w:noProof/>
            <w:webHidden/>
          </w:rPr>
          <w:tab/>
        </w:r>
        <w:r w:rsidR="008D6EFE">
          <w:rPr>
            <w:noProof/>
            <w:webHidden/>
          </w:rPr>
          <w:fldChar w:fldCharType="begin"/>
        </w:r>
        <w:r w:rsidR="008D6EFE">
          <w:rPr>
            <w:noProof/>
            <w:webHidden/>
          </w:rPr>
          <w:instrText xml:space="preserve"> PAGEREF _Toc139644116 \h </w:instrText>
        </w:r>
        <w:r w:rsidR="008D6EFE">
          <w:rPr>
            <w:noProof/>
            <w:webHidden/>
          </w:rPr>
        </w:r>
        <w:r w:rsidR="008D6EFE">
          <w:rPr>
            <w:noProof/>
            <w:webHidden/>
          </w:rPr>
          <w:fldChar w:fldCharType="separate"/>
        </w:r>
        <w:r w:rsidR="008D6EFE">
          <w:rPr>
            <w:noProof/>
            <w:webHidden/>
          </w:rPr>
          <w:t>9</w:t>
        </w:r>
        <w:r w:rsidR="008D6EFE">
          <w:rPr>
            <w:noProof/>
            <w:webHidden/>
          </w:rPr>
          <w:fldChar w:fldCharType="end"/>
        </w:r>
      </w:hyperlink>
    </w:p>
    <w:p w14:paraId="453EA5C7" w14:textId="2B02103D"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17" w:history="1">
        <w:r w:rsidR="008D6EFE" w:rsidRPr="00656F67">
          <w:rPr>
            <w:rStyle w:val="Hiperligao"/>
            <w:noProof/>
          </w:rPr>
          <w:t xml:space="preserve">Figura 5 - </w:t>
        </w:r>
        <w:r w:rsidR="008D6EFE" w:rsidRPr="00656F67">
          <w:rPr>
            <w:rStyle w:val="Hiperligao"/>
            <w:bCs/>
            <w:i/>
            <w:noProof/>
          </w:rPr>
          <w:t>Pooling Layer types.</w:t>
        </w:r>
        <w:r w:rsidR="008D6EFE">
          <w:rPr>
            <w:noProof/>
            <w:webHidden/>
          </w:rPr>
          <w:tab/>
        </w:r>
        <w:r w:rsidR="008D6EFE">
          <w:rPr>
            <w:noProof/>
            <w:webHidden/>
          </w:rPr>
          <w:fldChar w:fldCharType="begin"/>
        </w:r>
        <w:r w:rsidR="008D6EFE">
          <w:rPr>
            <w:noProof/>
            <w:webHidden/>
          </w:rPr>
          <w:instrText xml:space="preserve"> PAGEREF _Toc139644117 \h </w:instrText>
        </w:r>
        <w:r w:rsidR="008D6EFE">
          <w:rPr>
            <w:noProof/>
            <w:webHidden/>
          </w:rPr>
        </w:r>
        <w:r w:rsidR="008D6EFE">
          <w:rPr>
            <w:noProof/>
            <w:webHidden/>
          </w:rPr>
          <w:fldChar w:fldCharType="separate"/>
        </w:r>
        <w:r w:rsidR="008D6EFE">
          <w:rPr>
            <w:noProof/>
            <w:webHidden/>
          </w:rPr>
          <w:t>9</w:t>
        </w:r>
        <w:r w:rsidR="008D6EFE">
          <w:rPr>
            <w:noProof/>
            <w:webHidden/>
          </w:rPr>
          <w:fldChar w:fldCharType="end"/>
        </w:r>
      </w:hyperlink>
    </w:p>
    <w:p w14:paraId="0F6A8B4D" w14:textId="56CF3A97"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18" w:history="1">
        <w:r w:rsidR="008D6EFE" w:rsidRPr="00656F67">
          <w:rPr>
            <w:rStyle w:val="Hiperligao"/>
            <w:noProof/>
          </w:rPr>
          <w:t xml:space="preserve">Figura 6 - </w:t>
        </w:r>
        <w:r w:rsidR="008D6EFE" w:rsidRPr="00656F67">
          <w:rPr>
            <w:rStyle w:val="Hiperligao"/>
            <w:bCs/>
            <w:i/>
            <w:noProof/>
          </w:rPr>
          <w:t>GitHub Desktop.</w:t>
        </w:r>
        <w:r w:rsidR="008D6EFE">
          <w:rPr>
            <w:noProof/>
            <w:webHidden/>
          </w:rPr>
          <w:tab/>
        </w:r>
        <w:r w:rsidR="008D6EFE">
          <w:rPr>
            <w:noProof/>
            <w:webHidden/>
          </w:rPr>
          <w:fldChar w:fldCharType="begin"/>
        </w:r>
        <w:r w:rsidR="008D6EFE">
          <w:rPr>
            <w:noProof/>
            <w:webHidden/>
          </w:rPr>
          <w:instrText xml:space="preserve"> PAGEREF _Toc139644118 \h </w:instrText>
        </w:r>
        <w:r w:rsidR="008D6EFE">
          <w:rPr>
            <w:noProof/>
            <w:webHidden/>
          </w:rPr>
        </w:r>
        <w:r w:rsidR="008D6EFE">
          <w:rPr>
            <w:noProof/>
            <w:webHidden/>
          </w:rPr>
          <w:fldChar w:fldCharType="separate"/>
        </w:r>
        <w:r w:rsidR="008D6EFE">
          <w:rPr>
            <w:noProof/>
            <w:webHidden/>
          </w:rPr>
          <w:t>11</w:t>
        </w:r>
        <w:r w:rsidR="008D6EFE">
          <w:rPr>
            <w:noProof/>
            <w:webHidden/>
          </w:rPr>
          <w:fldChar w:fldCharType="end"/>
        </w:r>
      </w:hyperlink>
    </w:p>
    <w:p w14:paraId="056ED1CF" w14:textId="3C253214"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19" w:history="1">
        <w:r w:rsidR="008D6EFE" w:rsidRPr="00656F67">
          <w:rPr>
            <w:rStyle w:val="Hiperligao"/>
            <w:noProof/>
          </w:rPr>
          <w:t xml:space="preserve">Figura 7 - </w:t>
        </w:r>
        <w:r w:rsidR="008D6EFE" w:rsidRPr="00656F67">
          <w:rPr>
            <w:rStyle w:val="Hiperligao"/>
            <w:bCs/>
            <w:i/>
            <w:noProof/>
          </w:rPr>
          <w:t>Jupyter Notebook.</w:t>
        </w:r>
        <w:r w:rsidR="008D6EFE">
          <w:rPr>
            <w:noProof/>
            <w:webHidden/>
          </w:rPr>
          <w:tab/>
        </w:r>
        <w:r w:rsidR="008D6EFE">
          <w:rPr>
            <w:noProof/>
            <w:webHidden/>
          </w:rPr>
          <w:fldChar w:fldCharType="begin"/>
        </w:r>
        <w:r w:rsidR="008D6EFE">
          <w:rPr>
            <w:noProof/>
            <w:webHidden/>
          </w:rPr>
          <w:instrText xml:space="preserve"> PAGEREF _Toc139644119 \h </w:instrText>
        </w:r>
        <w:r w:rsidR="008D6EFE">
          <w:rPr>
            <w:noProof/>
            <w:webHidden/>
          </w:rPr>
        </w:r>
        <w:r w:rsidR="008D6EFE">
          <w:rPr>
            <w:noProof/>
            <w:webHidden/>
          </w:rPr>
          <w:fldChar w:fldCharType="separate"/>
        </w:r>
        <w:r w:rsidR="008D6EFE">
          <w:rPr>
            <w:noProof/>
            <w:webHidden/>
          </w:rPr>
          <w:t>12</w:t>
        </w:r>
        <w:r w:rsidR="008D6EFE">
          <w:rPr>
            <w:noProof/>
            <w:webHidden/>
          </w:rPr>
          <w:fldChar w:fldCharType="end"/>
        </w:r>
      </w:hyperlink>
    </w:p>
    <w:p w14:paraId="07739498" w14:textId="48C11047"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20" w:history="1">
        <w:r w:rsidR="008D6EFE" w:rsidRPr="00656F67">
          <w:rPr>
            <w:rStyle w:val="Hiperligao"/>
            <w:noProof/>
          </w:rPr>
          <w:t xml:space="preserve">Figura 8 - Código para obter imagem para o </w:t>
        </w:r>
        <w:r w:rsidR="008D6EFE" w:rsidRPr="00656F67">
          <w:rPr>
            <w:rStyle w:val="Hiperligao"/>
            <w:i/>
            <w:noProof/>
          </w:rPr>
          <w:t>dataset.</w:t>
        </w:r>
        <w:r w:rsidR="008D6EFE">
          <w:rPr>
            <w:noProof/>
            <w:webHidden/>
          </w:rPr>
          <w:tab/>
        </w:r>
        <w:r w:rsidR="008D6EFE">
          <w:rPr>
            <w:noProof/>
            <w:webHidden/>
          </w:rPr>
          <w:fldChar w:fldCharType="begin"/>
        </w:r>
        <w:r w:rsidR="008D6EFE">
          <w:rPr>
            <w:noProof/>
            <w:webHidden/>
          </w:rPr>
          <w:instrText xml:space="preserve"> PAGEREF _Toc139644120 \h </w:instrText>
        </w:r>
        <w:r w:rsidR="008D6EFE">
          <w:rPr>
            <w:noProof/>
            <w:webHidden/>
          </w:rPr>
        </w:r>
        <w:r w:rsidR="008D6EFE">
          <w:rPr>
            <w:noProof/>
            <w:webHidden/>
          </w:rPr>
          <w:fldChar w:fldCharType="separate"/>
        </w:r>
        <w:r w:rsidR="008D6EFE">
          <w:rPr>
            <w:noProof/>
            <w:webHidden/>
          </w:rPr>
          <w:t>13</w:t>
        </w:r>
        <w:r w:rsidR="008D6EFE">
          <w:rPr>
            <w:noProof/>
            <w:webHidden/>
          </w:rPr>
          <w:fldChar w:fldCharType="end"/>
        </w:r>
      </w:hyperlink>
    </w:p>
    <w:p w14:paraId="78184D01" w14:textId="77E78290"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21" w:history="1">
        <w:r w:rsidR="008D6EFE" w:rsidRPr="00656F67">
          <w:rPr>
            <w:rStyle w:val="Hiperligao"/>
            <w:noProof/>
          </w:rPr>
          <w:t xml:space="preserve">Figura 9 - Função para remover </w:t>
        </w:r>
        <w:r w:rsidR="008D6EFE" w:rsidRPr="00656F67">
          <w:rPr>
            <w:rStyle w:val="Hiperligao"/>
            <w:i/>
            <w:noProof/>
          </w:rPr>
          <w:t>pixels</w:t>
        </w:r>
        <w:r w:rsidR="008D6EFE" w:rsidRPr="00656F67">
          <w:rPr>
            <w:rStyle w:val="Hiperligao"/>
            <w:noProof/>
          </w:rPr>
          <w:t xml:space="preserve"> pretos das imagens.</w:t>
        </w:r>
        <w:r w:rsidR="008D6EFE">
          <w:rPr>
            <w:noProof/>
            <w:webHidden/>
          </w:rPr>
          <w:tab/>
        </w:r>
        <w:r w:rsidR="008D6EFE">
          <w:rPr>
            <w:noProof/>
            <w:webHidden/>
          </w:rPr>
          <w:fldChar w:fldCharType="begin"/>
        </w:r>
        <w:r w:rsidR="008D6EFE">
          <w:rPr>
            <w:noProof/>
            <w:webHidden/>
          </w:rPr>
          <w:instrText xml:space="preserve"> PAGEREF _Toc139644121 \h </w:instrText>
        </w:r>
        <w:r w:rsidR="008D6EFE">
          <w:rPr>
            <w:noProof/>
            <w:webHidden/>
          </w:rPr>
        </w:r>
        <w:r w:rsidR="008D6EFE">
          <w:rPr>
            <w:noProof/>
            <w:webHidden/>
          </w:rPr>
          <w:fldChar w:fldCharType="separate"/>
        </w:r>
        <w:r w:rsidR="008D6EFE">
          <w:rPr>
            <w:noProof/>
            <w:webHidden/>
          </w:rPr>
          <w:t>14</w:t>
        </w:r>
        <w:r w:rsidR="008D6EFE">
          <w:rPr>
            <w:noProof/>
            <w:webHidden/>
          </w:rPr>
          <w:fldChar w:fldCharType="end"/>
        </w:r>
      </w:hyperlink>
    </w:p>
    <w:p w14:paraId="574F0BA2" w14:textId="67CA96BF"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22" w:history="1">
        <w:r w:rsidR="008D6EFE" w:rsidRPr="00656F67">
          <w:rPr>
            <w:rStyle w:val="Hiperligao"/>
            <w:noProof/>
          </w:rPr>
          <w:t>Figura 10 - Código da função para deslocar a imagem para baixo.</w:t>
        </w:r>
        <w:r w:rsidR="008D6EFE">
          <w:rPr>
            <w:noProof/>
            <w:webHidden/>
          </w:rPr>
          <w:tab/>
        </w:r>
        <w:r w:rsidR="008D6EFE">
          <w:rPr>
            <w:noProof/>
            <w:webHidden/>
          </w:rPr>
          <w:fldChar w:fldCharType="begin"/>
        </w:r>
        <w:r w:rsidR="008D6EFE">
          <w:rPr>
            <w:noProof/>
            <w:webHidden/>
          </w:rPr>
          <w:instrText xml:space="preserve"> PAGEREF _Toc139644122 \h </w:instrText>
        </w:r>
        <w:r w:rsidR="008D6EFE">
          <w:rPr>
            <w:noProof/>
            <w:webHidden/>
          </w:rPr>
        </w:r>
        <w:r w:rsidR="008D6EFE">
          <w:rPr>
            <w:noProof/>
            <w:webHidden/>
          </w:rPr>
          <w:fldChar w:fldCharType="separate"/>
        </w:r>
        <w:r w:rsidR="008D6EFE">
          <w:rPr>
            <w:noProof/>
            <w:webHidden/>
          </w:rPr>
          <w:t>15</w:t>
        </w:r>
        <w:r w:rsidR="008D6EFE">
          <w:rPr>
            <w:noProof/>
            <w:webHidden/>
          </w:rPr>
          <w:fldChar w:fldCharType="end"/>
        </w:r>
      </w:hyperlink>
    </w:p>
    <w:p w14:paraId="0E7E31D4" w14:textId="00C79046"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23" w:history="1">
        <w:r w:rsidR="008D6EFE" w:rsidRPr="00656F67">
          <w:rPr>
            <w:rStyle w:val="Hiperligao"/>
            <w:noProof/>
          </w:rPr>
          <w:t>Figura 11 - Código da função para deslocar a imagem para a esquerda.</w:t>
        </w:r>
        <w:r w:rsidR="008D6EFE">
          <w:rPr>
            <w:noProof/>
            <w:webHidden/>
          </w:rPr>
          <w:tab/>
        </w:r>
        <w:r w:rsidR="008D6EFE">
          <w:rPr>
            <w:noProof/>
            <w:webHidden/>
          </w:rPr>
          <w:fldChar w:fldCharType="begin"/>
        </w:r>
        <w:r w:rsidR="008D6EFE">
          <w:rPr>
            <w:noProof/>
            <w:webHidden/>
          </w:rPr>
          <w:instrText xml:space="preserve"> PAGEREF _Toc139644123 \h </w:instrText>
        </w:r>
        <w:r w:rsidR="008D6EFE">
          <w:rPr>
            <w:noProof/>
            <w:webHidden/>
          </w:rPr>
        </w:r>
        <w:r w:rsidR="008D6EFE">
          <w:rPr>
            <w:noProof/>
            <w:webHidden/>
          </w:rPr>
          <w:fldChar w:fldCharType="separate"/>
        </w:r>
        <w:r w:rsidR="008D6EFE">
          <w:rPr>
            <w:noProof/>
            <w:webHidden/>
          </w:rPr>
          <w:t>16</w:t>
        </w:r>
        <w:r w:rsidR="008D6EFE">
          <w:rPr>
            <w:noProof/>
            <w:webHidden/>
          </w:rPr>
          <w:fldChar w:fldCharType="end"/>
        </w:r>
      </w:hyperlink>
    </w:p>
    <w:p w14:paraId="1A4A3BAE" w14:textId="00DE09B6"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24" w:history="1">
        <w:r w:rsidR="008D6EFE" w:rsidRPr="00656F67">
          <w:rPr>
            <w:rStyle w:val="Hiperligao"/>
            <w:noProof/>
          </w:rPr>
          <w:t>Figura 12 - Código da função para deslocar a imagem para a direita.</w:t>
        </w:r>
        <w:r w:rsidR="008D6EFE">
          <w:rPr>
            <w:noProof/>
            <w:webHidden/>
          </w:rPr>
          <w:tab/>
        </w:r>
        <w:r w:rsidR="008D6EFE">
          <w:rPr>
            <w:noProof/>
            <w:webHidden/>
          </w:rPr>
          <w:fldChar w:fldCharType="begin"/>
        </w:r>
        <w:r w:rsidR="008D6EFE">
          <w:rPr>
            <w:noProof/>
            <w:webHidden/>
          </w:rPr>
          <w:instrText xml:space="preserve"> PAGEREF _Toc139644124 \h </w:instrText>
        </w:r>
        <w:r w:rsidR="008D6EFE">
          <w:rPr>
            <w:noProof/>
            <w:webHidden/>
          </w:rPr>
        </w:r>
        <w:r w:rsidR="008D6EFE">
          <w:rPr>
            <w:noProof/>
            <w:webHidden/>
          </w:rPr>
          <w:fldChar w:fldCharType="separate"/>
        </w:r>
        <w:r w:rsidR="008D6EFE">
          <w:rPr>
            <w:noProof/>
            <w:webHidden/>
          </w:rPr>
          <w:t>16</w:t>
        </w:r>
        <w:r w:rsidR="008D6EFE">
          <w:rPr>
            <w:noProof/>
            <w:webHidden/>
          </w:rPr>
          <w:fldChar w:fldCharType="end"/>
        </w:r>
      </w:hyperlink>
    </w:p>
    <w:p w14:paraId="2CE03563" w14:textId="5A6BE69F"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25" w:history="1">
        <w:r w:rsidR="008D6EFE" w:rsidRPr="00656F67">
          <w:rPr>
            <w:rStyle w:val="Hiperligao"/>
            <w:noProof/>
          </w:rPr>
          <w:t xml:space="preserve">Figura 13 - </w:t>
        </w:r>
        <w:r w:rsidR="008D6EFE" w:rsidRPr="00656F67">
          <w:rPr>
            <w:rStyle w:val="Hiperligao"/>
            <w:bCs/>
            <w:noProof/>
          </w:rPr>
          <w:t>Código da função para rodar a imagem.</w:t>
        </w:r>
        <w:r w:rsidR="008D6EFE">
          <w:rPr>
            <w:noProof/>
            <w:webHidden/>
          </w:rPr>
          <w:tab/>
        </w:r>
        <w:r w:rsidR="008D6EFE">
          <w:rPr>
            <w:noProof/>
            <w:webHidden/>
          </w:rPr>
          <w:fldChar w:fldCharType="begin"/>
        </w:r>
        <w:r w:rsidR="008D6EFE">
          <w:rPr>
            <w:noProof/>
            <w:webHidden/>
          </w:rPr>
          <w:instrText xml:space="preserve"> PAGEREF _Toc139644125 \h </w:instrText>
        </w:r>
        <w:r w:rsidR="008D6EFE">
          <w:rPr>
            <w:noProof/>
            <w:webHidden/>
          </w:rPr>
        </w:r>
        <w:r w:rsidR="008D6EFE">
          <w:rPr>
            <w:noProof/>
            <w:webHidden/>
          </w:rPr>
          <w:fldChar w:fldCharType="separate"/>
        </w:r>
        <w:r w:rsidR="008D6EFE">
          <w:rPr>
            <w:noProof/>
            <w:webHidden/>
          </w:rPr>
          <w:t>17</w:t>
        </w:r>
        <w:r w:rsidR="008D6EFE">
          <w:rPr>
            <w:noProof/>
            <w:webHidden/>
          </w:rPr>
          <w:fldChar w:fldCharType="end"/>
        </w:r>
      </w:hyperlink>
    </w:p>
    <w:p w14:paraId="306CF321" w14:textId="3388804D"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26" w:history="1">
        <w:r w:rsidR="008D6EFE" w:rsidRPr="00656F67">
          <w:rPr>
            <w:rStyle w:val="Hiperligao"/>
            <w:noProof/>
          </w:rPr>
          <w:t>Figura 14 - Código da função de normalização do valor de precipitação.</w:t>
        </w:r>
        <w:r w:rsidR="008D6EFE">
          <w:rPr>
            <w:noProof/>
            <w:webHidden/>
          </w:rPr>
          <w:tab/>
        </w:r>
        <w:r w:rsidR="008D6EFE">
          <w:rPr>
            <w:noProof/>
            <w:webHidden/>
          </w:rPr>
          <w:fldChar w:fldCharType="begin"/>
        </w:r>
        <w:r w:rsidR="008D6EFE">
          <w:rPr>
            <w:noProof/>
            <w:webHidden/>
          </w:rPr>
          <w:instrText xml:space="preserve"> PAGEREF _Toc139644126 \h </w:instrText>
        </w:r>
        <w:r w:rsidR="008D6EFE">
          <w:rPr>
            <w:noProof/>
            <w:webHidden/>
          </w:rPr>
        </w:r>
        <w:r w:rsidR="008D6EFE">
          <w:rPr>
            <w:noProof/>
            <w:webHidden/>
          </w:rPr>
          <w:fldChar w:fldCharType="separate"/>
        </w:r>
        <w:r w:rsidR="008D6EFE">
          <w:rPr>
            <w:noProof/>
            <w:webHidden/>
          </w:rPr>
          <w:t>18</w:t>
        </w:r>
        <w:r w:rsidR="008D6EFE">
          <w:rPr>
            <w:noProof/>
            <w:webHidden/>
          </w:rPr>
          <w:fldChar w:fldCharType="end"/>
        </w:r>
      </w:hyperlink>
    </w:p>
    <w:p w14:paraId="5EB7FC7F" w14:textId="73628110"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27" w:history="1">
        <w:r w:rsidR="008D6EFE" w:rsidRPr="00656F67">
          <w:rPr>
            <w:rStyle w:val="Hiperligao"/>
            <w:noProof/>
          </w:rPr>
          <w:t>Figura 15 - Código da função de redimensionamento da imagem.</w:t>
        </w:r>
        <w:r w:rsidR="008D6EFE">
          <w:rPr>
            <w:noProof/>
            <w:webHidden/>
          </w:rPr>
          <w:tab/>
        </w:r>
        <w:r w:rsidR="008D6EFE">
          <w:rPr>
            <w:noProof/>
            <w:webHidden/>
          </w:rPr>
          <w:fldChar w:fldCharType="begin"/>
        </w:r>
        <w:r w:rsidR="008D6EFE">
          <w:rPr>
            <w:noProof/>
            <w:webHidden/>
          </w:rPr>
          <w:instrText xml:space="preserve"> PAGEREF _Toc139644127 \h </w:instrText>
        </w:r>
        <w:r w:rsidR="008D6EFE">
          <w:rPr>
            <w:noProof/>
            <w:webHidden/>
          </w:rPr>
        </w:r>
        <w:r w:rsidR="008D6EFE">
          <w:rPr>
            <w:noProof/>
            <w:webHidden/>
          </w:rPr>
          <w:fldChar w:fldCharType="separate"/>
        </w:r>
        <w:r w:rsidR="008D6EFE">
          <w:rPr>
            <w:noProof/>
            <w:webHidden/>
          </w:rPr>
          <w:t>21</w:t>
        </w:r>
        <w:r w:rsidR="008D6EFE">
          <w:rPr>
            <w:noProof/>
            <w:webHidden/>
          </w:rPr>
          <w:fldChar w:fldCharType="end"/>
        </w:r>
      </w:hyperlink>
    </w:p>
    <w:p w14:paraId="535E873A" w14:textId="25451E48"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r:id="rId18" w:anchor="_Toc139644128" w:history="1">
        <w:r w:rsidR="008D6EFE" w:rsidRPr="00656F67">
          <w:rPr>
            <w:rStyle w:val="Hiperligao"/>
            <w:noProof/>
          </w:rPr>
          <w:t xml:space="preserve">Figura 16 – Código da função </w:t>
        </w:r>
        <w:r w:rsidR="008D6EFE" w:rsidRPr="00656F67">
          <w:rPr>
            <w:rStyle w:val="Hiperligao"/>
            <w:i/>
            <w:noProof/>
          </w:rPr>
          <w:t>get_radar_image</w:t>
        </w:r>
        <w:r w:rsidR="008D6EFE" w:rsidRPr="00656F67">
          <w:rPr>
            <w:rStyle w:val="Hiperligao"/>
            <w:noProof/>
          </w:rPr>
          <w:t>().</w:t>
        </w:r>
        <w:r w:rsidR="008D6EFE">
          <w:rPr>
            <w:noProof/>
            <w:webHidden/>
          </w:rPr>
          <w:tab/>
        </w:r>
        <w:r w:rsidR="008D6EFE">
          <w:rPr>
            <w:noProof/>
            <w:webHidden/>
          </w:rPr>
          <w:fldChar w:fldCharType="begin"/>
        </w:r>
        <w:r w:rsidR="008D6EFE">
          <w:rPr>
            <w:noProof/>
            <w:webHidden/>
          </w:rPr>
          <w:instrText xml:space="preserve"> PAGEREF _Toc139644128 \h </w:instrText>
        </w:r>
        <w:r w:rsidR="008D6EFE">
          <w:rPr>
            <w:noProof/>
            <w:webHidden/>
          </w:rPr>
        </w:r>
        <w:r w:rsidR="008D6EFE">
          <w:rPr>
            <w:noProof/>
            <w:webHidden/>
          </w:rPr>
          <w:fldChar w:fldCharType="separate"/>
        </w:r>
        <w:r w:rsidR="008D6EFE">
          <w:rPr>
            <w:noProof/>
            <w:webHidden/>
          </w:rPr>
          <w:t>25</w:t>
        </w:r>
        <w:r w:rsidR="008D6EFE">
          <w:rPr>
            <w:noProof/>
            <w:webHidden/>
          </w:rPr>
          <w:fldChar w:fldCharType="end"/>
        </w:r>
      </w:hyperlink>
    </w:p>
    <w:p w14:paraId="6C7695E8" w14:textId="6B991684"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29" w:history="1">
        <w:r w:rsidR="008D6EFE" w:rsidRPr="00656F67">
          <w:rPr>
            <w:rStyle w:val="Hiperligao"/>
            <w:noProof/>
          </w:rPr>
          <w:t xml:space="preserve">Figura 17 - Código do endpoint </w:t>
        </w:r>
        <w:r w:rsidR="008D6EFE" w:rsidRPr="00656F67">
          <w:rPr>
            <w:rStyle w:val="Hiperligao"/>
            <w:i/>
            <w:noProof/>
          </w:rPr>
          <w:t>process_image</w:t>
        </w:r>
        <w:r w:rsidR="008D6EFE" w:rsidRPr="00656F67">
          <w:rPr>
            <w:rStyle w:val="Hiperligao"/>
            <w:noProof/>
          </w:rPr>
          <w:t>().</w:t>
        </w:r>
        <w:r w:rsidR="008D6EFE">
          <w:rPr>
            <w:noProof/>
            <w:webHidden/>
          </w:rPr>
          <w:tab/>
        </w:r>
        <w:r w:rsidR="008D6EFE">
          <w:rPr>
            <w:noProof/>
            <w:webHidden/>
          </w:rPr>
          <w:fldChar w:fldCharType="begin"/>
        </w:r>
        <w:r w:rsidR="008D6EFE">
          <w:rPr>
            <w:noProof/>
            <w:webHidden/>
          </w:rPr>
          <w:instrText xml:space="preserve"> PAGEREF _Toc139644129 \h </w:instrText>
        </w:r>
        <w:r w:rsidR="008D6EFE">
          <w:rPr>
            <w:noProof/>
            <w:webHidden/>
          </w:rPr>
        </w:r>
        <w:r w:rsidR="008D6EFE">
          <w:rPr>
            <w:noProof/>
            <w:webHidden/>
          </w:rPr>
          <w:fldChar w:fldCharType="separate"/>
        </w:r>
        <w:r w:rsidR="008D6EFE">
          <w:rPr>
            <w:noProof/>
            <w:webHidden/>
          </w:rPr>
          <w:t>26</w:t>
        </w:r>
        <w:r w:rsidR="008D6EFE">
          <w:rPr>
            <w:noProof/>
            <w:webHidden/>
          </w:rPr>
          <w:fldChar w:fldCharType="end"/>
        </w:r>
      </w:hyperlink>
    </w:p>
    <w:p w14:paraId="1C61DD52" w14:textId="78D4C07D"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30" w:history="1">
        <w:r w:rsidR="008D6EFE" w:rsidRPr="00656F67">
          <w:rPr>
            <w:rStyle w:val="Hiperligao"/>
            <w:noProof/>
          </w:rPr>
          <w:t xml:space="preserve">Figura 18 </w:t>
        </w:r>
        <w:r w:rsidR="008D6EFE" w:rsidRPr="00656F67">
          <w:rPr>
            <w:rStyle w:val="Hiperligao"/>
            <w:bCs/>
            <w:noProof/>
          </w:rPr>
          <w:t xml:space="preserve">- </w:t>
        </w:r>
        <w:r w:rsidR="008D6EFE" w:rsidRPr="00656F67">
          <w:rPr>
            <w:rStyle w:val="Hiperligao"/>
            <w:i/>
            <w:noProof/>
          </w:rPr>
          <w:t>Website</w:t>
        </w:r>
        <w:r w:rsidR="008D6EFE" w:rsidRPr="00656F67">
          <w:rPr>
            <w:rStyle w:val="Hiperligao"/>
            <w:noProof/>
          </w:rPr>
          <w:t xml:space="preserve"> </w:t>
        </w:r>
        <w:r w:rsidR="008D6EFE" w:rsidRPr="00656F67">
          <w:rPr>
            <w:rStyle w:val="Hiperligao"/>
            <w:i/>
            <w:noProof/>
          </w:rPr>
          <w:t>Web Meteo.</w:t>
        </w:r>
        <w:r w:rsidR="008D6EFE">
          <w:rPr>
            <w:noProof/>
            <w:webHidden/>
          </w:rPr>
          <w:tab/>
        </w:r>
        <w:r w:rsidR="008D6EFE">
          <w:rPr>
            <w:noProof/>
            <w:webHidden/>
          </w:rPr>
          <w:fldChar w:fldCharType="begin"/>
        </w:r>
        <w:r w:rsidR="008D6EFE">
          <w:rPr>
            <w:noProof/>
            <w:webHidden/>
          </w:rPr>
          <w:instrText xml:space="preserve"> PAGEREF _Toc139644130 \h </w:instrText>
        </w:r>
        <w:r w:rsidR="008D6EFE">
          <w:rPr>
            <w:noProof/>
            <w:webHidden/>
          </w:rPr>
        </w:r>
        <w:r w:rsidR="008D6EFE">
          <w:rPr>
            <w:noProof/>
            <w:webHidden/>
          </w:rPr>
          <w:fldChar w:fldCharType="separate"/>
        </w:r>
        <w:r w:rsidR="008D6EFE">
          <w:rPr>
            <w:noProof/>
            <w:webHidden/>
          </w:rPr>
          <w:t>27</w:t>
        </w:r>
        <w:r w:rsidR="008D6EFE">
          <w:rPr>
            <w:noProof/>
            <w:webHidden/>
          </w:rPr>
          <w:fldChar w:fldCharType="end"/>
        </w:r>
      </w:hyperlink>
    </w:p>
    <w:p w14:paraId="717445F6" w14:textId="31B0D55E"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31" w:history="1">
        <w:r w:rsidR="008D6EFE" w:rsidRPr="00656F67">
          <w:rPr>
            <w:rStyle w:val="Hiperligao"/>
            <w:noProof/>
          </w:rPr>
          <w:t xml:space="preserve">Figura 19 - </w:t>
        </w:r>
        <w:r w:rsidR="008D6EFE" w:rsidRPr="00656F67">
          <w:rPr>
            <w:rStyle w:val="Hiperligao"/>
            <w:bCs/>
            <w:noProof/>
          </w:rPr>
          <w:t xml:space="preserve">Código do </w:t>
        </w:r>
        <w:r w:rsidR="008D6EFE" w:rsidRPr="00656F67">
          <w:rPr>
            <w:rStyle w:val="Hiperligao"/>
            <w:bCs/>
            <w:i/>
            <w:noProof/>
          </w:rPr>
          <w:t>template</w:t>
        </w:r>
        <w:r w:rsidR="008D6EFE" w:rsidRPr="00656F67">
          <w:rPr>
            <w:rStyle w:val="Hiperligao"/>
            <w:bCs/>
            <w:noProof/>
          </w:rPr>
          <w:t xml:space="preserve"> do </w:t>
        </w:r>
        <w:r w:rsidR="008D6EFE" w:rsidRPr="00656F67">
          <w:rPr>
            <w:rStyle w:val="Hiperligao"/>
            <w:bCs/>
            <w:i/>
            <w:noProof/>
          </w:rPr>
          <w:t>app.vue</w:t>
        </w:r>
        <w:r w:rsidR="008D6EFE" w:rsidRPr="00656F67">
          <w:rPr>
            <w:rStyle w:val="Hiperligao"/>
            <w:bCs/>
            <w:noProof/>
          </w:rPr>
          <w:t>.</w:t>
        </w:r>
        <w:r w:rsidR="008D6EFE">
          <w:rPr>
            <w:noProof/>
            <w:webHidden/>
          </w:rPr>
          <w:tab/>
        </w:r>
        <w:r w:rsidR="008D6EFE">
          <w:rPr>
            <w:noProof/>
            <w:webHidden/>
          </w:rPr>
          <w:fldChar w:fldCharType="begin"/>
        </w:r>
        <w:r w:rsidR="008D6EFE">
          <w:rPr>
            <w:noProof/>
            <w:webHidden/>
          </w:rPr>
          <w:instrText xml:space="preserve"> PAGEREF _Toc139644131 \h </w:instrText>
        </w:r>
        <w:r w:rsidR="008D6EFE">
          <w:rPr>
            <w:noProof/>
            <w:webHidden/>
          </w:rPr>
        </w:r>
        <w:r w:rsidR="008D6EFE">
          <w:rPr>
            <w:noProof/>
            <w:webHidden/>
          </w:rPr>
          <w:fldChar w:fldCharType="separate"/>
        </w:r>
        <w:r w:rsidR="008D6EFE">
          <w:rPr>
            <w:noProof/>
            <w:webHidden/>
          </w:rPr>
          <w:t>28</w:t>
        </w:r>
        <w:r w:rsidR="008D6EFE">
          <w:rPr>
            <w:noProof/>
            <w:webHidden/>
          </w:rPr>
          <w:fldChar w:fldCharType="end"/>
        </w:r>
      </w:hyperlink>
    </w:p>
    <w:p w14:paraId="14ACF0E5" w14:textId="6D50EEE9"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32" w:history="1">
        <w:r w:rsidR="008D6EFE" w:rsidRPr="00656F67">
          <w:rPr>
            <w:rStyle w:val="Hiperligao"/>
            <w:noProof/>
          </w:rPr>
          <w:t xml:space="preserve">Figura 20 - </w:t>
        </w:r>
        <w:r w:rsidR="008D6EFE" w:rsidRPr="00656F67">
          <w:rPr>
            <w:rStyle w:val="Hiperligao"/>
            <w:bCs/>
            <w:noProof/>
          </w:rPr>
          <w:t xml:space="preserve">Código do </w:t>
        </w:r>
        <w:r w:rsidR="008D6EFE" w:rsidRPr="00656F67">
          <w:rPr>
            <w:rStyle w:val="Hiperligao"/>
            <w:bCs/>
            <w:i/>
            <w:noProof/>
          </w:rPr>
          <w:t>script</w:t>
        </w:r>
        <w:r w:rsidR="008D6EFE" w:rsidRPr="00656F67">
          <w:rPr>
            <w:rStyle w:val="Hiperligao"/>
            <w:bCs/>
            <w:noProof/>
          </w:rPr>
          <w:t xml:space="preserve"> do </w:t>
        </w:r>
        <w:r w:rsidR="008D6EFE" w:rsidRPr="00656F67">
          <w:rPr>
            <w:rStyle w:val="Hiperligao"/>
            <w:bCs/>
            <w:i/>
            <w:noProof/>
          </w:rPr>
          <w:t>app.vue</w:t>
        </w:r>
        <w:r w:rsidR="008D6EFE" w:rsidRPr="00656F67">
          <w:rPr>
            <w:rStyle w:val="Hiperligao"/>
            <w:bCs/>
            <w:noProof/>
          </w:rPr>
          <w:t>.</w:t>
        </w:r>
        <w:r w:rsidR="008D6EFE">
          <w:rPr>
            <w:noProof/>
            <w:webHidden/>
          </w:rPr>
          <w:tab/>
        </w:r>
        <w:r w:rsidR="008D6EFE">
          <w:rPr>
            <w:noProof/>
            <w:webHidden/>
          </w:rPr>
          <w:fldChar w:fldCharType="begin"/>
        </w:r>
        <w:r w:rsidR="008D6EFE">
          <w:rPr>
            <w:noProof/>
            <w:webHidden/>
          </w:rPr>
          <w:instrText xml:space="preserve"> PAGEREF _Toc139644132 \h </w:instrText>
        </w:r>
        <w:r w:rsidR="008D6EFE">
          <w:rPr>
            <w:noProof/>
            <w:webHidden/>
          </w:rPr>
        </w:r>
        <w:r w:rsidR="008D6EFE">
          <w:rPr>
            <w:noProof/>
            <w:webHidden/>
          </w:rPr>
          <w:fldChar w:fldCharType="separate"/>
        </w:r>
        <w:r w:rsidR="008D6EFE">
          <w:rPr>
            <w:noProof/>
            <w:webHidden/>
          </w:rPr>
          <w:t>29</w:t>
        </w:r>
        <w:r w:rsidR="008D6EFE">
          <w:rPr>
            <w:noProof/>
            <w:webHidden/>
          </w:rPr>
          <w:fldChar w:fldCharType="end"/>
        </w:r>
      </w:hyperlink>
    </w:p>
    <w:p w14:paraId="49A244DA" w14:textId="18115D00"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33" w:history="1">
        <w:r w:rsidR="008D6EFE" w:rsidRPr="00656F67">
          <w:rPr>
            <w:rStyle w:val="Hiperligao"/>
            <w:noProof/>
          </w:rPr>
          <w:t xml:space="preserve">Figura 21 - Código do </w:t>
        </w:r>
        <w:r w:rsidR="008D6EFE" w:rsidRPr="00656F67">
          <w:rPr>
            <w:rStyle w:val="Hiperligao"/>
            <w:i/>
            <w:noProof/>
          </w:rPr>
          <w:t>template</w:t>
        </w:r>
        <w:r w:rsidR="008D6EFE" w:rsidRPr="00656F67">
          <w:rPr>
            <w:rStyle w:val="Hiperligao"/>
            <w:noProof/>
          </w:rPr>
          <w:t xml:space="preserve"> do </w:t>
        </w:r>
        <w:r w:rsidR="008D6EFE" w:rsidRPr="00656F67">
          <w:rPr>
            <w:rStyle w:val="Hiperligao"/>
            <w:i/>
            <w:noProof/>
          </w:rPr>
          <w:t>Clock.vue</w:t>
        </w:r>
        <w:r w:rsidR="008D6EFE" w:rsidRPr="00656F67">
          <w:rPr>
            <w:rStyle w:val="Hiperligao"/>
            <w:noProof/>
          </w:rPr>
          <w:t>.</w:t>
        </w:r>
        <w:r w:rsidR="008D6EFE">
          <w:rPr>
            <w:noProof/>
            <w:webHidden/>
          </w:rPr>
          <w:tab/>
        </w:r>
        <w:r w:rsidR="008D6EFE">
          <w:rPr>
            <w:noProof/>
            <w:webHidden/>
          </w:rPr>
          <w:fldChar w:fldCharType="begin"/>
        </w:r>
        <w:r w:rsidR="008D6EFE">
          <w:rPr>
            <w:noProof/>
            <w:webHidden/>
          </w:rPr>
          <w:instrText xml:space="preserve"> PAGEREF _Toc139644133 \h </w:instrText>
        </w:r>
        <w:r w:rsidR="008D6EFE">
          <w:rPr>
            <w:noProof/>
            <w:webHidden/>
          </w:rPr>
        </w:r>
        <w:r w:rsidR="008D6EFE">
          <w:rPr>
            <w:noProof/>
            <w:webHidden/>
          </w:rPr>
          <w:fldChar w:fldCharType="separate"/>
        </w:r>
        <w:r w:rsidR="008D6EFE">
          <w:rPr>
            <w:noProof/>
            <w:webHidden/>
          </w:rPr>
          <w:t>29</w:t>
        </w:r>
        <w:r w:rsidR="008D6EFE">
          <w:rPr>
            <w:noProof/>
            <w:webHidden/>
          </w:rPr>
          <w:fldChar w:fldCharType="end"/>
        </w:r>
      </w:hyperlink>
    </w:p>
    <w:p w14:paraId="713839DB" w14:textId="4963BA04"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34" w:history="1">
        <w:r w:rsidR="008D6EFE" w:rsidRPr="00656F67">
          <w:rPr>
            <w:rStyle w:val="Hiperligao"/>
            <w:noProof/>
          </w:rPr>
          <w:t xml:space="preserve">Figura 22 - Código do </w:t>
        </w:r>
        <w:r w:rsidR="008D6EFE" w:rsidRPr="00656F67">
          <w:rPr>
            <w:rStyle w:val="Hiperligao"/>
            <w:i/>
            <w:noProof/>
          </w:rPr>
          <w:t>script</w:t>
        </w:r>
        <w:r w:rsidR="008D6EFE" w:rsidRPr="00656F67">
          <w:rPr>
            <w:rStyle w:val="Hiperligao"/>
            <w:noProof/>
          </w:rPr>
          <w:t xml:space="preserve"> do </w:t>
        </w:r>
        <w:r w:rsidR="008D6EFE" w:rsidRPr="00656F67">
          <w:rPr>
            <w:rStyle w:val="Hiperligao"/>
            <w:i/>
            <w:noProof/>
          </w:rPr>
          <w:t>Clock.vue</w:t>
        </w:r>
        <w:r w:rsidR="008D6EFE" w:rsidRPr="00656F67">
          <w:rPr>
            <w:rStyle w:val="Hiperligao"/>
            <w:noProof/>
          </w:rPr>
          <w:t>.</w:t>
        </w:r>
        <w:r w:rsidR="008D6EFE">
          <w:rPr>
            <w:noProof/>
            <w:webHidden/>
          </w:rPr>
          <w:tab/>
        </w:r>
        <w:r w:rsidR="008D6EFE">
          <w:rPr>
            <w:noProof/>
            <w:webHidden/>
          </w:rPr>
          <w:fldChar w:fldCharType="begin"/>
        </w:r>
        <w:r w:rsidR="008D6EFE">
          <w:rPr>
            <w:noProof/>
            <w:webHidden/>
          </w:rPr>
          <w:instrText xml:space="preserve"> PAGEREF _Toc139644134 \h </w:instrText>
        </w:r>
        <w:r w:rsidR="008D6EFE">
          <w:rPr>
            <w:noProof/>
            <w:webHidden/>
          </w:rPr>
        </w:r>
        <w:r w:rsidR="008D6EFE">
          <w:rPr>
            <w:noProof/>
            <w:webHidden/>
          </w:rPr>
          <w:fldChar w:fldCharType="separate"/>
        </w:r>
        <w:r w:rsidR="008D6EFE">
          <w:rPr>
            <w:noProof/>
            <w:webHidden/>
          </w:rPr>
          <w:t>30</w:t>
        </w:r>
        <w:r w:rsidR="008D6EFE">
          <w:rPr>
            <w:noProof/>
            <w:webHidden/>
          </w:rPr>
          <w:fldChar w:fldCharType="end"/>
        </w:r>
      </w:hyperlink>
    </w:p>
    <w:p w14:paraId="15107E86" w14:textId="0008AD55"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35" w:history="1">
        <w:r w:rsidR="008D6EFE" w:rsidRPr="00656F67">
          <w:rPr>
            <w:rStyle w:val="Hiperligao"/>
            <w:noProof/>
          </w:rPr>
          <w:t xml:space="preserve">Figura 23 - Código do </w:t>
        </w:r>
        <w:r w:rsidR="008D6EFE" w:rsidRPr="00656F67">
          <w:rPr>
            <w:rStyle w:val="Hiperligao"/>
            <w:i/>
            <w:noProof/>
          </w:rPr>
          <w:t>template</w:t>
        </w:r>
        <w:r w:rsidR="008D6EFE" w:rsidRPr="00656F67">
          <w:rPr>
            <w:rStyle w:val="Hiperligao"/>
            <w:noProof/>
          </w:rPr>
          <w:t xml:space="preserve"> do </w:t>
        </w:r>
        <w:r w:rsidR="008D6EFE" w:rsidRPr="00656F67">
          <w:rPr>
            <w:rStyle w:val="Hiperligao"/>
            <w:i/>
            <w:noProof/>
          </w:rPr>
          <w:t>ImagePrediction.vue</w:t>
        </w:r>
        <w:r w:rsidR="008D6EFE" w:rsidRPr="00656F67">
          <w:rPr>
            <w:rStyle w:val="Hiperligao"/>
            <w:noProof/>
          </w:rPr>
          <w:t>.</w:t>
        </w:r>
        <w:r w:rsidR="008D6EFE">
          <w:rPr>
            <w:noProof/>
            <w:webHidden/>
          </w:rPr>
          <w:tab/>
        </w:r>
        <w:r w:rsidR="008D6EFE">
          <w:rPr>
            <w:noProof/>
            <w:webHidden/>
          </w:rPr>
          <w:fldChar w:fldCharType="begin"/>
        </w:r>
        <w:r w:rsidR="008D6EFE">
          <w:rPr>
            <w:noProof/>
            <w:webHidden/>
          </w:rPr>
          <w:instrText xml:space="preserve"> PAGEREF _Toc139644135 \h </w:instrText>
        </w:r>
        <w:r w:rsidR="008D6EFE">
          <w:rPr>
            <w:noProof/>
            <w:webHidden/>
          </w:rPr>
        </w:r>
        <w:r w:rsidR="008D6EFE">
          <w:rPr>
            <w:noProof/>
            <w:webHidden/>
          </w:rPr>
          <w:fldChar w:fldCharType="separate"/>
        </w:r>
        <w:r w:rsidR="008D6EFE">
          <w:rPr>
            <w:noProof/>
            <w:webHidden/>
          </w:rPr>
          <w:t>31</w:t>
        </w:r>
        <w:r w:rsidR="008D6EFE">
          <w:rPr>
            <w:noProof/>
            <w:webHidden/>
          </w:rPr>
          <w:fldChar w:fldCharType="end"/>
        </w:r>
      </w:hyperlink>
    </w:p>
    <w:p w14:paraId="34D286D0" w14:textId="4852E69E"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36" w:history="1">
        <w:r w:rsidR="008D6EFE" w:rsidRPr="00656F67">
          <w:rPr>
            <w:rStyle w:val="Hiperligao"/>
            <w:noProof/>
          </w:rPr>
          <w:t xml:space="preserve">Figura 24 - Código do </w:t>
        </w:r>
        <w:r w:rsidR="008D6EFE" w:rsidRPr="00656F67">
          <w:rPr>
            <w:rStyle w:val="Hiperligao"/>
            <w:i/>
            <w:noProof/>
          </w:rPr>
          <w:t>script</w:t>
        </w:r>
        <w:r w:rsidR="008D6EFE" w:rsidRPr="00656F67">
          <w:rPr>
            <w:rStyle w:val="Hiperligao"/>
            <w:noProof/>
          </w:rPr>
          <w:t xml:space="preserve"> do </w:t>
        </w:r>
        <w:r w:rsidR="008D6EFE" w:rsidRPr="00656F67">
          <w:rPr>
            <w:rStyle w:val="Hiperligao"/>
            <w:i/>
            <w:noProof/>
          </w:rPr>
          <w:t>ImagePredictions.vue</w:t>
        </w:r>
        <w:r w:rsidR="008D6EFE" w:rsidRPr="00656F67">
          <w:rPr>
            <w:rStyle w:val="Hiperligao"/>
            <w:noProof/>
          </w:rPr>
          <w:t>.</w:t>
        </w:r>
        <w:r w:rsidR="008D6EFE">
          <w:rPr>
            <w:noProof/>
            <w:webHidden/>
          </w:rPr>
          <w:tab/>
        </w:r>
        <w:r w:rsidR="008D6EFE">
          <w:rPr>
            <w:noProof/>
            <w:webHidden/>
          </w:rPr>
          <w:fldChar w:fldCharType="begin"/>
        </w:r>
        <w:r w:rsidR="008D6EFE">
          <w:rPr>
            <w:noProof/>
            <w:webHidden/>
          </w:rPr>
          <w:instrText xml:space="preserve"> PAGEREF _Toc139644136 \h </w:instrText>
        </w:r>
        <w:r w:rsidR="008D6EFE">
          <w:rPr>
            <w:noProof/>
            <w:webHidden/>
          </w:rPr>
        </w:r>
        <w:r w:rsidR="008D6EFE">
          <w:rPr>
            <w:noProof/>
            <w:webHidden/>
          </w:rPr>
          <w:fldChar w:fldCharType="separate"/>
        </w:r>
        <w:r w:rsidR="008D6EFE">
          <w:rPr>
            <w:noProof/>
            <w:webHidden/>
          </w:rPr>
          <w:t>32</w:t>
        </w:r>
        <w:r w:rsidR="008D6EFE">
          <w:rPr>
            <w:noProof/>
            <w:webHidden/>
          </w:rPr>
          <w:fldChar w:fldCharType="end"/>
        </w:r>
      </w:hyperlink>
    </w:p>
    <w:p w14:paraId="0B8AB2E1" w14:textId="2F8A25B8"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37" w:history="1">
        <w:r w:rsidR="008D6EFE" w:rsidRPr="00656F67">
          <w:rPr>
            <w:rStyle w:val="Hiperligao"/>
            <w:noProof/>
          </w:rPr>
          <w:t xml:space="preserve">Figura 25 - Código do </w:t>
        </w:r>
        <w:r w:rsidR="008D6EFE" w:rsidRPr="00656F67">
          <w:rPr>
            <w:rStyle w:val="Hiperligao"/>
            <w:i/>
            <w:noProof/>
          </w:rPr>
          <w:t>template</w:t>
        </w:r>
        <w:r w:rsidR="008D6EFE" w:rsidRPr="00656F67">
          <w:rPr>
            <w:rStyle w:val="Hiperligao"/>
            <w:noProof/>
          </w:rPr>
          <w:t xml:space="preserve"> do Mapa.vue.</w:t>
        </w:r>
        <w:r w:rsidR="008D6EFE">
          <w:rPr>
            <w:noProof/>
            <w:webHidden/>
          </w:rPr>
          <w:tab/>
        </w:r>
        <w:r w:rsidR="008D6EFE">
          <w:rPr>
            <w:noProof/>
            <w:webHidden/>
          </w:rPr>
          <w:fldChar w:fldCharType="begin"/>
        </w:r>
        <w:r w:rsidR="008D6EFE">
          <w:rPr>
            <w:noProof/>
            <w:webHidden/>
          </w:rPr>
          <w:instrText xml:space="preserve"> PAGEREF _Toc139644137 \h </w:instrText>
        </w:r>
        <w:r w:rsidR="008D6EFE">
          <w:rPr>
            <w:noProof/>
            <w:webHidden/>
          </w:rPr>
        </w:r>
        <w:r w:rsidR="008D6EFE">
          <w:rPr>
            <w:noProof/>
            <w:webHidden/>
          </w:rPr>
          <w:fldChar w:fldCharType="separate"/>
        </w:r>
        <w:r w:rsidR="008D6EFE">
          <w:rPr>
            <w:noProof/>
            <w:webHidden/>
          </w:rPr>
          <w:t>33</w:t>
        </w:r>
        <w:r w:rsidR="008D6EFE">
          <w:rPr>
            <w:noProof/>
            <w:webHidden/>
          </w:rPr>
          <w:fldChar w:fldCharType="end"/>
        </w:r>
      </w:hyperlink>
    </w:p>
    <w:p w14:paraId="62FD28FE" w14:textId="298EBBC3"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38" w:history="1">
        <w:r w:rsidR="008D6EFE" w:rsidRPr="00656F67">
          <w:rPr>
            <w:rStyle w:val="Hiperligao"/>
            <w:noProof/>
          </w:rPr>
          <w:t xml:space="preserve">Figura 26 - Código do </w:t>
        </w:r>
        <w:r w:rsidR="008D6EFE" w:rsidRPr="00656F67">
          <w:rPr>
            <w:rStyle w:val="Hiperligao"/>
            <w:i/>
            <w:noProof/>
          </w:rPr>
          <w:t>script</w:t>
        </w:r>
        <w:r w:rsidR="008D6EFE" w:rsidRPr="00656F67">
          <w:rPr>
            <w:rStyle w:val="Hiperligao"/>
            <w:noProof/>
          </w:rPr>
          <w:t xml:space="preserve"> do Mapa.vue.</w:t>
        </w:r>
        <w:r w:rsidR="008D6EFE">
          <w:rPr>
            <w:noProof/>
            <w:webHidden/>
          </w:rPr>
          <w:tab/>
        </w:r>
        <w:r w:rsidR="008D6EFE">
          <w:rPr>
            <w:noProof/>
            <w:webHidden/>
          </w:rPr>
          <w:fldChar w:fldCharType="begin"/>
        </w:r>
        <w:r w:rsidR="008D6EFE">
          <w:rPr>
            <w:noProof/>
            <w:webHidden/>
          </w:rPr>
          <w:instrText xml:space="preserve"> PAGEREF _Toc139644138 \h </w:instrText>
        </w:r>
        <w:r w:rsidR="008D6EFE">
          <w:rPr>
            <w:noProof/>
            <w:webHidden/>
          </w:rPr>
        </w:r>
        <w:r w:rsidR="008D6EFE">
          <w:rPr>
            <w:noProof/>
            <w:webHidden/>
          </w:rPr>
          <w:fldChar w:fldCharType="separate"/>
        </w:r>
        <w:r w:rsidR="008D6EFE">
          <w:rPr>
            <w:noProof/>
            <w:webHidden/>
          </w:rPr>
          <w:t>34</w:t>
        </w:r>
        <w:r w:rsidR="008D6EFE">
          <w:rPr>
            <w:noProof/>
            <w:webHidden/>
          </w:rPr>
          <w:fldChar w:fldCharType="end"/>
        </w:r>
      </w:hyperlink>
    </w:p>
    <w:p w14:paraId="251A8E83" w14:textId="74EBFAEF"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39" w:history="1">
        <w:r w:rsidR="008D6EFE" w:rsidRPr="00656F67">
          <w:rPr>
            <w:rStyle w:val="Hiperligao"/>
            <w:noProof/>
          </w:rPr>
          <w:t>Figura 27 - Código css do Mapa.vue.</w:t>
        </w:r>
        <w:r w:rsidR="008D6EFE">
          <w:rPr>
            <w:noProof/>
            <w:webHidden/>
          </w:rPr>
          <w:tab/>
        </w:r>
        <w:r w:rsidR="008D6EFE">
          <w:rPr>
            <w:noProof/>
            <w:webHidden/>
          </w:rPr>
          <w:fldChar w:fldCharType="begin"/>
        </w:r>
        <w:r w:rsidR="008D6EFE">
          <w:rPr>
            <w:noProof/>
            <w:webHidden/>
          </w:rPr>
          <w:instrText xml:space="preserve"> PAGEREF _Toc139644139 \h </w:instrText>
        </w:r>
        <w:r w:rsidR="008D6EFE">
          <w:rPr>
            <w:noProof/>
            <w:webHidden/>
          </w:rPr>
        </w:r>
        <w:r w:rsidR="008D6EFE">
          <w:rPr>
            <w:noProof/>
            <w:webHidden/>
          </w:rPr>
          <w:fldChar w:fldCharType="separate"/>
        </w:r>
        <w:r w:rsidR="008D6EFE">
          <w:rPr>
            <w:noProof/>
            <w:webHidden/>
          </w:rPr>
          <w:t>35</w:t>
        </w:r>
        <w:r w:rsidR="008D6EFE">
          <w:rPr>
            <w:noProof/>
            <w:webHidden/>
          </w:rPr>
          <w:fldChar w:fldCharType="end"/>
        </w:r>
      </w:hyperlink>
    </w:p>
    <w:p w14:paraId="0E8BDB9B" w14:textId="06DA0332" w:rsidR="006607A1" w:rsidRDefault="006607A1" w:rsidP="006607A1">
      <w:pPr>
        <w:spacing w:before="120" w:after="0" w:line="240" w:lineRule="auto"/>
        <w:rPr>
          <w:szCs w:val="24"/>
        </w:rPr>
      </w:pPr>
      <w:r>
        <w:rPr>
          <w:szCs w:val="24"/>
        </w:rPr>
        <w:fldChar w:fldCharType="end"/>
      </w:r>
    </w:p>
    <w:p w14:paraId="26747152" w14:textId="77777777" w:rsidR="006607A1" w:rsidRDefault="006607A1" w:rsidP="006607A1">
      <w:pPr>
        <w:spacing w:before="120" w:after="0" w:line="240" w:lineRule="auto"/>
        <w:rPr>
          <w:szCs w:val="24"/>
        </w:rPr>
      </w:pPr>
    </w:p>
    <w:p w14:paraId="5C2C307A" w14:textId="77777777" w:rsidR="006607A1" w:rsidRDefault="006607A1" w:rsidP="006607A1">
      <w:pPr>
        <w:spacing w:before="120" w:after="0" w:line="240" w:lineRule="auto"/>
        <w:rPr>
          <w:szCs w:val="24"/>
        </w:rPr>
      </w:pPr>
    </w:p>
    <w:p w14:paraId="264CA26C" w14:textId="77777777" w:rsidR="006607A1" w:rsidRDefault="006607A1" w:rsidP="006607A1">
      <w:pPr>
        <w:spacing w:before="120" w:after="0" w:line="240" w:lineRule="auto"/>
        <w:rPr>
          <w:szCs w:val="24"/>
        </w:rPr>
      </w:pPr>
    </w:p>
    <w:p w14:paraId="64FFC480" w14:textId="77777777" w:rsidR="006607A1" w:rsidRDefault="006607A1" w:rsidP="006607A1">
      <w:pPr>
        <w:spacing w:before="120" w:after="0" w:line="240" w:lineRule="auto"/>
        <w:rPr>
          <w:szCs w:val="24"/>
        </w:rPr>
      </w:pPr>
    </w:p>
    <w:p w14:paraId="43225657" w14:textId="77777777" w:rsidR="006607A1" w:rsidRDefault="006607A1" w:rsidP="006607A1">
      <w:pPr>
        <w:spacing w:before="120" w:after="0" w:line="240" w:lineRule="auto"/>
        <w:rPr>
          <w:szCs w:val="24"/>
        </w:rPr>
      </w:pPr>
    </w:p>
    <w:p w14:paraId="17571A67" w14:textId="77777777" w:rsidR="006607A1" w:rsidRDefault="006607A1" w:rsidP="006607A1">
      <w:pPr>
        <w:spacing w:before="120" w:after="0" w:line="240" w:lineRule="auto"/>
      </w:pPr>
    </w:p>
    <w:p w14:paraId="039CB03F" w14:textId="77777777" w:rsidR="006607A1" w:rsidRDefault="006607A1" w:rsidP="006607A1">
      <w:pPr>
        <w:pStyle w:val="Ttulo1"/>
        <w:numPr>
          <w:ilvl w:val="0"/>
          <w:numId w:val="0"/>
        </w:numPr>
        <w:ind w:left="360"/>
      </w:pPr>
      <w:bookmarkStart w:id="35" w:name="_Toc357152319"/>
      <w:bookmarkStart w:id="36" w:name="_Toc357154526"/>
      <w:bookmarkStart w:id="37" w:name="_Toc530601447"/>
      <w:bookmarkStart w:id="38" w:name="_Toc139644075"/>
      <w:r w:rsidRPr="00F5129F">
        <w:lastRenderedPageBreak/>
        <w:t>Lista de tabe</w:t>
      </w:r>
      <w:bookmarkEnd w:id="35"/>
      <w:bookmarkEnd w:id="36"/>
      <w:bookmarkEnd w:id="37"/>
      <w:r w:rsidRPr="00F5129F">
        <w:t>las</w:t>
      </w:r>
      <w:bookmarkEnd w:id="38"/>
    </w:p>
    <w:p w14:paraId="5A7A76B9" w14:textId="0469F439" w:rsidR="008D6EFE" w:rsidRDefault="006607A1">
      <w:pPr>
        <w:pStyle w:val="ndicedeilustraes"/>
        <w:tabs>
          <w:tab w:val="right" w:leader="dot" w:pos="8777"/>
        </w:tabs>
        <w:rPr>
          <w:rFonts w:asciiTheme="minorHAnsi" w:eastAsiaTheme="minorEastAsia" w:hAnsiTheme="minorHAnsi"/>
          <w:noProof/>
          <w:kern w:val="2"/>
          <w:sz w:val="22"/>
          <w:lang w:val="en-US"/>
          <w14:ligatures w14:val="standardContextual"/>
        </w:rPr>
      </w:pPr>
      <w:r w:rsidRPr="00587014">
        <w:rPr>
          <w:sz w:val="24"/>
          <w:szCs w:val="24"/>
        </w:rPr>
        <w:fldChar w:fldCharType="begin"/>
      </w:r>
      <w:r w:rsidRPr="00587014">
        <w:rPr>
          <w:sz w:val="24"/>
          <w:szCs w:val="24"/>
        </w:rPr>
        <w:instrText xml:space="preserve"> TOC \h \z \c "Tabela" </w:instrText>
      </w:r>
      <w:r w:rsidRPr="00587014">
        <w:rPr>
          <w:sz w:val="24"/>
          <w:szCs w:val="24"/>
        </w:rPr>
        <w:fldChar w:fldCharType="separate"/>
      </w:r>
      <w:hyperlink w:anchor="_Toc139644140" w:history="1">
        <w:r w:rsidR="008D6EFE" w:rsidRPr="00B45F5E">
          <w:rPr>
            <w:rStyle w:val="Hiperligao"/>
            <w:noProof/>
          </w:rPr>
          <w:t>Tabela 1 – Total de dados obtidos</w:t>
        </w:r>
        <w:r w:rsidR="008D6EFE">
          <w:rPr>
            <w:noProof/>
            <w:webHidden/>
          </w:rPr>
          <w:tab/>
        </w:r>
        <w:r w:rsidR="008D6EFE">
          <w:rPr>
            <w:noProof/>
            <w:webHidden/>
          </w:rPr>
          <w:fldChar w:fldCharType="begin"/>
        </w:r>
        <w:r w:rsidR="008D6EFE">
          <w:rPr>
            <w:noProof/>
            <w:webHidden/>
          </w:rPr>
          <w:instrText xml:space="preserve"> PAGEREF _Toc139644140 \h </w:instrText>
        </w:r>
        <w:r w:rsidR="008D6EFE">
          <w:rPr>
            <w:noProof/>
            <w:webHidden/>
          </w:rPr>
        </w:r>
        <w:r w:rsidR="008D6EFE">
          <w:rPr>
            <w:noProof/>
            <w:webHidden/>
          </w:rPr>
          <w:fldChar w:fldCharType="separate"/>
        </w:r>
        <w:r w:rsidR="008D6EFE">
          <w:rPr>
            <w:noProof/>
            <w:webHidden/>
          </w:rPr>
          <w:t>18</w:t>
        </w:r>
        <w:r w:rsidR="008D6EFE">
          <w:rPr>
            <w:noProof/>
            <w:webHidden/>
          </w:rPr>
          <w:fldChar w:fldCharType="end"/>
        </w:r>
      </w:hyperlink>
    </w:p>
    <w:p w14:paraId="27299071" w14:textId="4A094420"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41" w:history="1">
        <w:r w:rsidR="008D6EFE" w:rsidRPr="00B45F5E">
          <w:rPr>
            <w:rStyle w:val="Hiperligao"/>
            <w:noProof/>
          </w:rPr>
          <w:t>Tabela 2 – Quantidade de dados a ser usada na primeira abordagem.</w:t>
        </w:r>
        <w:r w:rsidR="008D6EFE">
          <w:rPr>
            <w:noProof/>
            <w:webHidden/>
          </w:rPr>
          <w:tab/>
        </w:r>
        <w:r w:rsidR="008D6EFE">
          <w:rPr>
            <w:noProof/>
            <w:webHidden/>
          </w:rPr>
          <w:fldChar w:fldCharType="begin"/>
        </w:r>
        <w:r w:rsidR="008D6EFE">
          <w:rPr>
            <w:noProof/>
            <w:webHidden/>
          </w:rPr>
          <w:instrText xml:space="preserve"> PAGEREF _Toc139644141 \h </w:instrText>
        </w:r>
        <w:r w:rsidR="008D6EFE">
          <w:rPr>
            <w:noProof/>
            <w:webHidden/>
          </w:rPr>
        </w:r>
        <w:r w:rsidR="008D6EFE">
          <w:rPr>
            <w:noProof/>
            <w:webHidden/>
          </w:rPr>
          <w:fldChar w:fldCharType="separate"/>
        </w:r>
        <w:r w:rsidR="008D6EFE">
          <w:rPr>
            <w:noProof/>
            <w:webHidden/>
          </w:rPr>
          <w:t>20</w:t>
        </w:r>
        <w:r w:rsidR="008D6EFE">
          <w:rPr>
            <w:noProof/>
            <w:webHidden/>
          </w:rPr>
          <w:fldChar w:fldCharType="end"/>
        </w:r>
      </w:hyperlink>
    </w:p>
    <w:p w14:paraId="009714D9" w14:textId="6AC2E3FA"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42" w:history="1">
        <w:r w:rsidR="008D6EFE" w:rsidRPr="00B45F5E">
          <w:rPr>
            <w:rStyle w:val="Hiperligao"/>
            <w:noProof/>
          </w:rPr>
          <w:t xml:space="preserve">Tabela 3 - </w:t>
        </w:r>
        <w:r w:rsidR="008D6EFE" w:rsidRPr="00B45F5E">
          <w:rPr>
            <w:rStyle w:val="Hiperligao"/>
            <w:bCs/>
            <w:noProof/>
          </w:rPr>
          <w:t>Resultados da primeira abordagem.</w:t>
        </w:r>
        <w:r w:rsidR="008D6EFE">
          <w:rPr>
            <w:noProof/>
            <w:webHidden/>
          </w:rPr>
          <w:tab/>
        </w:r>
        <w:r w:rsidR="008D6EFE">
          <w:rPr>
            <w:noProof/>
            <w:webHidden/>
          </w:rPr>
          <w:fldChar w:fldCharType="begin"/>
        </w:r>
        <w:r w:rsidR="008D6EFE">
          <w:rPr>
            <w:noProof/>
            <w:webHidden/>
          </w:rPr>
          <w:instrText xml:space="preserve"> PAGEREF _Toc139644142 \h </w:instrText>
        </w:r>
        <w:r w:rsidR="008D6EFE">
          <w:rPr>
            <w:noProof/>
            <w:webHidden/>
          </w:rPr>
        </w:r>
        <w:r w:rsidR="008D6EFE">
          <w:rPr>
            <w:noProof/>
            <w:webHidden/>
          </w:rPr>
          <w:fldChar w:fldCharType="separate"/>
        </w:r>
        <w:r w:rsidR="008D6EFE">
          <w:rPr>
            <w:noProof/>
            <w:webHidden/>
          </w:rPr>
          <w:t>20</w:t>
        </w:r>
        <w:r w:rsidR="008D6EFE">
          <w:rPr>
            <w:noProof/>
            <w:webHidden/>
          </w:rPr>
          <w:fldChar w:fldCharType="end"/>
        </w:r>
      </w:hyperlink>
    </w:p>
    <w:p w14:paraId="3F077B7C" w14:textId="7F71F4E3"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43" w:history="1">
        <w:r w:rsidR="008D6EFE" w:rsidRPr="00B45F5E">
          <w:rPr>
            <w:rStyle w:val="Hiperligao"/>
            <w:noProof/>
          </w:rPr>
          <w:t>Tabela 4 - Quantidade de dados a ser usada na segunda abordagem.</w:t>
        </w:r>
        <w:r w:rsidR="008D6EFE">
          <w:rPr>
            <w:noProof/>
            <w:webHidden/>
          </w:rPr>
          <w:tab/>
        </w:r>
        <w:r w:rsidR="008D6EFE">
          <w:rPr>
            <w:noProof/>
            <w:webHidden/>
          </w:rPr>
          <w:fldChar w:fldCharType="begin"/>
        </w:r>
        <w:r w:rsidR="008D6EFE">
          <w:rPr>
            <w:noProof/>
            <w:webHidden/>
          </w:rPr>
          <w:instrText xml:space="preserve"> PAGEREF _Toc139644143 \h </w:instrText>
        </w:r>
        <w:r w:rsidR="008D6EFE">
          <w:rPr>
            <w:noProof/>
            <w:webHidden/>
          </w:rPr>
        </w:r>
        <w:r w:rsidR="008D6EFE">
          <w:rPr>
            <w:noProof/>
            <w:webHidden/>
          </w:rPr>
          <w:fldChar w:fldCharType="separate"/>
        </w:r>
        <w:r w:rsidR="008D6EFE">
          <w:rPr>
            <w:noProof/>
            <w:webHidden/>
          </w:rPr>
          <w:t>21</w:t>
        </w:r>
        <w:r w:rsidR="008D6EFE">
          <w:rPr>
            <w:noProof/>
            <w:webHidden/>
          </w:rPr>
          <w:fldChar w:fldCharType="end"/>
        </w:r>
      </w:hyperlink>
    </w:p>
    <w:p w14:paraId="1D1915CC" w14:textId="231C21A9"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44" w:history="1">
        <w:r w:rsidR="008D6EFE" w:rsidRPr="00B45F5E">
          <w:rPr>
            <w:rStyle w:val="Hiperligao"/>
            <w:noProof/>
          </w:rPr>
          <w:t xml:space="preserve">Tabela 5 - </w:t>
        </w:r>
        <w:r w:rsidR="008D6EFE" w:rsidRPr="00B45F5E">
          <w:rPr>
            <w:rStyle w:val="Hiperligao"/>
            <w:bCs/>
            <w:noProof/>
          </w:rPr>
          <w:t>Resultados da segunda abordagem.</w:t>
        </w:r>
        <w:r w:rsidR="008D6EFE">
          <w:rPr>
            <w:noProof/>
            <w:webHidden/>
          </w:rPr>
          <w:tab/>
        </w:r>
        <w:r w:rsidR="008D6EFE">
          <w:rPr>
            <w:noProof/>
            <w:webHidden/>
          </w:rPr>
          <w:fldChar w:fldCharType="begin"/>
        </w:r>
        <w:r w:rsidR="008D6EFE">
          <w:rPr>
            <w:noProof/>
            <w:webHidden/>
          </w:rPr>
          <w:instrText xml:space="preserve"> PAGEREF _Toc139644144 \h </w:instrText>
        </w:r>
        <w:r w:rsidR="008D6EFE">
          <w:rPr>
            <w:noProof/>
            <w:webHidden/>
          </w:rPr>
        </w:r>
        <w:r w:rsidR="008D6EFE">
          <w:rPr>
            <w:noProof/>
            <w:webHidden/>
          </w:rPr>
          <w:fldChar w:fldCharType="separate"/>
        </w:r>
        <w:r w:rsidR="008D6EFE">
          <w:rPr>
            <w:noProof/>
            <w:webHidden/>
          </w:rPr>
          <w:t>21</w:t>
        </w:r>
        <w:r w:rsidR="008D6EFE">
          <w:rPr>
            <w:noProof/>
            <w:webHidden/>
          </w:rPr>
          <w:fldChar w:fldCharType="end"/>
        </w:r>
      </w:hyperlink>
    </w:p>
    <w:p w14:paraId="6665F891" w14:textId="3E6DDA81"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45" w:history="1">
        <w:r w:rsidR="008D6EFE" w:rsidRPr="00B45F5E">
          <w:rPr>
            <w:rStyle w:val="Hiperligao"/>
            <w:noProof/>
          </w:rPr>
          <w:t>Tabela 6 - Quantidade de dados a ser usada na terceira abordagem.</w:t>
        </w:r>
        <w:r w:rsidR="008D6EFE">
          <w:rPr>
            <w:noProof/>
            <w:webHidden/>
          </w:rPr>
          <w:tab/>
        </w:r>
        <w:r w:rsidR="008D6EFE">
          <w:rPr>
            <w:noProof/>
            <w:webHidden/>
          </w:rPr>
          <w:fldChar w:fldCharType="begin"/>
        </w:r>
        <w:r w:rsidR="008D6EFE">
          <w:rPr>
            <w:noProof/>
            <w:webHidden/>
          </w:rPr>
          <w:instrText xml:space="preserve"> PAGEREF _Toc139644145 \h </w:instrText>
        </w:r>
        <w:r w:rsidR="008D6EFE">
          <w:rPr>
            <w:noProof/>
            <w:webHidden/>
          </w:rPr>
        </w:r>
        <w:r w:rsidR="008D6EFE">
          <w:rPr>
            <w:noProof/>
            <w:webHidden/>
          </w:rPr>
          <w:fldChar w:fldCharType="separate"/>
        </w:r>
        <w:r w:rsidR="008D6EFE">
          <w:rPr>
            <w:noProof/>
            <w:webHidden/>
          </w:rPr>
          <w:t>22</w:t>
        </w:r>
        <w:r w:rsidR="008D6EFE">
          <w:rPr>
            <w:noProof/>
            <w:webHidden/>
          </w:rPr>
          <w:fldChar w:fldCharType="end"/>
        </w:r>
      </w:hyperlink>
    </w:p>
    <w:p w14:paraId="70FDBB20" w14:textId="7BD7D3CC"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46" w:history="1">
        <w:r w:rsidR="008D6EFE" w:rsidRPr="00B45F5E">
          <w:rPr>
            <w:rStyle w:val="Hiperligao"/>
            <w:noProof/>
          </w:rPr>
          <w:t xml:space="preserve">Tabela 7 - </w:t>
        </w:r>
        <w:r w:rsidR="008D6EFE" w:rsidRPr="00B45F5E">
          <w:rPr>
            <w:rStyle w:val="Hiperligao"/>
            <w:bCs/>
            <w:noProof/>
          </w:rPr>
          <w:t>Resultados da terceira abordagem.</w:t>
        </w:r>
        <w:r w:rsidR="008D6EFE">
          <w:rPr>
            <w:noProof/>
            <w:webHidden/>
          </w:rPr>
          <w:tab/>
        </w:r>
        <w:r w:rsidR="008D6EFE">
          <w:rPr>
            <w:noProof/>
            <w:webHidden/>
          </w:rPr>
          <w:fldChar w:fldCharType="begin"/>
        </w:r>
        <w:r w:rsidR="008D6EFE">
          <w:rPr>
            <w:noProof/>
            <w:webHidden/>
          </w:rPr>
          <w:instrText xml:space="preserve"> PAGEREF _Toc139644146 \h </w:instrText>
        </w:r>
        <w:r w:rsidR="008D6EFE">
          <w:rPr>
            <w:noProof/>
            <w:webHidden/>
          </w:rPr>
        </w:r>
        <w:r w:rsidR="008D6EFE">
          <w:rPr>
            <w:noProof/>
            <w:webHidden/>
          </w:rPr>
          <w:fldChar w:fldCharType="separate"/>
        </w:r>
        <w:r w:rsidR="008D6EFE">
          <w:rPr>
            <w:noProof/>
            <w:webHidden/>
          </w:rPr>
          <w:t>22</w:t>
        </w:r>
        <w:r w:rsidR="008D6EFE">
          <w:rPr>
            <w:noProof/>
            <w:webHidden/>
          </w:rPr>
          <w:fldChar w:fldCharType="end"/>
        </w:r>
      </w:hyperlink>
    </w:p>
    <w:p w14:paraId="51009C68" w14:textId="6F37038D"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47" w:history="1">
        <w:r w:rsidR="008D6EFE" w:rsidRPr="00B45F5E">
          <w:rPr>
            <w:rStyle w:val="Hiperligao"/>
            <w:noProof/>
          </w:rPr>
          <w:t xml:space="preserve">Tabela 8 - Resultados da abordagem final para uma hora de diferença entre a imagem e a </w:t>
        </w:r>
        <w:r w:rsidR="008D6EFE" w:rsidRPr="00B45F5E">
          <w:rPr>
            <w:rStyle w:val="Hiperligao"/>
            <w:i/>
            <w:noProof/>
          </w:rPr>
          <w:t>label</w:t>
        </w:r>
        <w:r w:rsidR="008D6EFE">
          <w:rPr>
            <w:noProof/>
            <w:webHidden/>
          </w:rPr>
          <w:tab/>
        </w:r>
        <w:r w:rsidR="008D6EFE">
          <w:rPr>
            <w:noProof/>
            <w:webHidden/>
          </w:rPr>
          <w:fldChar w:fldCharType="begin"/>
        </w:r>
        <w:r w:rsidR="008D6EFE">
          <w:rPr>
            <w:noProof/>
            <w:webHidden/>
          </w:rPr>
          <w:instrText xml:space="preserve"> PAGEREF _Toc139644147 \h </w:instrText>
        </w:r>
        <w:r w:rsidR="008D6EFE">
          <w:rPr>
            <w:noProof/>
            <w:webHidden/>
          </w:rPr>
        </w:r>
        <w:r w:rsidR="008D6EFE">
          <w:rPr>
            <w:noProof/>
            <w:webHidden/>
          </w:rPr>
          <w:fldChar w:fldCharType="separate"/>
        </w:r>
        <w:r w:rsidR="008D6EFE">
          <w:rPr>
            <w:noProof/>
            <w:webHidden/>
          </w:rPr>
          <w:t>22</w:t>
        </w:r>
        <w:r w:rsidR="008D6EFE">
          <w:rPr>
            <w:noProof/>
            <w:webHidden/>
          </w:rPr>
          <w:fldChar w:fldCharType="end"/>
        </w:r>
      </w:hyperlink>
    </w:p>
    <w:p w14:paraId="1F7D1D45" w14:textId="22A89514"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48" w:history="1">
        <w:r w:rsidR="008D6EFE" w:rsidRPr="00B45F5E">
          <w:rPr>
            <w:rStyle w:val="Hiperligao"/>
            <w:noProof/>
          </w:rPr>
          <w:t xml:space="preserve">Tabela 9 - Resultados da abordagem final para duas horas de diferença entre a imagem e a </w:t>
        </w:r>
        <w:r w:rsidR="008D6EFE" w:rsidRPr="00B45F5E">
          <w:rPr>
            <w:rStyle w:val="Hiperligao"/>
            <w:i/>
            <w:noProof/>
          </w:rPr>
          <w:t>label</w:t>
        </w:r>
        <w:r w:rsidR="008D6EFE">
          <w:rPr>
            <w:noProof/>
            <w:webHidden/>
          </w:rPr>
          <w:tab/>
        </w:r>
        <w:r w:rsidR="008D6EFE">
          <w:rPr>
            <w:noProof/>
            <w:webHidden/>
          </w:rPr>
          <w:fldChar w:fldCharType="begin"/>
        </w:r>
        <w:r w:rsidR="008D6EFE">
          <w:rPr>
            <w:noProof/>
            <w:webHidden/>
          </w:rPr>
          <w:instrText xml:space="preserve"> PAGEREF _Toc139644148 \h </w:instrText>
        </w:r>
        <w:r w:rsidR="008D6EFE">
          <w:rPr>
            <w:noProof/>
            <w:webHidden/>
          </w:rPr>
        </w:r>
        <w:r w:rsidR="008D6EFE">
          <w:rPr>
            <w:noProof/>
            <w:webHidden/>
          </w:rPr>
          <w:fldChar w:fldCharType="separate"/>
        </w:r>
        <w:r w:rsidR="008D6EFE">
          <w:rPr>
            <w:noProof/>
            <w:webHidden/>
          </w:rPr>
          <w:t>23</w:t>
        </w:r>
        <w:r w:rsidR="008D6EFE">
          <w:rPr>
            <w:noProof/>
            <w:webHidden/>
          </w:rPr>
          <w:fldChar w:fldCharType="end"/>
        </w:r>
      </w:hyperlink>
    </w:p>
    <w:p w14:paraId="1DD8B197" w14:textId="0FA2E6C9" w:rsidR="008D6EFE" w:rsidRDefault="00000000">
      <w:pPr>
        <w:pStyle w:val="ndicedeilustraes"/>
        <w:tabs>
          <w:tab w:val="right" w:leader="dot" w:pos="8777"/>
        </w:tabs>
        <w:rPr>
          <w:rFonts w:asciiTheme="minorHAnsi" w:eastAsiaTheme="minorEastAsia" w:hAnsiTheme="minorHAnsi"/>
          <w:noProof/>
          <w:kern w:val="2"/>
          <w:sz w:val="22"/>
          <w:lang w:val="en-US"/>
          <w14:ligatures w14:val="standardContextual"/>
        </w:rPr>
      </w:pPr>
      <w:hyperlink w:anchor="_Toc139644149" w:history="1">
        <w:r w:rsidR="008D6EFE" w:rsidRPr="00B45F5E">
          <w:rPr>
            <w:rStyle w:val="Hiperligao"/>
            <w:noProof/>
          </w:rPr>
          <w:t xml:space="preserve">Tabela 10 - Resultados da abordagem final para três horas de diferença entre a imagem e a </w:t>
        </w:r>
        <w:r w:rsidR="008D6EFE" w:rsidRPr="00B45F5E">
          <w:rPr>
            <w:rStyle w:val="Hiperligao"/>
            <w:i/>
            <w:noProof/>
          </w:rPr>
          <w:t>label</w:t>
        </w:r>
        <w:r w:rsidR="008D6EFE">
          <w:rPr>
            <w:noProof/>
            <w:webHidden/>
          </w:rPr>
          <w:tab/>
        </w:r>
        <w:r w:rsidR="008D6EFE">
          <w:rPr>
            <w:noProof/>
            <w:webHidden/>
          </w:rPr>
          <w:fldChar w:fldCharType="begin"/>
        </w:r>
        <w:r w:rsidR="008D6EFE">
          <w:rPr>
            <w:noProof/>
            <w:webHidden/>
          </w:rPr>
          <w:instrText xml:space="preserve"> PAGEREF _Toc139644149 \h </w:instrText>
        </w:r>
        <w:r w:rsidR="008D6EFE">
          <w:rPr>
            <w:noProof/>
            <w:webHidden/>
          </w:rPr>
        </w:r>
        <w:r w:rsidR="008D6EFE">
          <w:rPr>
            <w:noProof/>
            <w:webHidden/>
          </w:rPr>
          <w:fldChar w:fldCharType="separate"/>
        </w:r>
        <w:r w:rsidR="008D6EFE">
          <w:rPr>
            <w:noProof/>
            <w:webHidden/>
          </w:rPr>
          <w:t>23</w:t>
        </w:r>
        <w:r w:rsidR="008D6EFE">
          <w:rPr>
            <w:noProof/>
            <w:webHidden/>
          </w:rPr>
          <w:fldChar w:fldCharType="end"/>
        </w:r>
      </w:hyperlink>
    </w:p>
    <w:p w14:paraId="651C6615" w14:textId="1D21B950" w:rsidR="006607A1" w:rsidRPr="006F539A" w:rsidRDefault="006607A1" w:rsidP="006607A1">
      <w:pPr>
        <w:spacing w:after="0"/>
      </w:pPr>
      <w:r w:rsidRPr="00587014">
        <w:rPr>
          <w:szCs w:val="24"/>
        </w:rPr>
        <w:fldChar w:fldCharType="end"/>
      </w:r>
    </w:p>
    <w:p w14:paraId="0D851257" w14:textId="77777777" w:rsidR="006607A1" w:rsidRPr="006F539A" w:rsidRDefault="006607A1" w:rsidP="006607A1">
      <w:r w:rsidRPr="006F539A">
        <w:br w:type="page"/>
      </w:r>
    </w:p>
    <w:p w14:paraId="12A69AFD" w14:textId="604A6359" w:rsidR="006607A1" w:rsidRPr="00B01BD4" w:rsidRDefault="006607A1" w:rsidP="006C0756">
      <w:pPr>
        <w:pStyle w:val="Ttulo1"/>
        <w:numPr>
          <w:ilvl w:val="0"/>
          <w:numId w:val="0"/>
        </w:numPr>
        <w:ind w:left="360"/>
      </w:pPr>
      <w:bookmarkStart w:id="39" w:name="_Toc357152320"/>
      <w:bookmarkStart w:id="40" w:name="_Toc357154527"/>
      <w:bookmarkStart w:id="41" w:name="_Toc530601448"/>
      <w:bookmarkStart w:id="42" w:name="_Toc139644076"/>
      <w:r w:rsidRPr="00F5129F">
        <w:lastRenderedPageBreak/>
        <w:t>Lista de siglas</w:t>
      </w:r>
      <w:bookmarkEnd w:id="39"/>
      <w:bookmarkEnd w:id="40"/>
      <w:r w:rsidRPr="00F5129F">
        <w:t xml:space="preserve"> e </w:t>
      </w:r>
      <w:commentRangeStart w:id="43"/>
      <w:r w:rsidRPr="00F5129F">
        <w:t>acrónimos</w:t>
      </w:r>
      <w:bookmarkEnd w:id="41"/>
      <w:bookmarkEnd w:id="42"/>
      <w:commentRangeEnd w:id="43"/>
      <w:r w:rsidR="00325A3B">
        <w:rPr>
          <w:rStyle w:val="Refdecomentrio"/>
          <w:rFonts w:eastAsiaTheme="minorHAnsi" w:cstheme="minorBidi"/>
          <w:b w:val="0"/>
          <w:bCs w:val="0"/>
        </w:rPr>
        <w:commentReference w:id="43"/>
      </w:r>
    </w:p>
    <w:tbl>
      <w:tblPr>
        <w:tblStyle w:val="TabelacomGrelha"/>
        <w:tblW w:w="0" w:type="auto"/>
        <w:tblInd w:w="5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793"/>
        <w:gridCol w:w="6460"/>
      </w:tblGrid>
      <w:tr w:rsidR="006607A1" w:rsidRPr="006F539A" w14:paraId="3A6FF5BA" w14:textId="77777777" w:rsidTr="00FC485D">
        <w:tc>
          <w:tcPr>
            <w:tcW w:w="1793" w:type="dxa"/>
            <w:vAlign w:val="center"/>
          </w:tcPr>
          <w:p w14:paraId="38169A39" w14:textId="07E345CB" w:rsidR="006607A1" w:rsidRPr="006F539A" w:rsidRDefault="0043259D" w:rsidP="00FC485D">
            <w:r>
              <w:t>API</w:t>
            </w:r>
          </w:p>
        </w:tc>
        <w:tc>
          <w:tcPr>
            <w:tcW w:w="6460" w:type="dxa"/>
            <w:vAlign w:val="center"/>
          </w:tcPr>
          <w:p w14:paraId="56273D85" w14:textId="41886D83" w:rsidR="006607A1" w:rsidRPr="00292C6A" w:rsidRDefault="0043259D" w:rsidP="00FC485D">
            <w:pPr>
              <w:rPr>
                <w:i/>
                <w:iCs/>
              </w:rPr>
            </w:pPr>
            <w:proofErr w:type="spellStart"/>
            <w:r w:rsidRPr="00292C6A">
              <w:rPr>
                <w:i/>
                <w:iCs/>
              </w:rPr>
              <w:t>Application</w:t>
            </w:r>
            <w:proofErr w:type="spellEnd"/>
            <w:r w:rsidRPr="00292C6A">
              <w:rPr>
                <w:i/>
                <w:iCs/>
              </w:rPr>
              <w:t xml:space="preserve"> </w:t>
            </w:r>
            <w:proofErr w:type="spellStart"/>
            <w:r w:rsidRPr="00292C6A">
              <w:rPr>
                <w:i/>
                <w:iCs/>
              </w:rPr>
              <w:t>Programming</w:t>
            </w:r>
            <w:proofErr w:type="spellEnd"/>
            <w:r w:rsidRPr="00292C6A">
              <w:rPr>
                <w:i/>
                <w:iCs/>
              </w:rPr>
              <w:t xml:space="preserve"> Interface</w:t>
            </w:r>
          </w:p>
        </w:tc>
      </w:tr>
      <w:tr w:rsidR="006607A1" w:rsidRPr="006F539A" w14:paraId="59047F0E" w14:textId="77777777" w:rsidTr="00FC485D">
        <w:tc>
          <w:tcPr>
            <w:tcW w:w="1793" w:type="dxa"/>
            <w:vAlign w:val="center"/>
          </w:tcPr>
          <w:p w14:paraId="6D18599A" w14:textId="3BCBE235" w:rsidR="006607A1" w:rsidRPr="006F539A" w:rsidRDefault="0043259D" w:rsidP="00FC485D">
            <w:r>
              <w:t>CNN</w:t>
            </w:r>
          </w:p>
        </w:tc>
        <w:tc>
          <w:tcPr>
            <w:tcW w:w="6460" w:type="dxa"/>
            <w:vAlign w:val="center"/>
          </w:tcPr>
          <w:p w14:paraId="5A325C1C" w14:textId="33A58EFB" w:rsidR="006607A1" w:rsidRPr="00292C6A" w:rsidRDefault="0043259D" w:rsidP="00FC485D">
            <w:pPr>
              <w:rPr>
                <w:i/>
                <w:iCs/>
              </w:rPr>
            </w:pPr>
            <w:proofErr w:type="spellStart"/>
            <w:r w:rsidRPr="00292C6A">
              <w:rPr>
                <w:i/>
                <w:iCs/>
              </w:rPr>
              <w:t>Convolutional</w:t>
            </w:r>
            <w:proofErr w:type="spellEnd"/>
            <w:r w:rsidRPr="00292C6A">
              <w:rPr>
                <w:i/>
                <w:iCs/>
              </w:rPr>
              <w:t xml:space="preserve"> Neural Network</w:t>
            </w:r>
          </w:p>
        </w:tc>
      </w:tr>
      <w:tr w:rsidR="00135217" w:rsidRPr="006F539A" w14:paraId="29DE81D2" w14:textId="77777777" w:rsidTr="00FC485D">
        <w:tc>
          <w:tcPr>
            <w:tcW w:w="1793" w:type="dxa"/>
            <w:vAlign w:val="center"/>
          </w:tcPr>
          <w:p w14:paraId="32A6B878" w14:textId="558EF4FA" w:rsidR="00135217" w:rsidRDefault="00135217" w:rsidP="0043259D">
            <w:r>
              <w:t>HTTP</w:t>
            </w:r>
          </w:p>
        </w:tc>
        <w:tc>
          <w:tcPr>
            <w:tcW w:w="6460" w:type="dxa"/>
            <w:vAlign w:val="center"/>
          </w:tcPr>
          <w:p w14:paraId="40FFA15F" w14:textId="6F3EAC73" w:rsidR="00135217" w:rsidRPr="00135217" w:rsidRDefault="00135217" w:rsidP="0043259D">
            <w:pPr>
              <w:rPr>
                <w:i/>
                <w:iCs/>
              </w:rPr>
            </w:pPr>
            <w:proofErr w:type="spellStart"/>
            <w:r w:rsidRPr="00135217">
              <w:rPr>
                <w:i/>
                <w:iCs/>
              </w:rPr>
              <w:t>Hypertext</w:t>
            </w:r>
            <w:proofErr w:type="spellEnd"/>
            <w:r w:rsidRPr="00135217">
              <w:rPr>
                <w:i/>
                <w:iCs/>
              </w:rPr>
              <w:t xml:space="preserve"> </w:t>
            </w:r>
            <w:proofErr w:type="spellStart"/>
            <w:r w:rsidRPr="00135217">
              <w:rPr>
                <w:i/>
                <w:iCs/>
              </w:rPr>
              <w:t>Transfer</w:t>
            </w:r>
            <w:proofErr w:type="spellEnd"/>
            <w:r w:rsidRPr="00135217">
              <w:rPr>
                <w:i/>
                <w:iCs/>
              </w:rPr>
              <w:t xml:space="preserve"> </w:t>
            </w:r>
            <w:proofErr w:type="spellStart"/>
            <w:r w:rsidRPr="00135217">
              <w:rPr>
                <w:i/>
                <w:iCs/>
              </w:rPr>
              <w:t>Protocol</w:t>
            </w:r>
            <w:proofErr w:type="spellEnd"/>
          </w:p>
        </w:tc>
      </w:tr>
      <w:tr w:rsidR="00A123D6" w:rsidRPr="006F539A" w14:paraId="52000B36" w14:textId="77777777" w:rsidTr="00FC485D">
        <w:tc>
          <w:tcPr>
            <w:tcW w:w="1793" w:type="dxa"/>
            <w:vAlign w:val="center"/>
          </w:tcPr>
          <w:p w14:paraId="505D3665" w14:textId="6437450B" w:rsidR="00A123D6" w:rsidRDefault="00A123D6" w:rsidP="0043259D">
            <w:r>
              <w:t>IDE</w:t>
            </w:r>
          </w:p>
        </w:tc>
        <w:tc>
          <w:tcPr>
            <w:tcW w:w="6460" w:type="dxa"/>
            <w:vAlign w:val="center"/>
          </w:tcPr>
          <w:p w14:paraId="22FCA985" w14:textId="66BB03C9" w:rsidR="00A123D6" w:rsidRPr="00292C6A" w:rsidRDefault="00A123D6" w:rsidP="0043259D">
            <w:pPr>
              <w:rPr>
                <w:i/>
                <w:iCs/>
              </w:rPr>
            </w:pPr>
            <w:proofErr w:type="spellStart"/>
            <w:r w:rsidRPr="00292C6A">
              <w:rPr>
                <w:i/>
                <w:iCs/>
              </w:rPr>
              <w:t>Integrated</w:t>
            </w:r>
            <w:proofErr w:type="spellEnd"/>
            <w:r w:rsidRPr="00292C6A">
              <w:rPr>
                <w:i/>
                <w:iCs/>
              </w:rPr>
              <w:t xml:space="preserve"> </w:t>
            </w:r>
            <w:proofErr w:type="spellStart"/>
            <w:r w:rsidRPr="00292C6A">
              <w:rPr>
                <w:i/>
                <w:iCs/>
              </w:rPr>
              <w:t>Development</w:t>
            </w:r>
            <w:proofErr w:type="spellEnd"/>
            <w:r w:rsidRPr="00292C6A">
              <w:rPr>
                <w:i/>
                <w:iCs/>
              </w:rPr>
              <w:t xml:space="preserve"> </w:t>
            </w:r>
            <w:proofErr w:type="spellStart"/>
            <w:r w:rsidRPr="00292C6A">
              <w:rPr>
                <w:i/>
                <w:iCs/>
              </w:rPr>
              <w:t>Environment</w:t>
            </w:r>
            <w:proofErr w:type="spellEnd"/>
          </w:p>
        </w:tc>
      </w:tr>
      <w:tr w:rsidR="0043259D" w:rsidRPr="006F539A" w14:paraId="7B7021BC" w14:textId="77777777" w:rsidTr="00FC485D">
        <w:tc>
          <w:tcPr>
            <w:tcW w:w="1793" w:type="dxa"/>
            <w:vAlign w:val="center"/>
          </w:tcPr>
          <w:p w14:paraId="297E2C8A" w14:textId="4D6A57CB" w:rsidR="0043259D" w:rsidRDefault="0043259D" w:rsidP="00FC485D">
            <w:r>
              <w:t>IPMA</w:t>
            </w:r>
          </w:p>
        </w:tc>
        <w:tc>
          <w:tcPr>
            <w:tcW w:w="6460" w:type="dxa"/>
            <w:vAlign w:val="center"/>
          </w:tcPr>
          <w:p w14:paraId="687F6C71" w14:textId="2F426BDC" w:rsidR="0043259D" w:rsidRDefault="0043259D" w:rsidP="00FC485D">
            <w:r>
              <w:t>Instituto Português do Mar e da Atmosfera</w:t>
            </w:r>
          </w:p>
        </w:tc>
      </w:tr>
      <w:tr w:rsidR="00135217" w:rsidRPr="006F539A" w14:paraId="3963B3CD" w14:textId="77777777" w:rsidTr="00FC485D">
        <w:tc>
          <w:tcPr>
            <w:tcW w:w="1793" w:type="dxa"/>
            <w:vAlign w:val="center"/>
          </w:tcPr>
          <w:p w14:paraId="15D74247" w14:textId="7003CF9A" w:rsidR="00135217" w:rsidRDefault="00135217" w:rsidP="00FC485D">
            <w:r>
              <w:t>JSON</w:t>
            </w:r>
          </w:p>
        </w:tc>
        <w:tc>
          <w:tcPr>
            <w:tcW w:w="6460" w:type="dxa"/>
            <w:vAlign w:val="center"/>
          </w:tcPr>
          <w:p w14:paraId="7E165264" w14:textId="52F803F0" w:rsidR="00135217" w:rsidRPr="00135217" w:rsidRDefault="00135217" w:rsidP="00FC485D">
            <w:pPr>
              <w:rPr>
                <w:i/>
                <w:iCs/>
              </w:rPr>
            </w:pPr>
            <w:r w:rsidRPr="00135217">
              <w:rPr>
                <w:i/>
                <w:iCs/>
              </w:rPr>
              <w:t xml:space="preserve">JavaScript </w:t>
            </w:r>
            <w:proofErr w:type="spellStart"/>
            <w:r w:rsidRPr="00135217">
              <w:rPr>
                <w:i/>
                <w:iCs/>
              </w:rPr>
              <w:t>Object</w:t>
            </w:r>
            <w:proofErr w:type="spellEnd"/>
            <w:r w:rsidRPr="00135217">
              <w:rPr>
                <w:i/>
                <w:iCs/>
              </w:rPr>
              <w:t xml:space="preserve"> </w:t>
            </w:r>
            <w:proofErr w:type="spellStart"/>
            <w:r w:rsidRPr="00135217">
              <w:rPr>
                <w:i/>
                <w:iCs/>
              </w:rPr>
              <w:t>Notation</w:t>
            </w:r>
            <w:proofErr w:type="spellEnd"/>
          </w:p>
        </w:tc>
      </w:tr>
      <w:tr w:rsidR="00292C6A" w:rsidRPr="006F539A" w14:paraId="75EE418F" w14:textId="77777777" w:rsidTr="00FC485D">
        <w:tc>
          <w:tcPr>
            <w:tcW w:w="1793" w:type="dxa"/>
            <w:vAlign w:val="center"/>
          </w:tcPr>
          <w:p w14:paraId="317CDFBB" w14:textId="43BC2E83" w:rsidR="00292C6A" w:rsidRDefault="00292C6A" w:rsidP="00FC485D">
            <w:proofErr w:type="spellStart"/>
            <w:r>
              <w:t>ReLU</w:t>
            </w:r>
            <w:proofErr w:type="spellEnd"/>
          </w:p>
        </w:tc>
        <w:tc>
          <w:tcPr>
            <w:tcW w:w="6460" w:type="dxa"/>
            <w:vAlign w:val="center"/>
          </w:tcPr>
          <w:p w14:paraId="1E9FDD01" w14:textId="6D23C1E4" w:rsidR="00292C6A" w:rsidRPr="00292C6A" w:rsidRDefault="00292C6A" w:rsidP="00FC485D">
            <w:pPr>
              <w:rPr>
                <w:i/>
                <w:iCs/>
              </w:rPr>
            </w:pPr>
            <w:proofErr w:type="spellStart"/>
            <w:r w:rsidRPr="00292C6A">
              <w:rPr>
                <w:i/>
                <w:iCs/>
              </w:rPr>
              <w:t>Rectified</w:t>
            </w:r>
            <w:proofErr w:type="spellEnd"/>
            <w:r w:rsidRPr="00292C6A">
              <w:rPr>
                <w:i/>
                <w:iCs/>
              </w:rPr>
              <w:t xml:space="preserve"> Linear </w:t>
            </w:r>
            <w:proofErr w:type="spellStart"/>
            <w:r w:rsidRPr="00292C6A">
              <w:rPr>
                <w:i/>
                <w:iCs/>
              </w:rPr>
              <w:t>Unit</w:t>
            </w:r>
            <w:proofErr w:type="spellEnd"/>
          </w:p>
        </w:tc>
      </w:tr>
      <w:tr w:rsidR="00135217" w:rsidRPr="006F539A" w14:paraId="3A75EEA2" w14:textId="77777777" w:rsidTr="00FC485D">
        <w:tc>
          <w:tcPr>
            <w:tcW w:w="1793" w:type="dxa"/>
            <w:vAlign w:val="center"/>
          </w:tcPr>
          <w:p w14:paraId="116FA1E7" w14:textId="68202746" w:rsidR="00135217" w:rsidRDefault="00135217" w:rsidP="00FC485D">
            <w:r>
              <w:t>URL</w:t>
            </w:r>
          </w:p>
        </w:tc>
        <w:tc>
          <w:tcPr>
            <w:tcW w:w="6460" w:type="dxa"/>
            <w:vAlign w:val="center"/>
          </w:tcPr>
          <w:p w14:paraId="02A2CBED" w14:textId="3CFAE030" w:rsidR="00135217" w:rsidRPr="00292C6A" w:rsidRDefault="00135217" w:rsidP="00FC485D">
            <w:pPr>
              <w:rPr>
                <w:i/>
                <w:iCs/>
              </w:rPr>
            </w:pPr>
            <w:proofErr w:type="spellStart"/>
            <w:r>
              <w:rPr>
                <w:i/>
                <w:iCs/>
              </w:rPr>
              <w:t>Uniform</w:t>
            </w:r>
            <w:proofErr w:type="spellEnd"/>
            <w:r>
              <w:rPr>
                <w:i/>
                <w:iCs/>
              </w:rPr>
              <w:t xml:space="preserve"> </w:t>
            </w:r>
            <w:proofErr w:type="spellStart"/>
            <w:r>
              <w:rPr>
                <w:i/>
                <w:iCs/>
              </w:rPr>
              <w:t>Resource</w:t>
            </w:r>
            <w:proofErr w:type="spellEnd"/>
            <w:r>
              <w:rPr>
                <w:i/>
                <w:iCs/>
              </w:rPr>
              <w:t xml:space="preserve"> </w:t>
            </w:r>
            <w:proofErr w:type="spellStart"/>
            <w:r>
              <w:rPr>
                <w:i/>
                <w:iCs/>
              </w:rPr>
              <w:t>Locator</w:t>
            </w:r>
            <w:proofErr w:type="spellEnd"/>
          </w:p>
        </w:tc>
      </w:tr>
    </w:tbl>
    <w:p w14:paraId="523292D5" w14:textId="77777777" w:rsidR="006607A1" w:rsidRDefault="006607A1" w:rsidP="006607A1"/>
    <w:p w14:paraId="0165B1B6" w14:textId="182FE31B" w:rsidR="00501EFA" w:rsidRDefault="006607A1" w:rsidP="00976F94">
      <w:pPr>
        <w:spacing w:line="276" w:lineRule="auto"/>
        <w:ind w:firstLine="0"/>
        <w:jc w:val="left"/>
        <w:rPr>
          <w:rFonts w:cs="Times New Roman"/>
          <w:szCs w:val="24"/>
        </w:rPr>
      </w:pPr>
      <w:r>
        <w:rPr>
          <w:rFonts w:cs="Times New Roman"/>
          <w:szCs w:val="24"/>
        </w:rPr>
        <w:br w:type="page"/>
      </w:r>
    </w:p>
    <w:p w14:paraId="17C9BFDC" w14:textId="77777777" w:rsidR="00501EFA" w:rsidRDefault="00501EFA" w:rsidP="00976F94">
      <w:pPr>
        <w:spacing w:line="276" w:lineRule="auto"/>
        <w:ind w:firstLine="0"/>
        <w:jc w:val="left"/>
        <w:rPr>
          <w:rFonts w:cs="Times New Roman"/>
          <w:szCs w:val="24"/>
        </w:rPr>
        <w:sectPr w:rsidR="00501EFA" w:rsidSect="00461FF9">
          <w:footerReference w:type="default" r:id="rId19"/>
          <w:type w:val="continuous"/>
          <w:pgSz w:w="11906" w:h="16838" w:code="9"/>
          <w:pgMar w:top="1418" w:right="1418" w:bottom="1418" w:left="1701" w:header="709" w:footer="612" w:gutter="0"/>
          <w:pgNumType w:fmt="lowerRoman" w:start="2"/>
          <w:cols w:space="708"/>
          <w:docGrid w:linePitch="360"/>
        </w:sectPr>
      </w:pPr>
    </w:p>
    <w:p w14:paraId="31D20D93" w14:textId="77777777" w:rsidR="00196C1D" w:rsidRDefault="009D35AA" w:rsidP="00F62737">
      <w:pPr>
        <w:pStyle w:val="Ttulo1"/>
      </w:pPr>
      <w:bookmarkStart w:id="44" w:name="_Toc139644077"/>
      <w:r w:rsidRPr="00F62737">
        <w:lastRenderedPageBreak/>
        <w:t>Introdução</w:t>
      </w:r>
      <w:bookmarkEnd w:id="44"/>
    </w:p>
    <w:p w14:paraId="072ECE3D" w14:textId="50EB1D3D" w:rsidR="00E90D23" w:rsidRDefault="00E90D23">
      <w:pPr>
        <w:ind w:firstLine="360"/>
        <w:pPrChange w:id="45" w:author="João da Silva Pereira" w:date="2023-07-09T17:54:00Z">
          <w:pPr>
            <w:ind w:firstLine="360"/>
            <w:jc w:val="left"/>
          </w:pPr>
        </w:pPrChange>
      </w:pPr>
      <w:r>
        <w:t>A previsão do tempo é uma área multidisciplinar que combina observações atmosféricas, técnicas de modelagem e processamento de dados para estimar as condições climáticas futuras. Ela envolve a obtenção de informações de várias fontes, como satélites, radares, estações terrestres, entre outros, para entender o estado atual da atmosfera e fazer projeções sobre como ela irá evoluir nas próximas horas, dias ou até mesmo semanas.</w:t>
      </w:r>
    </w:p>
    <w:p w14:paraId="12B784B1" w14:textId="10549B84" w:rsidR="00E90D23" w:rsidRDefault="00E90D23">
      <w:pPr>
        <w:ind w:firstLine="360"/>
        <w:pPrChange w:id="46" w:author="João da Silva Pereira" w:date="2023-07-09T17:54:00Z">
          <w:pPr>
            <w:ind w:firstLine="360"/>
            <w:jc w:val="left"/>
          </w:pPr>
        </w:pPrChange>
      </w:pPr>
      <w:r>
        <w:t>Os dados recolhidos incluem informações como intensidade do vento, temperatura, humidade, pressão atmosférica, vento, precipitação e padrões clim</w:t>
      </w:r>
      <w:ins w:id="47" w:author="João da Silva Pereira" w:date="2023-07-09T17:59:00Z">
        <w:r w:rsidR="0056648B">
          <w:t>a</w:t>
        </w:r>
      </w:ins>
      <w:del w:id="48" w:author="João da Silva Pereira" w:date="2023-07-09T17:59:00Z">
        <w:r w:rsidDel="0056648B">
          <w:delText>á</w:delText>
        </w:r>
      </w:del>
      <w:r>
        <w:t>t</w:t>
      </w:r>
      <w:ins w:id="49" w:author="João da Silva Pereira" w:date="2023-07-09T17:59:00Z">
        <w:r w:rsidR="0056648B">
          <w:t>éricos</w:t>
        </w:r>
      </w:ins>
      <w:del w:id="50" w:author="João da Silva Pereira" w:date="2023-07-09T17:59:00Z">
        <w:r w:rsidDel="0056648B">
          <w:delText>icos</w:delText>
        </w:r>
      </w:del>
      <w:r>
        <w:t xml:space="preserve">. Essas informações são alimentadas </w:t>
      </w:r>
      <w:del w:id="51" w:author="João da Silva Pereira" w:date="2023-07-09T18:00:00Z">
        <w:r w:rsidR="004A5BC7" w:rsidDel="00700D51">
          <w:delText>a</w:delText>
        </w:r>
        <w:r w:rsidDel="00700D51">
          <w:delText xml:space="preserve"> </w:delText>
        </w:r>
      </w:del>
      <w:ins w:id="52" w:author="João da Silva Pereira" w:date="2023-07-09T18:00:00Z">
        <w:r w:rsidR="00700D51">
          <w:t xml:space="preserve">em </w:t>
        </w:r>
      </w:ins>
      <w:r>
        <w:t>modelos computacionais que utilizam equações matemáticas complexas para simular o comportamento da atmosfera. Com base nessas simulações, as previsões do tempo são geradas e refinadas à medida que mais dados são incorporados ao longo do tempo.</w:t>
      </w:r>
    </w:p>
    <w:p w14:paraId="78FFF3B5" w14:textId="7C6CC46A" w:rsidR="00E90D23" w:rsidRDefault="00E90D23">
      <w:pPr>
        <w:ind w:firstLine="360"/>
        <w:pPrChange w:id="53" w:author="João da Silva Pereira" w:date="2023-07-09T17:54:00Z">
          <w:pPr>
            <w:ind w:firstLine="360"/>
            <w:jc w:val="left"/>
          </w:pPr>
        </w:pPrChange>
      </w:pPr>
      <w:r>
        <w:t xml:space="preserve">No contexto deste projeto, o foco está na previsão de curto prazo, com base </w:t>
      </w:r>
      <w:r w:rsidR="004A5BC7">
        <w:t>nos</w:t>
      </w:r>
      <w:r>
        <w:t xml:space="preserve"> dados d</w:t>
      </w:r>
      <w:r w:rsidR="004A5BC7">
        <w:t>os</w:t>
      </w:r>
      <w:r>
        <w:t xml:space="preserve"> radar</w:t>
      </w:r>
      <w:r w:rsidR="004A5BC7">
        <w:t>es</w:t>
      </w:r>
      <w:r>
        <w:t xml:space="preserve"> meteorológico</w:t>
      </w:r>
      <w:r w:rsidR="004A5BC7">
        <w:t>s do IPMA</w:t>
      </w:r>
      <w:r>
        <w:t xml:space="preserve"> e técnicas avançadas de processamento de imagens. As redes neur</w:t>
      </w:r>
      <w:r w:rsidR="004A5BC7">
        <w:t>on</w:t>
      </w:r>
      <w:r>
        <w:t xml:space="preserve">ais </w:t>
      </w:r>
      <w:proofErr w:type="spellStart"/>
      <w:r>
        <w:t>convolucionais</w:t>
      </w:r>
      <w:proofErr w:type="spellEnd"/>
      <w:r>
        <w:t xml:space="preserve"> são um tipo de algoritmo de </w:t>
      </w:r>
      <w:proofErr w:type="spellStart"/>
      <w:r w:rsidR="004A5BC7" w:rsidRPr="004A5BC7">
        <w:rPr>
          <w:i/>
          <w:iCs/>
        </w:rPr>
        <w:t>machine</w:t>
      </w:r>
      <w:proofErr w:type="spellEnd"/>
      <w:r w:rsidR="004A5BC7" w:rsidRPr="004A5BC7">
        <w:rPr>
          <w:i/>
          <w:iCs/>
        </w:rPr>
        <w:t xml:space="preserve"> </w:t>
      </w:r>
      <w:proofErr w:type="spellStart"/>
      <w:r w:rsidR="004A5BC7" w:rsidRPr="004A5BC7">
        <w:rPr>
          <w:i/>
          <w:iCs/>
        </w:rPr>
        <w:t>learning</w:t>
      </w:r>
      <w:proofErr w:type="spellEnd"/>
      <w:r>
        <w:t xml:space="preserve"> que se mostram eficazes no reconhecimento de padrões em imagens. No caso específico, </w:t>
      </w:r>
      <w:r w:rsidRPr="008D6EFE">
        <w:t xml:space="preserve">a </w:t>
      </w:r>
      <w:proofErr w:type="spellStart"/>
      <w:r w:rsidR="008D6EFE" w:rsidRPr="008D6EFE">
        <w:rPr>
          <w:i/>
          <w:iCs/>
        </w:rPr>
        <w:t>Convolutional</w:t>
      </w:r>
      <w:proofErr w:type="spellEnd"/>
      <w:r w:rsidR="008D6EFE" w:rsidRPr="008D6EFE">
        <w:rPr>
          <w:i/>
          <w:iCs/>
        </w:rPr>
        <w:t xml:space="preserve"> Neural Network</w:t>
      </w:r>
      <w:r>
        <w:t xml:space="preserve"> é treinada para identificar o nível de precipitação </w:t>
      </w:r>
      <w:del w:id="54" w:author="João da Silva Pereira" w:date="2023-07-09T18:01:00Z">
        <w:r w:rsidDel="00575CAC">
          <w:delText xml:space="preserve">em </w:delText>
        </w:r>
      </w:del>
      <w:ins w:id="55" w:author="João da Silva Pereira" w:date="2023-07-09T18:01:00Z">
        <w:r w:rsidR="00575CAC">
          <w:t xml:space="preserve">numa escala de </w:t>
        </w:r>
      </w:ins>
      <w:r>
        <w:t>milímetros por hora com base nas imagens de radar.</w:t>
      </w:r>
    </w:p>
    <w:p w14:paraId="3020892C" w14:textId="118D77B2" w:rsidR="00E90D23" w:rsidRDefault="004A5BC7">
      <w:pPr>
        <w:ind w:firstLine="360"/>
        <w:pPrChange w:id="56" w:author="João da Silva Pereira" w:date="2023-07-09T17:54:00Z">
          <w:pPr>
            <w:ind w:firstLine="360"/>
            <w:jc w:val="left"/>
          </w:pPr>
        </w:pPrChange>
      </w:pPr>
      <w:r>
        <w:t>A</w:t>
      </w:r>
      <w:r w:rsidR="00E90D23">
        <w:t xml:space="preserve"> abordagem de usar tecnologias de </w:t>
      </w:r>
      <w:proofErr w:type="spellStart"/>
      <w:r w:rsidRPr="004A5BC7">
        <w:rPr>
          <w:i/>
          <w:iCs/>
        </w:rPr>
        <w:t>machine</w:t>
      </w:r>
      <w:proofErr w:type="spellEnd"/>
      <w:r w:rsidRPr="004A5BC7">
        <w:rPr>
          <w:i/>
          <w:iCs/>
        </w:rPr>
        <w:t xml:space="preserve"> </w:t>
      </w:r>
      <w:proofErr w:type="spellStart"/>
      <w:r w:rsidRPr="004A5BC7">
        <w:rPr>
          <w:i/>
          <w:iCs/>
        </w:rPr>
        <w:t>learning</w:t>
      </w:r>
      <w:proofErr w:type="spellEnd"/>
      <w:r w:rsidR="00E90D23">
        <w:t xml:space="preserve"> e processamento de imagens visa melhorar a precisão das previsões meteorológicas. Com previsões mais confiáveis e detalhadas sobre a precipitação, é possível tomar decisões mais informadas em diversas áreas. Por exemplo, na agricultura, os agricultores podem ajustar </w:t>
      </w:r>
      <w:r>
        <w:t xml:space="preserve">os </w:t>
      </w:r>
      <w:r w:rsidR="00E90D23">
        <w:t>seus planos de irrigação</w:t>
      </w:r>
      <w:r>
        <w:t xml:space="preserve">, e relativamente aos meios de </w:t>
      </w:r>
      <w:r w:rsidR="00E90D23">
        <w:t xml:space="preserve">transporte, as pessoas podem planear melhor </w:t>
      </w:r>
      <w:r>
        <w:t xml:space="preserve">as </w:t>
      </w:r>
      <w:r w:rsidR="00E90D23">
        <w:t>suas rotas, escolher o meio de transporte adequado e preparar</w:t>
      </w:r>
      <w:r>
        <w:t>-se</w:t>
      </w:r>
      <w:r w:rsidR="00E90D23">
        <w:t xml:space="preserve"> para possíveis condições adversas.</w:t>
      </w:r>
    </w:p>
    <w:p w14:paraId="55F5D964" w14:textId="25361DAB" w:rsidR="00E90D23" w:rsidRDefault="00E90D23">
      <w:pPr>
        <w:ind w:firstLine="360"/>
        <w:pPrChange w:id="57" w:author="João da Silva Pereira" w:date="2023-07-09T17:54:00Z">
          <w:pPr>
            <w:ind w:firstLine="360"/>
            <w:jc w:val="left"/>
          </w:pPr>
        </w:pPrChange>
      </w:pPr>
      <w:r>
        <w:t xml:space="preserve">Além disso, as previsões meteorológicas precisas também têm um impacto direto na segurança, permitindo que as autoridades emitam alertas antecipados de tempestades, inundações ou outros eventos </w:t>
      </w:r>
      <w:del w:id="58" w:author="João da Silva Pereira" w:date="2023-07-09T18:04:00Z">
        <w:r w:rsidDel="00E11879">
          <w:delText xml:space="preserve">climáticos </w:delText>
        </w:r>
      </w:del>
      <w:ins w:id="59" w:author="João da Silva Pereira" w:date="2023-07-09T18:04:00Z">
        <w:r w:rsidR="00E11879">
          <w:t xml:space="preserve">climatéricos </w:t>
        </w:r>
      </w:ins>
      <w:r>
        <w:t xml:space="preserve">extremos. Isso dá às comunidades tempo suficiente para se prepararem e tomarem </w:t>
      </w:r>
      <w:r w:rsidR="004A5BC7">
        <w:t xml:space="preserve">as devidas </w:t>
      </w:r>
      <w:r>
        <w:t>medidas preventivas, reduzindo assim os danos e riscos associados a esses eventos.</w:t>
      </w:r>
    </w:p>
    <w:p w14:paraId="14AF7826" w14:textId="44147D78" w:rsidR="00FF33A6" w:rsidRDefault="00E90D23">
      <w:pPr>
        <w:ind w:firstLine="360"/>
        <w:pPrChange w:id="60" w:author="João da Silva Pereira" w:date="2023-07-09T17:54:00Z">
          <w:pPr>
            <w:ind w:firstLine="360"/>
            <w:jc w:val="left"/>
          </w:pPr>
        </w:pPrChange>
      </w:pPr>
      <w:r>
        <w:lastRenderedPageBreak/>
        <w:t>No geral, o uso de</w:t>
      </w:r>
      <w:r w:rsidR="004A5BC7">
        <w:t>stas</w:t>
      </w:r>
      <w:r>
        <w:t xml:space="preserve"> tecnologias </w:t>
      </w:r>
      <w:r w:rsidR="004A5BC7">
        <w:t>avançadas,</w:t>
      </w:r>
      <w:r>
        <w:t xml:space="preserve"> combinadas com dados meteorológicos precisos, tem o potencial de fornecer previsões meteorológicas mais confiáveis e detalhadas, beneficiando tanto a sociedade em geral</w:t>
      </w:r>
      <w:ins w:id="61" w:author="João da Silva Pereira" w:date="2023-07-09T18:05:00Z">
        <w:r w:rsidR="00523C94">
          <w:t>,</w:t>
        </w:r>
      </w:ins>
      <w:r>
        <w:t xml:space="preserve"> quanto diversos setores econ</w:t>
      </w:r>
      <w:r w:rsidR="004A5BC7">
        <w:t>ó</w:t>
      </w:r>
      <w:r>
        <w:t>micos</w:t>
      </w:r>
      <w:ins w:id="62" w:author="João da Silva Pereira" w:date="2023-07-09T18:05:00Z">
        <w:r w:rsidR="00523C94">
          <w:t>,</w:t>
        </w:r>
      </w:ins>
      <w:r>
        <w:t xml:space="preserve"> que dependem dessas informações para tomar decisões estratégicas.</w:t>
      </w:r>
      <w:r w:rsidR="00FF33A6">
        <w:br w:type="page"/>
      </w:r>
    </w:p>
    <w:p w14:paraId="360851BD" w14:textId="4E8A6544" w:rsidR="00536B80" w:rsidRDefault="00FF33A6" w:rsidP="00FF33A6">
      <w:pPr>
        <w:pStyle w:val="Ttulo1"/>
      </w:pPr>
      <w:bookmarkStart w:id="63" w:name="_Toc139644078"/>
      <w:r>
        <w:lastRenderedPageBreak/>
        <w:t>Enquadramento teórico</w:t>
      </w:r>
      <w:bookmarkEnd w:id="63"/>
    </w:p>
    <w:p w14:paraId="055B4142" w14:textId="5BB3FFFA" w:rsidR="00FF33A6" w:rsidRDefault="00FF33A6" w:rsidP="00FF33A6">
      <w:pPr>
        <w:pStyle w:val="Ttulo2"/>
      </w:pPr>
      <w:r>
        <w:t xml:space="preserve"> </w:t>
      </w:r>
      <w:bookmarkStart w:id="64" w:name="_Toc139644079"/>
      <w:proofErr w:type="spellStart"/>
      <w:r w:rsidRPr="006D6970">
        <w:rPr>
          <w:i/>
          <w:iCs/>
        </w:rPr>
        <w:t>Deep</w:t>
      </w:r>
      <w:proofErr w:type="spellEnd"/>
      <w:r>
        <w:t xml:space="preserve"> </w:t>
      </w:r>
      <w:proofErr w:type="spellStart"/>
      <w:r w:rsidRPr="006D6970">
        <w:rPr>
          <w:i/>
          <w:iCs/>
        </w:rPr>
        <w:t>Learning</w:t>
      </w:r>
      <w:bookmarkEnd w:id="64"/>
      <w:proofErr w:type="spellEnd"/>
    </w:p>
    <w:p w14:paraId="1ADA7570" w14:textId="09492CFA" w:rsidR="00FF33A6" w:rsidRDefault="00FF33A6" w:rsidP="00FF33A6">
      <w:proofErr w:type="spellStart"/>
      <w:r w:rsidRPr="004A5BC7">
        <w:rPr>
          <w:i/>
          <w:iCs/>
        </w:rPr>
        <w:t>Deep</w:t>
      </w:r>
      <w:proofErr w:type="spellEnd"/>
      <w:r w:rsidRPr="004A5BC7">
        <w:rPr>
          <w:i/>
          <w:iCs/>
        </w:rPr>
        <w:t xml:space="preserve"> </w:t>
      </w:r>
      <w:proofErr w:type="spellStart"/>
      <w:r w:rsidRPr="004A5BC7">
        <w:rPr>
          <w:i/>
          <w:iCs/>
        </w:rPr>
        <w:t>Learning</w:t>
      </w:r>
      <w:proofErr w:type="spellEnd"/>
      <w:r w:rsidRPr="00FF33A6">
        <w:t xml:space="preserve"> é uma téc</w:t>
      </w:r>
      <w:r>
        <w:t xml:space="preserve">nica poderosa no campo da </w:t>
      </w:r>
      <w:r w:rsidRPr="004A5BC7">
        <w:t>inteligência artificial</w:t>
      </w:r>
      <w:r>
        <w:t xml:space="preserve"> </w:t>
      </w:r>
      <w:r w:rsidR="004F6BEC">
        <w:t xml:space="preserve">que visa replicar o funcionamento do cérebro humano. Para explicar o </w:t>
      </w:r>
      <w:proofErr w:type="spellStart"/>
      <w:r w:rsidR="004F6BEC" w:rsidRPr="004A5BC7">
        <w:rPr>
          <w:i/>
          <w:iCs/>
        </w:rPr>
        <w:t>Deep</w:t>
      </w:r>
      <w:proofErr w:type="spellEnd"/>
      <w:r w:rsidR="004F6BEC" w:rsidRPr="004A5BC7">
        <w:rPr>
          <w:i/>
          <w:iCs/>
        </w:rPr>
        <w:t xml:space="preserve"> </w:t>
      </w:r>
      <w:proofErr w:type="spellStart"/>
      <w:r w:rsidR="004F6BEC" w:rsidRPr="004A5BC7">
        <w:rPr>
          <w:i/>
          <w:iCs/>
        </w:rPr>
        <w:t>Learning</w:t>
      </w:r>
      <w:proofErr w:type="spellEnd"/>
      <w:r w:rsidR="004F6BEC">
        <w:t xml:space="preserve"> de forma simples, envolve a construção de </w:t>
      </w:r>
      <w:r w:rsidR="004F6BEC" w:rsidRPr="004A5BC7">
        <w:t>redes neur</w:t>
      </w:r>
      <w:r w:rsidR="004A5BC7" w:rsidRPr="004A5BC7">
        <w:t>on</w:t>
      </w:r>
      <w:r w:rsidR="004F6BEC" w:rsidRPr="004A5BC7">
        <w:t>ais</w:t>
      </w:r>
      <w:r w:rsidR="004F6BEC">
        <w:t xml:space="preserve"> com três ou mais camadas</w:t>
      </w:r>
      <w:r w:rsidR="008D6EFE">
        <w:t xml:space="preserve"> (</w:t>
      </w:r>
      <w:r w:rsidR="008D6EFE">
        <w:fldChar w:fldCharType="begin"/>
      </w:r>
      <w:r w:rsidR="008D6EFE">
        <w:instrText xml:space="preserve"> REF _Ref139644531 \h </w:instrText>
      </w:r>
      <w:r w:rsidR="008D6EFE">
        <w:fldChar w:fldCharType="separate"/>
      </w:r>
      <w:r w:rsidR="008D6EFE">
        <w:t xml:space="preserve">Figura </w:t>
      </w:r>
      <w:r w:rsidR="008D6EFE">
        <w:rPr>
          <w:noProof/>
        </w:rPr>
        <w:t>1</w:t>
      </w:r>
      <w:r w:rsidR="008D6EFE">
        <w:fldChar w:fldCharType="end"/>
      </w:r>
      <w:r w:rsidR="008D6EFE">
        <w:t>)</w:t>
      </w:r>
      <w:r w:rsidR="004F6BEC">
        <w:t xml:space="preserve">. Essas </w:t>
      </w:r>
      <w:r w:rsidR="004F6BEC" w:rsidRPr="004A5BC7">
        <w:t>redes neur</w:t>
      </w:r>
      <w:r w:rsidR="004A5BC7" w:rsidRPr="004A5BC7">
        <w:t>on</w:t>
      </w:r>
      <w:r w:rsidR="004F6BEC" w:rsidRPr="004A5BC7">
        <w:t>ais</w:t>
      </w:r>
      <w:r w:rsidR="004F6BEC">
        <w:t xml:space="preserve"> são projetadas para analisar grandes quantidades de dados e “aprender” com eles.</w:t>
      </w:r>
    </w:p>
    <w:p w14:paraId="3F2A422E" w14:textId="77777777" w:rsidR="00E03ACB" w:rsidRDefault="00E03ACB" w:rsidP="00655566">
      <w:pPr>
        <w:pStyle w:val="Image"/>
      </w:pPr>
      <w:r>
        <w:drawing>
          <wp:inline distT="0" distB="0" distL="0" distR="0" wp14:anchorId="3BA06929" wp14:editId="7E5E6CD9">
            <wp:extent cx="3329710" cy="2436125"/>
            <wp:effectExtent l="0" t="0" r="4445" b="2540"/>
            <wp:docPr id="897005948" name="Imagem 897005948" descr="A picture containing diagram, line, circle,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005948" name="Picture 1" descr="A picture containing diagram, line, circle, screenshot&#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55535" cy="2455020"/>
                    </a:xfrm>
                    <a:prstGeom prst="rect">
                      <a:avLst/>
                    </a:prstGeom>
                    <a:noFill/>
                    <a:ln>
                      <a:noFill/>
                    </a:ln>
                  </pic:spPr>
                </pic:pic>
              </a:graphicData>
            </a:graphic>
          </wp:inline>
        </w:drawing>
      </w:r>
    </w:p>
    <w:p w14:paraId="1D3D9912" w14:textId="4D0B3059" w:rsidR="004F6BEC" w:rsidRPr="00E03ACB" w:rsidRDefault="00E03ACB" w:rsidP="00D93832">
      <w:pPr>
        <w:pStyle w:val="Legenda"/>
        <w:rPr>
          <w:bCs/>
        </w:rPr>
      </w:pPr>
      <w:bookmarkStart w:id="65" w:name="_Ref139644531"/>
      <w:bookmarkStart w:id="66" w:name="_Toc139644113"/>
      <w:r>
        <w:t xml:space="preserve">Figura </w:t>
      </w:r>
      <w:r>
        <w:fldChar w:fldCharType="begin"/>
      </w:r>
      <w:r>
        <w:instrText xml:space="preserve"> SEQ Figura \* ARABIC </w:instrText>
      </w:r>
      <w:r>
        <w:fldChar w:fldCharType="separate"/>
      </w:r>
      <w:r w:rsidR="00CD55B9">
        <w:rPr>
          <w:noProof/>
        </w:rPr>
        <w:t>1</w:t>
      </w:r>
      <w:r>
        <w:rPr>
          <w:noProof/>
        </w:rPr>
        <w:fldChar w:fldCharType="end"/>
      </w:r>
      <w:bookmarkEnd w:id="65"/>
      <w:r>
        <w:t xml:space="preserve"> – </w:t>
      </w:r>
      <w:r w:rsidRPr="008D6EFE">
        <w:rPr>
          <w:bCs/>
          <w:i/>
        </w:rPr>
        <w:t>Rede neur</w:t>
      </w:r>
      <w:r w:rsidR="0048081F" w:rsidRPr="008D6EFE">
        <w:rPr>
          <w:bCs/>
          <w:i/>
        </w:rPr>
        <w:t>on</w:t>
      </w:r>
      <w:r w:rsidRPr="008D6EFE">
        <w:rPr>
          <w:bCs/>
          <w:i/>
        </w:rPr>
        <w:t xml:space="preserve">al com </w:t>
      </w:r>
      <w:r w:rsidR="005166E0" w:rsidRPr="008D6EFE">
        <w:rPr>
          <w:bCs/>
          <w:i/>
        </w:rPr>
        <w:t>quatro</w:t>
      </w:r>
      <w:r w:rsidRPr="008D6EFE">
        <w:rPr>
          <w:bCs/>
          <w:i/>
        </w:rPr>
        <w:t xml:space="preserve"> camadas.</w:t>
      </w:r>
      <w:bookmarkEnd w:id="66"/>
    </w:p>
    <w:p w14:paraId="51A53CE6" w14:textId="20ECAE80" w:rsidR="004F6BEC" w:rsidRDefault="004F6BEC" w:rsidP="00FF33A6">
      <w:r>
        <w:t xml:space="preserve">O objetivo principal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é permitir que as máquinas façam previsões precisas e realizem tarefas sem a intervenção humana. Ao imitar o comportamento do cérebro humano, os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podem processar e interpretar padrões e características complexas nos dados, permitindo-lhes identificar e classificar informações com uma precisão cada vez maior.</w:t>
      </w:r>
    </w:p>
    <w:p w14:paraId="308DE423" w14:textId="69056A06" w:rsidR="00E03ACB" w:rsidRDefault="00E03ACB" w:rsidP="00FF33A6">
      <w:r>
        <w:t xml:space="preserve">A implementação da tecnologia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tem levado a avanços significativos em várias aplicações e serviços. Produtos e serviços do dia a dia, como assistentes virtuais, comandos de TV por voz e sistemas de deteção de fraude em cartões de crédito, dependem de algoritmos de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Além disso, tecnologias emergentes, como carros </w:t>
      </w:r>
      <w:r w:rsidR="0048081F">
        <w:t>automáticos</w:t>
      </w:r>
      <w:r>
        <w:t xml:space="preserve">, utilizam amplamente 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xml:space="preserve"> para a sua operação.</w:t>
      </w:r>
    </w:p>
    <w:p w14:paraId="5B6E761D" w14:textId="0A1F1F1E" w:rsidR="005166E0" w:rsidRDefault="00E03ACB" w:rsidP="005166E0">
      <w:r>
        <w:t xml:space="preserve">Ao aproveitar o potencial do </w:t>
      </w:r>
      <w:proofErr w:type="spellStart"/>
      <w:r w:rsidRPr="0048081F">
        <w:rPr>
          <w:i/>
          <w:iCs/>
        </w:rPr>
        <w:t>Deep</w:t>
      </w:r>
      <w:proofErr w:type="spellEnd"/>
      <w:r w:rsidRPr="0048081F">
        <w:rPr>
          <w:i/>
          <w:iCs/>
        </w:rPr>
        <w:t xml:space="preserve"> </w:t>
      </w:r>
      <w:proofErr w:type="spellStart"/>
      <w:r w:rsidRPr="0048081F">
        <w:rPr>
          <w:i/>
          <w:iCs/>
        </w:rPr>
        <w:t>Learning</w:t>
      </w:r>
      <w:proofErr w:type="spellEnd"/>
      <w:r>
        <w:t>, as máquinas tornam</w:t>
      </w:r>
      <w:r w:rsidR="0048081F">
        <w:t>-se</w:t>
      </w:r>
      <w:r>
        <w:t xml:space="preserve"> capazes de realizar tarefas analíticas que anteriormente exigiam intervenção humana. Esta tecnologia </w:t>
      </w:r>
      <w:r w:rsidR="0048081F">
        <w:t xml:space="preserve">tem </w:t>
      </w:r>
      <w:r>
        <w:t>revoluciona</w:t>
      </w:r>
      <w:r w:rsidR="0048081F">
        <w:t>do</w:t>
      </w:r>
      <w:r>
        <w:t xml:space="preserve"> a automação, abrindo o caminho para sistemas mais inteligentes e eficientes em diferentes setores</w:t>
      </w:r>
      <w:r w:rsidR="005166E0">
        <w:t>.</w:t>
      </w:r>
    </w:p>
    <w:p w14:paraId="3B8E9E18" w14:textId="0763EFCD" w:rsidR="00E95921" w:rsidRDefault="00E95921" w:rsidP="00E95921">
      <w:pPr>
        <w:pStyle w:val="Ttulo3"/>
      </w:pPr>
      <w:bookmarkStart w:id="67" w:name="_Toc139644080"/>
      <w:r>
        <w:lastRenderedPageBreak/>
        <w:t>O neurónio</w:t>
      </w:r>
      <w:bookmarkEnd w:id="67"/>
    </w:p>
    <w:p w14:paraId="5E01161F" w14:textId="77777777" w:rsidR="00544C25" w:rsidRDefault="00544C25" w:rsidP="005166E0">
      <w:r>
        <w:t xml:space="preserve">Os neurónios artificiais são inspirados pela biologia e tentam replicar o funcionamento do nosso cérebro. O nosso cérebro possui mais de cem mil milhões de células neuronais que nos ajudam a interpretar os chamados sinais ou sinapses. </w:t>
      </w:r>
    </w:p>
    <w:p w14:paraId="631E7B33" w14:textId="77777777" w:rsidR="00544C25" w:rsidRDefault="00544C25" w:rsidP="005166E0"/>
    <w:p w14:paraId="1382D066" w14:textId="77777777" w:rsidR="00544C25" w:rsidRDefault="00544C25" w:rsidP="005166E0">
      <w:r>
        <w:t xml:space="preserve">Pode-se imaginar um sinal como qualquer coisa que varia desde um raio de luz que atinge os nossos olhos até um pensamento nosso de que queremos mover o braço. Os neurónios ajudam-nos a interpretar esses sinais de forma correta. Por exemplo, quando um raio de luz atinge os nossos olhos, um neurónio saberá que esse raio de luz pode ser interpretado como azul, verde ou amarelo. </w:t>
      </w:r>
    </w:p>
    <w:p w14:paraId="4AE12D2B" w14:textId="0EC77C6D" w:rsidR="00E95921" w:rsidRDefault="00544C25" w:rsidP="005166E0">
      <w:r>
        <w:t xml:space="preserve">Agora, neurónios artificiais são uma abordagem para transferir esse princípio para um computador, replicando um neurónio biológico em forma de código. </w:t>
      </w:r>
      <w:r w:rsidR="008D6EFE">
        <w:t>(</w:t>
      </w:r>
      <w:r w:rsidR="008D6EFE">
        <w:fldChar w:fldCharType="begin"/>
      </w:r>
      <w:r w:rsidR="008D6EFE">
        <w:instrText xml:space="preserve"> REF _Ref139644559 \h </w:instrText>
      </w:r>
      <w:r w:rsidR="008D6EFE">
        <w:fldChar w:fldCharType="separate"/>
      </w:r>
      <w:r w:rsidR="008D6EFE">
        <w:t xml:space="preserve">Figura </w:t>
      </w:r>
      <w:r w:rsidR="008D6EFE">
        <w:rPr>
          <w:noProof/>
        </w:rPr>
        <w:t>2</w:t>
      </w:r>
      <w:r w:rsidR="008D6EFE">
        <w:fldChar w:fldCharType="end"/>
      </w:r>
      <w:r w:rsidR="008D6EFE">
        <w:t>)</w:t>
      </w:r>
    </w:p>
    <w:p w14:paraId="69C0AE6C" w14:textId="77777777" w:rsidR="00544C25" w:rsidRDefault="00544C25" w:rsidP="00655566">
      <w:pPr>
        <w:pStyle w:val="Image"/>
      </w:pPr>
      <w:r>
        <w:drawing>
          <wp:inline distT="0" distB="0" distL="0" distR="0" wp14:anchorId="17BEEF17" wp14:editId="63051B3F">
            <wp:extent cx="3350662" cy="1592580"/>
            <wp:effectExtent l="0" t="0" r="0" b="7620"/>
            <wp:docPr id="927253715" name="Imagem 927253715" descr="A picture containing black, darkn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7253715" name="Picture 1" descr="A picture containing black, darkness&#10;&#10;Description automatically generate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364903" cy="1599349"/>
                    </a:xfrm>
                    <a:prstGeom prst="rect">
                      <a:avLst/>
                    </a:prstGeom>
                    <a:noFill/>
                    <a:ln>
                      <a:noFill/>
                    </a:ln>
                  </pic:spPr>
                </pic:pic>
              </a:graphicData>
            </a:graphic>
          </wp:inline>
        </w:drawing>
      </w:r>
    </w:p>
    <w:p w14:paraId="32FB97EE" w14:textId="1A7C8B41" w:rsidR="00544C25" w:rsidRDefault="00544C25" w:rsidP="00D93832">
      <w:pPr>
        <w:pStyle w:val="Legenda"/>
        <w:rPr>
          <w:bCs/>
        </w:rPr>
      </w:pPr>
      <w:bookmarkStart w:id="68" w:name="_Ref139644559"/>
      <w:bookmarkStart w:id="69" w:name="_Toc139644114"/>
      <w:r>
        <w:t xml:space="preserve">Figura </w:t>
      </w:r>
      <w:r>
        <w:fldChar w:fldCharType="begin"/>
      </w:r>
      <w:r>
        <w:instrText xml:space="preserve"> SEQ Figura \* ARABIC </w:instrText>
      </w:r>
      <w:r>
        <w:fldChar w:fldCharType="separate"/>
      </w:r>
      <w:r w:rsidR="00CD55B9">
        <w:rPr>
          <w:noProof/>
        </w:rPr>
        <w:t>2</w:t>
      </w:r>
      <w:r>
        <w:rPr>
          <w:noProof/>
        </w:rPr>
        <w:fldChar w:fldCharType="end"/>
      </w:r>
      <w:bookmarkEnd w:id="68"/>
      <w:r>
        <w:t xml:space="preserve"> - </w:t>
      </w:r>
      <w:r w:rsidRPr="008D6EFE">
        <w:t>O neurónio artificial</w:t>
      </w:r>
      <w:r w:rsidR="00AA40D6" w:rsidRPr="008D6EFE">
        <w:t>.</w:t>
      </w:r>
      <w:bookmarkEnd w:id="69"/>
    </w:p>
    <w:p w14:paraId="21BF47CF" w14:textId="503DDB42" w:rsidR="00544C25" w:rsidRDefault="00544C25" w:rsidP="00544C25">
      <w:r>
        <w:t>Para replicar este processo surgiu um novo conceito, os pesos. Um neurónio artificial começa por receber um input, de seguida atribui um peso a esse input consoante a sua importância e multiplica o input pelo peso gerado, criando assim um novo valor.</w:t>
      </w:r>
    </w:p>
    <w:p w14:paraId="1184CA23" w14:textId="77777777" w:rsidR="00544C25" w:rsidRDefault="00544C25" w:rsidP="00544C25">
      <w:r>
        <w:t xml:space="preserve">No contexto de um neurónio artificial, o </w:t>
      </w:r>
      <w:proofErr w:type="spellStart"/>
      <w:r w:rsidRPr="00544C25">
        <w:rPr>
          <w:i/>
          <w:iCs/>
        </w:rPr>
        <w:t>bias</w:t>
      </w:r>
      <w:proofErr w:type="spellEnd"/>
      <w:r>
        <w:t xml:space="preserve"> refere-se a um parâmetro adicional que é incorporado no cálculo da saída do neurónio. Pode ser considerado como um valor constante que é adicionado à soma ponderada das entradas antes de passar por uma função de ativação.</w:t>
      </w:r>
    </w:p>
    <w:p w14:paraId="1B768723" w14:textId="77777777" w:rsidR="00544C25" w:rsidRDefault="00544C25" w:rsidP="00544C25">
      <w:del w:id="70" w:author="João da Silva Pereira" w:date="2023-07-09T18:09:00Z">
        <w:r w:rsidDel="00D52741">
          <w:delText xml:space="preserve"> </w:delText>
        </w:r>
      </w:del>
      <w:r>
        <w:t xml:space="preserve">O termo </w:t>
      </w:r>
      <w:proofErr w:type="spellStart"/>
      <w:r w:rsidRPr="00544C25">
        <w:rPr>
          <w:i/>
          <w:iCs/>
        </w:rPr>
        <w:t>bias</w:t>
      </w:r>
      <w:proofErr w:type="spellEnd"/>
      <w:r>
        <w:t xml:space="preserve"> permite ao neurónio artificial ter influência na sua saída, mesmo quando todos os valores de entrada são zero. Ele fornece ao neurónio a capacidade de deslocar o limiar da função de ativação e afetar a resposta geral do neurónio. Ajustando o </w:t>
      </w:r>
      <w:proofErr w:type="spellStart"/>
      <w:r w:rsidRPr="00544C25">
        <w:rPr>
          <w:i/>
          <w:iCs/>
        </w:rPr>
        <w:t>bias</w:t>
      </w:r>
      <w:proofErr w:type="spellEnd"/>
      <w:r>
        <w:t xml:space="preserve">, o neurónio pode se tornar mais ou menos propenso a ativar, mesmo na ausência de sinais de entrada fortes. O </w:t>
      </w:r>
      <w:r>
        <w:lastRenderedPageBreak/>
        <w:t xml:space="preserve">peso do </w:t>
      </w:r>
      <w:proofErr w:type="spellStart"/>
      <w:r w:rsidRPr="00544C25">
        <w:rPr>
          <w:i/>
          <w:iCs/>
        </w:rPr>
        <w:t>bias</w:t>
      </w:r>
      <w:proofErr w:type="spellEnd"/>
      <w:r>
        <w:t xml:space="preserve"> é ajustado durante o processo de treino juntamente com os outros pesos das conexões para otimizar o desempenho do neurónio artificial. </w:t>
      </w:r>
    </w:p>
    <w:p w14:paraId="696A827E" w14:textId="77777777" w:rsidR="00544C25" w:rsidRDefault="00544C25" w:rsidP="00544C25">
      <w:r>
        <w:t xml:space="preserve">De seguida, a soma do peso multiplicado pelo input e do </w:t>
      </w:r>
      <w:proofErr w:type="spellStart"/>
      <w:r w:rsidRPr="00544C25">
        <w:rPr>
          <w:i/>
          <w:iCs/>
        </w:rPr>
        <w:t>bias</w:t>
      </w:r>
      <w:proofErr w:type="spellEnd"/>
      <w:r>
        <w:t xml:space="preserve"> passa por uma função de ativação. </w:t>
      </w:r>
    </w:p>
    <w:p w14:paraId="10CDB0C9" w14:textId="77777777" w:rsidR="00544C25" w:rsidRDefault="00544C25" w:rsidP="00544C25">
      <w:r>
        <w:t xml:space="preserve">Uma função de ativação em uma rede neuronal é responsável por determinar a saída ou ativação de um neurónio artificial com base na entrada recebida. Ela define se o neurónio deve ser ativado ou não, influenciando se a informação será transmitida para os neurónios subsequentes na rede. </w:t>
      </w:r>
    </w:p>
    <w:p w14:paraId="34994DA9" w14:textId="642B188D" w:rsidR="00544C25" w:rsidRDefault="00544C25" w:rsidP="00544C25">
      <w:r>
        <w:t xml:space="preserve">Em geral, uma função de ativação </w:t>
      </w:r>
      <w:del w:id="71" w:author="João da Silva Pereira" w:date="2023-07-09T18:11:00Z">
        <w:r w:rsidDel="00B73961">
          <w:delText xml:space="preserve">compara </w:delText>
        </w:r>
      </w:del>
      <w:proofErr w:type="spellStart"/>
      <w:ins w:id="72" w:author="João da Silva Pereira" w:date="2023-07-09T18:11:00Z">
        <w:r w:rsidR="00B73961">
          <w:t>compará</w:t>
        </w:r>
        <w:proofErr w:type="spellEnd"/>
        <w:r w:rsidR="00B73961">
          <w:t xml:space="preserve"> </w:t>
        </w:r>
      </w:ins>
      <w:r>
        <w:t xml:space="preserve">a entrada recebida com um limite ou </w:t>
      </w:r>
      <w:proofErr w:type="spellStart"/>
      <w:r w:rsidRPr="00544C25">
        <w:rPr>
          <w:i/>
          <w:iCs/>
        </w:rPr>
        <w:t>threshold</w:t>
      </w:r>
      <w:proofErr w:type="spellEnd"/>
      <w:r>
        <w:t xml:space="preserve">. Se a entrada exceder esse limite, o neurónio é ativado e sua saída é propagada para os neurónios seguintes. Caso contrário, se a entrada for menor ou igual ao limite, o neurônio permanece inativo e não transmite informações. </w:t>
      </w:r>
    </w:p>
    <w:p w14:paraId="0BD0ABE6" w14:textId="77777777" w:rsidR="00544C25" w:rsidRDefault="00544C25" w:rsidP="00544C25">
      <w:r>
        <w:t xml:space="preserve">O </w:t>
      </w:r>
      <w:proofErr w:type="spellStart"/>
      <w:r w:rsidRPr="00544C25">
        <w:rPr>
          <w:i/>
          <w:iCs/>
        </w:rPr>
        <w:t>threshold</w:t>
      </w:r>
      <w:proofErr w:type="spellEnd"/>
      <w:r>
        <w:t xml:space="preserve"> determina o nível mínimo necessário para que o neurónio dispare, ou seja, para que ele seja ativado. É uma medida de sensibilidade do neurônio em relação aos estímulos que recebe. O </w:t>
      </w:r>
      <w:proofErr w:type="spellStart"/>
      <w:r w:rsidRPr="00544C25">
        <w:rPr>
          <w:i/>
          <w:iCs/>
        </w:rPr>
        <w:t>threshold</w:t>
      </w:r>
      <w:proofErr w:type="spellEnd"/>
      <w:r>
        <w:t xml:space="preserve"> pode variar dependendo da função de ativação escolhida e das necessidades do problema em questão. </w:t>
      </w:r>
    </w:p>
    <w:p w14:paraId="68D841D9" w14:textId="77777777" w:rsidR="00544C25" w:rsidRDefault="00544C25" w:rsidP="00544C25">
      <w:r>
        <w:t xml:space="preserve">A função de ativação pode assumir diferentes formas e características e cada uma delas possui propriedades distintas que influenciam o comportamento do neurónio e a capacidade da rede neuronal de aprender e representar relações complexas. </w:t>
      </w:r>
    </w:p>
    <w:p w14:paraId="13B4EEB4" w14:textId="5F5F5F4F" w:rsidR="00544C25" w:rsidRPr="00544C25" w:rsidRDefault="00544C25" w:rsidP="00544C25">
      <w:r>
        <w:t>Portanto, a função de ativação desempenha um papel crucial na tomada de decisão dos neurónios artificiais, permitindo que a rede neuronal processe informações, aprenda padrões e faça previsões com base nos dados de entrada.</w:t>
      </w:r>
    </w:p>
    <w:p w14:paraId="290BCEFE" w14:textId="36DE2C49" w:rsidR="005166E0" w:rsidRDefault="00544C25" w:rsidP="005166E0">
      <w:pPr>
        <w:pStyle w:val="Ttulo3"/>
      </w:pPr>
      <w:bookmarkStart w:id="73" w:name="_Toc139644081"/>
      <w:r>
        <w:t>A rede neuronal</w:t>
      </w:r>
      <w:bookmarkEnd w:id="73"/>
    </w:p>
    <w:p w14:paraId="21DA2CDE" w14:textId="3E04501D" w:rsidR="000B6F8D" w:rsidRDefault="000B6F8D" w:rsidP="000B6F8D">
      <w:r>
        <w:t>Uma rede neuronal é composta por um conjunto de camadas interligadas. Cada camada é formada por neurónios que recebem parâmetros de entrada e passam por um processo de atribuição de pesos e aplicação de uma função de ativação.</w:t>
      </w:r>
    </w:p>
    <w:p w14:paraId="494616D2" w14:textId="316B75F6" w:rsidR="000B6F8D" w:rsidRDefault="000B6F8D" w:rsidP="000B6F8D">
      <w:r>
        <w:t xml:space="preserve">O processo começa na camada de entrada, onde os neurónios recebem os valores dos parâmetros de entrada. Em seguida, cada neurónio dessa camada passa o seu valor para todos </w:t>
      </w:r>
      <w:r>
        <w:lastRenderedPageBreak/>
        <w:t>os neur</w:t>
      </w:r>
      <w:r w:rsidR="00724024">
        <w:t>ó</w:t>
      </w:r>
      <w:r>
        <w:t xml:space="preserve">nios da próxima camada, </w:t>
      </w:r>
      <w:r w:rsidR="00724024">
        <w:t>acontec</w:t>
      </w:r>
      <w:ins w:id="74" w:author="João da Silva Pereira" w:date="2023-07-09T18:13:00Z">
        <w:r w:rsidR="003B6E87">
          <w:t>endo</w:t>
        </w:r>
      </w:ins>
      <w:del w:id="75" w:author="João da Silva Pereira" w:date="2023-07-09T18:13:00Z">
        <w:r w:rsidR="00724024" w:rsidDel="003B6E87">
          <w:delText>ido</w:delText>
        </w:r>
      </w:del>
      <w:ins w:id="76" w:author="João da Silva Pereira" w:date="2023-07-09T18:13:00Z">
        <w:r w:rsidR="00EA10EE">
          <w:t xml:space="preserve"> dessa forma</w:t>
        </w:r>
      </w:ins>
      <w:ins w:id="77" w:author="João da Silva Pereira" w:date="2023-07-09T18:14:00Z">
        <w:r w:rsidR="00EA10EE">
          <w:t xml:space="preserve"> a</w:t>
        </w:r>
      </w:ins>
      <w:r w:rsidR="00724024">
        <w:t xml:space="preserve"> </w:t>
      </w:r>
      <w:del w:id="78" w:author="João da Silva Pereira" w:date="2023-07-09T18:13:00Z">
        <w:r w:rsidR="00724024" w:rsidDel="00EA10EE">
          <w:delText xml:space="preserve">assim </w:delText>
        </w:r>
      </w:del>
      <w:del w:id="79" w:author="João da Silva Pereira" w:date="2023-07-09T18:14:00Z">
        <w:r w:rsidR="00724024" w:rsidDel="00EA10EE">
          <w:delText xml:space="preserve">a chamada, </w:delText>
        </w:r>
      </w:del>
      <w:proofErr w:type="spellStart"/>
      <w:r w:rsidR="00724024" w:rsidRPr="00724024">
        <w:rPr>
          <w:i/>
          <w:iCs/>
        </w:rPr>
        <w:t>forward</w:t>
      </w:r>
      <w:proofErr w:type="spellEnd"/>
      <w:r w:rsidR="00724024" w:rsidRPr="00724024">
        <w:rPr>
          <w:i/>
          <w:iCs/>
        </w:rPr>
        <w:t xml:space="preserve"> </w:t>
      </w:r>
      <w:proofErr w:type="spellStart"/>
      <w:r w:rsidR="00724024" w:rsidRPr="00724024">
        <w:rPr>
          <w:i/>
          <w:iCs/>
        </w:rPr>
        <w:t>propagation</w:t>
      </w:r>
      <w:proofErr w:type="spellEnd"/>
      <w:r>
        <w:t>.</w:t>
      </w:r>
    </w:p>
    <w:p w14:paraId="404360A6" w14:textId="78625F08" w:rsidR="000B6F8D" w:rsidRDefault="000B6F8D" w:rsidP="000B6F8D">
      <w:r>
        <w:t>À medida que os valores dos neur</w:t>
      </w:r>
      <w:r w:rsidR="00724024">
        <w:t>ó</w:t>
      </w:r>
      <w:r>
        <w:t>nios são propagados pela rede, eles passam pelo processo de atribuição de pesos e função de ativação em cada camada subsequente. Os pesos determinam a importância relativa dos valores de entrada para cada neur</w:t>
      </w:r>
      <w:r w:rsidR="00724024">
        <w:t>ó</w:t>
      </w:r>
      <w:r>
        <w:t>nio, enquanto a função de ativação determina o valor de saída do neur</w:t>
      </w:r>
      <w:r w:rsidR="00724024">
        <w:t>ó</w:t>
      </w:r>
      <w:r>
        <w:t>nio com base nos valores ponderados de entrada.</w:t>
      </w:r>
    </w:p>
    <w:p w14:paraId="654BA20D" w14:textId="56859C1F" w:rsidR="000B6F8D" w:rsidRDefault="000B6F8D" w:rsidP="000B6F8D">
      <w:r>
        <w:t>Esse processo continua até que os valores atinjam a camada final da rede. Nessa camada, os neur</w:t>
      </w:r>
      <w:r w:rsidR="00724024">
        <w:t>ó</w:t>
      </w:r>
      <w:r>
        <w:t>nios aplicam o mesmo processo descrito anteriormente, atribuindo pesos aos valores de entrada e aplicando uma função de ativação. Os resultados obtidos são utilizados como as saídas da rede neur</w:t>
      </w:r>
      <w:r w:rsidR="00724024">
        <w:t>on</w:t>
      </w:r>
      <w:r>
        <w:t>al.</w:t>
      </w:r>
    </w:p>
    <w:p w14:paraId="5F95AAAC" w14:textId="4128BB77" w:rsidR="000B6F8D" w:rsidRDefault="000B6F8D" w:rsidP="000B6F8D">
      <w:r>
        <w:t xml:space="preserve">Dependendo da tarefa em questão, pode-se utilizar uma função de ativação específica na camada de saída. Por exemplo, em problemas de classificação binária, é comum utilizar a função </w:t>
      </w:r>
      <w:proofErr w:type="spellStart"/>
      <w:r w:rsidRPr="00724024">
        <w:rPr>
          <w:i/>
          <w:iCs/>
        </w:rPr>
        <w:t>sigmoid</w:t>
      </w:r>
      <w:proofErr w:type="spellEnd"/>
      <w:r>
        <w:t xml:space="preserve">, que produz uma saída entre 0 e 1, representando a probabilidade de pertencer a uma classe específica. Outra função de ativação usada é a </w:t>
      </w:r>
      <w:proofErr w:type="spellStart"/>
      <w:r w:rsidRPr="00724024">
        <w:rPr>
          <w:i/>
          <w:iCs/>
        </w:rPr>
        <w:t>softmax</w:t>
      </w:r>
      <w:proofErr w:type="spellEnd"/>
      <w:r>
        <w:t xml:space="preserve">, na qual o </w:t>
      </w:r>
      <w:r w:rsidRPr="00724024">
        <w:rPr>
          <w:i/>
          <w:iCs/>
        </w:rPr>
        <w:t>output</w:t>
      </w:r>
      <w:r>
        <w:t xml:space="preserve"> de cada neur</w:t>
      </w:r>
      <w:r w:rsidR="00724024">
        <w:t>ó</w:t>
      </w:r>
      <w:r>
        <w:t xml:space="preserve">nio da camada final representa a probabilidade de o </w:t>
      </w:r>
      <w:r w:rsidRPr="00724024">
        <w:rPr>
          <w:i/>
          <w:iCs/>
        </w:rPr>
        <w:t>input</w:t>
      </w:r>
      <w:r w:rsidR="00724024">
        <w:t xml:space="preserve"> </w:t>
      </w:r>
      <w:r w:rsidR="00724024" w:rsidRPr="00724024">
        <w:t>pertencer à classe associada a esse neurónio</w:t>
      </w:r>
      <w:r>
        <w:t>.</w:t>
      </w:r>
    </w:p>
    <w:p w14:paraId="540FFDF7" w14:textId="3723E900" w:rsidR="00D762DD" w:rsidRDefault="000B6F8D" w:rsidP="000B6F8D">
      <w:r>
        <w:t>Em resumo, uma rede neur</w:t>
      </w:r>
      <w:r w:rsidR="00724024">
        <w:t>on</w:t>
      </w:r>
      <w:r>
        <w:t xml:space="preserve">al é uma estrutura composta por camadas </w:t>
      </w:r>
      <w:r w:rsidR="00724024">
        <w:t>interligadas</w:t>
      </w:r>
      <w:r>
        <w:t xml:space="preserve"> de neur</w:t>
      </w:r>
      <w:r w:rsidR="00724024">
        <w:t>ó</w:t>
      </w:r>
      <w:r>
        <w:t>nios. Cada neur</w:t>
      </w:r>
      <w:r w:rsidR="00724024">
        <w:t>ó</w:t>
      </w:r>
      <w:r>
        <w:t>nio realiza o processo de atribuição de pesos e função de ativação, passando os valores para os neur</w:t>
      </w:r>
      <w:r w:rsidR="00724024">
        <w:t>ó</w:t>
      </w:r>
      <w:r>
        <w:t xml:space="preserve">nios da próxima camada. Esse processo </w:t>
      </w:r>
      <w:r w:rsidR="00724024">
        <w:t xml:space="preserve">repete-se </w:t>
      </w:r>
      <w:r>
        <w:t>até a camada final, onde são geradas as saídas da rede neural. A escolha da função de ativação adequada para a tarefa em questão é fundamental para obter resultados precisos e adequados ao problema.</w:t>
      </w:r>
    </w:p>
    <w:p w14:paraId="61E47115" w14:textId="4B63DBAD" w:rsidR="00564260" w:rsidRDefault="00564260" w:rsidP="00564260">
      <w:pPr>
        <w:pStyle w:val="Ttulo3"/>
      </w:pPr>
      <w:bookmarkStart w:id="80" w:name="_Toc139644082"/>
      <w:r>
        <w:t>Aplicações</w:t>
      </w:r>
      <w:bookmarkEnd w:id="80"/>
    </w:p>
    <w:p w14:paraId="081EB978" w14:textId="3B8DCDBD" w:rsidR="00564260" w:rsidRDefault="00BB342A" w:rsidP="00564260">
      <w:r>
        <w:t xml:space="preserve">As aplicações em </w:t>
      </w:r>
      <w:proofErr w:type="spellStart"/>
      <w:r w:rsidRPr="00BB342A">
        <w:rPr>
          <w:i/>
          <w:iCs/>
        </w:rPr>
        <w:t>Deep</w:t>
      </w:r>
      <w:proofErr w:type="spellEnd"/>
      <w:r w:rsidRPr="00BB342A">
        <w:rPr>
          <w:i/>
          <w:iCs/>
        </w:rPr>
        <w:t xml:space="preserve"> </w:t>
      </w:r>
      <w:proofErr w:type="spellStart"/>
      <w:r w:rsidRPr="00BB342A">
        <w:rPr>
          <w:i/>
          <w:iCs/>
        </w:rPr>
        <w:t>Learning</w:t>
      </w:r>
      <w:proofErr w:type="spellEnd"/>
      <w:r>
        <w:t xml:space="preserve"> estão presentes no nosso quotidiano, embora, na maioria dos casos, estão tão bem integradas nos produtos e serviços que os utilizadores não têm conhecimento do complexo processamento de dados que ocorre.</w:t>
      </w:r>
    </w:p>
    <w:p w14:paraId="5A04A422" w14:textId="339C4A4E" w:rsidR="00BB342A" w:rsidRDefault="00BB342A" w:rsidP="00564260">
      <w:r>
        <w:t>Alguns exemplos destas aplicações são:</w:t>
      </w:r>
    </w:p>
    <w:p w14:paraId="7AB677E5" w14:textId="7503151D" w:rsidR="00BB342A" w:rsidRDefault="00BB342A" w:rsidP="00BB342A">
      <w:pPr>
        <w:pStyle w:val="PargrafodaLista"/>
        <w:numPr>
          <w:ilvl w:val="0"/>
          <w:numId w:val="34"/>
        </w:numPr>
      </w:pPr>
      <w:r>
        <w:t>Aplicação na área de segurança pública:</w:t>
      </w:r>
    </w:p>
    <w:p w14:paraId="05DD700D" w14:textId="646009C7" w:rsidR="00BB342A" w:rsidRDefault="00BB342A" w:rsidP="00BB342A">
      <w:r>
        <w:lastRenderedPageBreak/>
        <w:t xml:space="preserve">Os algoritmos </w:t>
      </w:r>
      <w:proofErr w:type="spellStart"/>
      <w:r w:rsidRPr="00D66122">
        <w:rPr>
          <w:i/>
          <w:iCs/>
        </w:rPr>
        <w:t>Deep</w:t>
      </w:r>
      <w:proofErr w:type="spellEnd"/>
      <w:r w:rsidRPr="00D66122">
        <w:rPr>
          <w:i/>
          <w:iCs/>
        </w:rPr>
        <w:t xml:space="preserve"> </w:t>
      </w:r>
      <w:proofErr w:type="spellStart"/>
      <w:r w:rsidRPr="00D66122">
        <w:rPr>
          <w:i/>
          <w:iCs/>
        </w:rPr>
        <w:t>Learning</w:t>
      </w:r>
      <w:proofErr w:type="spellEnd"/>
      <w:r>
        <w:t xml:space="preserve"> podem analisar e aprender com dados transacionais para identificar padrões perigosos que indiquem possíveis atividades fraudulentas ou criminosas. Aplicações de reconhecimento de voz, visão computacional e </w:t>
      </w:r>
      <w:r w:rsidR="00AD4D65">
        <w:t xml:space="preserve">outras áreas do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podem melhorar a eficiência e eficácia da análise investigativa, extraindo padrões e evidências de gravações de som e vídeo, imagens e documentos. Isto ajuda as forças de segurança a analisar grandes quantidades de dados de forma mais rápida e precisa.</w:t>
      </w:r>
    </w:p>
    <w:p w14:paraId="503F89C6" w14:textId="18E6CAD5" w:rsidR="00BB342A" w:rsidRDefault="00BB342A" w:rsidP="00BB342A">
      <w:pPr>
        <w:pStyle w:val="PargrafodaLista"/>
        <w:numPr>
          <w:ilvl w:val="0"/>
          <w:numId w:val="34"/>
        </w:numPr>
      </w:pPr>
      <w:r>
        <w:t>Aplicação na área de serviços financeiros:</w:t>
      </w:r>
    </w:p>
    <w:p w14:paraId="3D1DABE7" w14:textId="10E87194" w:rsidR="00AD4D65" w:rsidRDefault="00D762DD" w:rsidP="00AD4D65">
      <w:r>
        <w:tab/>
      </w:r>
      <w:r w:rsidR="00AD4D65">
        <w:t>As instituições financeiras utilizam regularmente análises preditivas para impulsionar a negociação algorítmica de ações, avaliar riscos empresariais para a aprovação de empréstimos, detetar fraudes e auxiliar na gestão do crédito e carteiras de investimento para os clientes.</w:t>
      </w:r>
    </w:p>
    <w:p w14:paraId="448BD0EC" w14:textId="70F11CCE" w:rsidR="00BB342A" w:rsidRDefault="00BB342A" w:rsidP="00BB342A">
      <w:pPr>
        <w:pStyle w:val="PargrafodaLista"/>
        <w:numPr>
          <w:ilvl w:val="0"/>
          <w:numId w:val="34"/>
        </w:numPr>
      </w:pPr>
      <w:r>
        <w:t>Aplicação na área de atendimento ao cliente:</w:t>
      </w:r>
    </w:p>
    <w:p w14:paraId="1AD41E40" w14:textId="77AE7FA9" w:rsidR="00D66122" w:rsidRDefault="00D762DD" w:rsidP="00AD4D65">
      <w:r>
        <w:tab/>
      </w:r>
      <w:r w:rsidR="00AD4D65">
        <w:t xml:space="preserve">Muitas organizações incorporam tecnologia com </w:t>
      </w:r>
      <w:proofErr w:type="spellStart"/>
      <w:r w:rsidR="00AD4D65" w:rsidRPr="00D66122">
        <w:rPr>
          <w:i/>
          <w:iCs/>
        </w:rPr>
        <w:t>Deep</w:t>
      </w:r>
      <w:proofErr w:type="spellEnd"/>
      <w:r w:rsidR="00AD4D65" w:rsidRPr="00D66122">
        <w:rPr>
          <w:i/>
          <w:iCs/>
        </w:rPr>
        <w:t xml:space="preserve"> </w:t>
      </w:r>
      <w:proofErr w:type="spellStart"/>
      <w:r w:rsidR="00AD4D65" w:rsidRPr="00D66122">
        <w:rPr>
          <w:i/>
          <w:iCs/>
        </w:rPr>
        <w:t>Learning</w:t>
      </w:r>
      <w:proofErr w:type="spellEnd"/>
      <w:r w:rsidR="00AD4D65">
        <w:t xml:space="preserve"> nos seus processos de atendimento ao cliente. Os </w:t>
      </w:r>
      <w:r w:rsidR="00AD4D65" w:rsidRPr="00416CA5">
        <w:rPr>
          <w:i/>
          <w:iCs/>
          <w:lang w:val="pt-BR"/>
        </w:rPr>
        <w:t>chatbots</w:t>
      </w:r>
      <w:r w:rsidR="00AD4D65">
        <w:t xml:space="preserve">, amplamente utilizados em várias aplicações, serviços e portais de atendimento ao cliente, são uma forma de inteligência artificial. Os </w:t>
      </w:r>
      <w:r w:rsidR="00AD4D65" w:rsidRPr="00416CA5">
        <w:rPr>
          <w:i/>
          <w:iCs/>
          <w:lang w:val="pt-BR"/>
        </w:rPr>
        <w:t>chatbots</w:t>
      </w:r>
      <w:r w:rsidR="00AD4D65">
        <w:t xml:space="preserve"> tradicionais usam linguagem </w:t>
      </w:r>
      <w:commentRangeStart w:id="81"/>
      <w:r w:rsidR="00AD4D65">
        <w:t>normal</w:t>
      </w:r>
      <w:commentRangeEnd w:id="81"/>
      <w:r w:rsidR="008E66F7">
        <w:rPr>
          <w:rStyle w:val="Refdecomentrio"/>
        </w:rPr>
        <w:commentReference w:id="81"/>
      </w:r>
      <w:r w:rsidR="00AD4D65">
        <w:t xml:space="preserve"> e, até mesmo, reconhecimento visual, geralmente encontrados em </w:t>
      </w:r>
      <w:del w:id="82" w:author="João da Silva Pereira" w:date="2023-07-09T18:19:00Z">
        <w:r w:rsidR="00AD4D65" w:rsidDel="00AD2DDA">
          <w:delText>menus de</w:delText>
        </w:r>
      </w:del>
      <w:r w:rsidR="00AD4D65">
        <w:t xml:space="preserve"> centrais de atendimento. </w:t>
      </w:r>
    </w:p>
    <w:p w14:paraId="797E5993" w14:textId="44B0522E" w:rsidR="00AD4D65" w:rsidRDefault="00D762DD" w:rsidP="00AD4D65">
      <w:r>
        <w:tab/>
      </w:r>
      <w:r w:rsidR="00AD4D65">
        <w:t xml:space="preserve">No entanto, soluções de </w:t>
      </w:r>
      <w:r w:rsidR="00AD4D65" w:rsidRPr="00416CA5">
        <w:rPr>
          <w:i/>
          <w:iCs/>
          <w:lang w:val="pt-BR"/>
        </w:rPr>
        <w:t>chatbot</w:t>
      </w:r>
      <w:r w:rsidR="00AD4D65">
        <w:t xml:space="preserve"> mais sofisticadas tentam determinar, </w:t>
      </w:r>
      <w:r w:rsidR="00D66122">
        <w:t xml:space="preserve">se existem múltiplas respostas para perguntas indeterminadas. Com base nas respostas recebidas, o </w:t>
      </w:r>
      <w:r w:rsidR="00D66122" w:rsidRPr="00416CA5">
        <w:rPr>
          <w:i/>
          <w:iCs/>
          <w:lang w:val="pt-BR"/>
        </w:rPr>
        <w:t>chatbot</w:t>
      </w:r>
      <w:r w:rsidR="00D66122">
        <w:t xml:space="preserve"> tenta responder a essas perguntas diretamente ou encaminhar a conversa para um utilizador humano.</w:t>
      </w:r>
    </w:p>
    <w:p w14:paraId="709AA10D" w14:textId="3B4D7A2A" w:rsidR="00D66122" w:rsidRDefault="00D762DD" w:rsidP="00AD4D65">
      <w:r>
        <w:tab/>
      </w:r>
      <w:r w:rsidR="00D66122">
        <w:t xml:space="preserve">Assistentes virtuais, como a </w:t>
      </w:r>
      <w:r w:rsidR="00D66122" w:rsidRPr="00D66122">
        <w:rPr>
          <w:i/>
          <w:iCs/>
        </w:rPr>
        <w:t>Siri</w:t>
      </w:r>
      <w:r w:rsidR="00D66122">
        <w:t xml:space="preserve"> da </w:t>
      </w:r>
      <w:r w:rsidR="00D66122" w:rsidRPr="00D66122">
        <w:rPr>
          <w:i/>
          <w:iCs/>
        </w:rPr>
        <w:t>Apple</w:t>
      </w:r>
      <w:r w:rsidR="00D66122">
        <w:t xml:space="preserve">, </w:t>
      </w:r>
      <w:r w:rsidR="00D66122" w:rsidRPr="00D66122">
        <w:rPr>
          <w:i/>
          <w:iCs/>
        </w:rPr>
        <w:t>Alexa</w:t>
      </w:r>
      <w:r w:rsidR="00D66122">
        <w:t xml:space="preserve"> da </w:t>
      </w:r>
      <w:r w:rsidR="00D66122" w:rsidRPr="00D66122">
        <w:rPr>
          <w:i/>
          <w:iCs/>
        </w:rPr>
        <w:t>Amazon</w:t>
      </w:r>
      <w:r w:rsidR="00D66122">
        <w:t xml:space="preserve"> ou o </w:t>
      </w:r>
      <w:r w:rsidR="00D66122" w:rsidRPr="00D66122">
        <w:rPr>
          <w:i/>
          <w:iCs/>
        </w:rPr>
        <w:t>Google</w:t>
      </w:r>
      <w:r w:rsidR="00D66122">
        <w:t xml:space="preserve"> </w:t>
      </w:r>
      <w:r w:rsidR="00D66122" w:rsidRPr="00416CA5">
        <w:rPr>
          <w:i/>
          <w:iCs/>
          <w:lang w:val="pt-BR"/>
        </w:rPr>
        <w:t>Assistant</w:t>
      </w:r>
      <w:r w:rsidR="00D66122">
        <w:t xml:space="preserve">, ampliam a ideia de um </w:t>
      </w:r>
      <w:commentRangeStart w:id="83"/>
      <w:r w:rsidR="00D66122" w:rsidRPr="00416CA5">
        <w:rPr>
          <w:i/>
          <w:iCs/>
          <w:lang w:val="pt-BR"/>
        </w:rPr>
        <w:t>chatbot</w:t>
      </w:r>
      <w:commentRangeEnd w:id="83"/>
      <w:r w:rsidR="009E00A3">
        <w:rPr>
          <w:rStyle w:val="Refdecomentrio"/>
        </w:rPr>
        <w:commentReference w:id="83"/>
      </w:r>
      <w:r w:rsidR="00D66122">
        <w:t>, permitindo a funcionalidade de reconhecimento de voz. Isto cria um novo método para envolver utilizadores de forma personalizada.</w:t>
      </w:r>
    </w:p>
    <w:p w14:paraId="0EF3DD51" w14:textId="0FD000BC" w:rsidR="00BB342A" w:rsidRDefault="00BB342A" w:rsidP="00BB342A">
      <w:pPr>
        <w:pStyle w:val="PargrafodaLista"/>
        <w:numPr>
          <w:ilvl w:val="0"/>
          <w:numId w:val="34"/>
        </w:numPr>
      </w:pPr>
      <w:r>
        <w:t>Aplicação na área da saúde:</w:t>
      </w:r>
    </w:p>
    <w:p w14:paraId="239186AE" w14:textId="211B5F98" w:rsidR="00D66122" w:rsidRDefault="00D762DD" w:rsidP="00D66122">
      <w:r>
        <w:tab/>
      </w:r>
      <w:r w:rsidR="00D66122">
        <w:t>A indústria da saúde tem</w:t>
      </w:r>
      <w:ins w:id="84" w:author="João da Silva Pereira" w:date="2023-07-09T18:21:00Z">
        <w:r w:rsidR="00C24F6E">
          <w:t>-</w:t>
        </w:r>
      </w:ins>
      <w:del w:id="85" w:author="João da Silva Pereira" w:date="2023-07-09T18:21:00Z">
        <w:r w:rsidR="00D66122" w:rsidDel="00C24F6E">
          <w:delText xml:space="preserve"> </w:delText>
        </w:r>
      </w:del>
      <w:r w:rsidR="00D66122">
        <w:t xml:space="preserve">se beneficiado imensamente das capacidades do </w:t>
      </w:r>
      <w:proofErr w:type="spellStart"/>
      <w:r w:rsidR="00D66122" w:rsidRPr="00724024">
        <w:rPr>
          <w:i/>
          <w:iCs/>
        </w:rPr>
        <w:t>Deep</w:t>
      </w:r>
      <w:proofErr w:type="spellEnd"/>
      <w:r w:rsidR="00D66122" w:rsidRPr="00724024">
        <w:rPr>
          <w:i/>
          <w:iCs/>
        </w:rPr>
        <w:t xml:space="preserve"> </w:t>
      </w:r>
      <w:proofErr w:type="spellStart"/>
      <w:r w:rsidR="00D66122" w:rsidRPr="00724024">
        <w:rPr>
          <w:i/>
          <w:iCs/>
        </w:rPr>
        <w:t>Learning</w:t>
      </w:r>
      <w:proofErr w:type="spellEnd"/>
      <w:r w:rsidR="00D66122">
        <w:t xml:space="preserve"> desde a digitalização dos registos e imagens hospitalares. Aplicações de reconhecimento de imagens podem apoiar especialistas em imagiologia médica e radiologistas, ajudando-os a analisar e avaliar mais imagens em menos tempo.</w:t>
      </w:r>
    </w:p>
    <w:p w14:paraId="5B929506" w14:textId="174046FE" w:rsidR="00D66122" w:rsidRDefault="00D66122" w:rsidP="00D66122">
      <w:r>
        <w:lastRenderedPageBreak/>
        <w:t xml:space="preserve">Estas são apenas algumas das aplicações reais que usam </w:t>
      </w:r>
      <w:proofErr w:type="spellStart"/>
      <w:r w:rsidRPr="00724024">
        <w:rPr>
          <w:i/>
          <w:iCs/>
        </w:rPr>
        <w:t>Deep</w:t>
      </w:r>
      <w:proofErr w:type="spellEnd"/>
      <w:r>
        <w:t xml:space="preserve"> </w:t>
      </w:r>
      <w:proofErr w:type="spellStart"/>
      <w:r w:rsidRPr="00724024">
        <w:rPr>
          <w:i/>
          <w:iCs/>
        </w:rPr>
        <w:t>Learning</w:t>
      </w:r>
      <w:proofErr w:type="spellEnd"/>
      <w:r>
        <w:t xml:space="preserve"> que estão a transformar diferentes setores da sociedade</w:t>
      </w:r>
      <w:r w:rsidR="00D762DD">
        <w:t xml:space="preserve">, melhorando a eficiência, precisão e qualidade dos serviços prestados. Com o avanço contínuo da tecnologia, espera-se que o campo do </w:t>
      </w:r>
      <w:proofErr w:type="spellStart"/>
      <w:r w:rsidR="00D762DD" w:rsidRPr="00724024">
        <w:rPr>
          <w:i/>
          <w:iCs/>
        </w:rPr>
        <w:t>Deep</w:t>
      </w:r>
      <w:proofErr w:type="spellEnd"/>
      <w:r w:rsidR="00D762DD" w:rsidRPr="00724024">
        <w:rPr>
          <w:i/>
          <w:iCs/>
        </w:rPr>
        <w:t xml:space="preserve"> </w:t>
      </w:r>
      <w:proofErr w:type="spellStart"/>
      <w:r w:rsidR="00D762DD" w:rsidRPr="00724024">
        <w:rPr>
          <w:i/>
          <w:iCs/>
        </w:rPr>
        <w:t>Learning</w:t>
      </w:r>
      <w:proofErr w:type="spellEnd"/>
      <w:r w:rsidR="00D762DD">
        <w:t xml:space="preserve"> continue a evoluir e a encontrar novas formas de melhorar a nossa vida diária.</w:t>
      </w:r>
    </w:p>
    <w:p w14:paraId="33EA6B8E" w14:textId="270BBD74" w:rsidR="00724024" w:rsidRPr="00564260" w:rsidRDefault="00724024" w:rsidP="00724024">
      <w:pPr>
        <w:pStyle w:val="Ttulo2"/>
      </w:pPr>
      <w:bookmarkStart w:id="86" w:name="_Toc139644083"/>
      <w:proofErr w:type="spellStart"/>
      <w:r w:rsidRPr="00E82F73">
        <w:rPr>
          <w:i/>
          <w:iCs/>
        </w:rPr>
        <w:t>Convolutional</w:t>
      </w:r>
      <w:proofErr w:type="spellEnd"/>
      <w:r>
        <w:t xml:space="preserve"> </w:t>
      </w:r>
      <w:r w:rsidRPr="00E82F73">
        <w:rPr>
          <w:i/>
          <w:iCs/>
        </w:rPr>
        <w:t>Neural</w:t>
      </w:r>
      <w:r>
        <w:t xml:space="preserve"> </w:t>
      </w:r>
      <w:r w:rsidRPr="00E82F73">
        <w:rPr>
          <w:i/>
          <w:iCs/>
        </w:rPr>
        <w:t>Network</w:t>
      </w:r>
      <w:bookmarkEnd w:id="86"/>
    </w:p>
    <w:p w14:paraId="43EC45C6" w14:textId="19668A5C" w:rsidR="005166E0" w:rsidRDefault="00E82F73" w:rsidP="00E82F73">
      <w:pPr>
        <w:ind w:firstLine="357"/>
        <w:jc w:val="left"/>
      </w:pPr>
      <w:r>
        <w:t xml:space="preserve">Uma </w:t>
      </w:r>
      <w:proofErr w:type="spellStart"/>
      <w:r w:rsidRPr="00E82F73">
        <w:rPr>
          <w:i/>
          <w:iCs/>
        </w:rPr>
        <w:t>Convolutional</w:t>
      </w:r>
      <w:proofErr w:type="spellEnd"/>
      <w:r w:rsidRPr="00E82F73">
        <w:rPr>
          <w:i/>
          <w:iCs/>
        </w:rPr>
        <w:t xml:space="preserve"> Neural Network</w:t>
      </w:r>
      <w:r>
        <w:t xml:space="preserve">, também conhecida como CNN ou </w:t>
      </w:r>
      <w:proofErr w:type="spellStart"/>
      <w:r w:rsidRPr="00E82F73">
        <w:rPr>
          <w:i/>
          <w:iCs/>
        </w:rPr>
        <w:t>ConvNet</w:t>
      </w:r>
      <w:proofErr w:type="spellEnd"/>
      <w:r>
        <w:t xml:space="preserve">, é uma classe de redes neuronais que se especializa no processamento de dados </w:t>
      </w:r>
      <w:ins w:id="87" w:author="João da Silva Pereira" w:date="2023-07-09T18:23:00Z">
        <w:r w:rsidR="00D42C39">
          <w:t xml:space="preserve">e </w:t>
        </w:r>
      </w:ins>
      <w:r>
        <w:t>que possuem uma topologia em forma de grade, como uma imagem.</w:t>
      </w:r>
    </w:p>
    <w:p w14:paraId="7480098D" w14:textId="2F763F0D" w:rsidR="00E82F73" w:rsidRDefault="00E82F73" w:rsidP="00E82F73">
      <w:pPr>
        <w:ind w:firstLine="357"/>
        <w:jc w:val="left"/>
      </w:pPr>
      <w:r>
        <w:t xml:space="preserve">Uma imagem digital é uma representação binária de dados visuais. Ela contém uma série de pixels dispostos numa estrutura semelhante a uma matriz, onde os valores dos pixels indicam o brilho e a cor de cada </w:t>
      </w:r>
      <w:r w:rsidRPr="00E82F73">
        <w:rPr>
          <w:i/>
          <w:iCs/>
        </w:rPr>
        <w:t>pixel</w:t>
      </w:r>
      <w:r w:rsidR="008D6EFE">
        <w:rPr>
          <w:i/>
          <w:iCs/>
        </w:rPr>
        <w:t xml:space="preserve"> </w:t>
      </w:r>
      <w:r w:rsidR="008D6EFE" w:rsidRPr="008D6EFE">
        <w:t>(</w:t>
      </w:r>
      <w:r w:rsidR="008D6EFE">
        <w:fldChar w:fldCharType="begin"/>
      </w:r>
      <w:r w:rsidR="008D6EFE">
        <w:instrText xml:space="preserve"> REF _Ref139644605 \h </w:instrText>
      </w:r>
      <w:r w:rsidR="008D6EFE">
        <w:fldChar w:fldCharType="separate"/>
      </w:r>
      <w:r w:rsidR="008D6EFE">
        <w:t xml:space="preserve">Figura </w:t>
      </w:r>
      <w:r w:rsidR="008D6EFE">
        <w:rPr>
          <w:noProof/>
        </w:rPr>
        <w:t>3</w:t>
      </w:r>
      <w:r w:rsidR="008D6EFE">
        <w:fldChar w:fldCharType="end"/>
      </w:r>
      <w:r w:rsidR="008D6EFE" w:rsidRPr="008D6EFE">
        <w:t>)</w:t>
      </w:r>
      <w:r>
        <w:t xml:space="preserve">. </w:t>
      </w:r>
    </w:p>
    <w:p w14:paraId="4FF18A21" w14:textId="77777777" w:rsidR="00E82F73" w:rsidRDefault="00E82F73" w:rsidP="00655566">
      <w:pPr>
        <w:pStyle w:val="Image"/>
      </w:pPr>
      <w:r>
        <w:drawing>
          <wp:inline distT="0" distB="0" distL="0" distR="0" wp14:anchorId="38AAD01C" wp14:editId="4E905BAB">
            <wp:extent cx="3124200" cy="1831033"/>
            <wp:effectExtent l="0" t="0" r="0" b="0"/>
            <wp:docPr id="867176274" name="Imagem 867176274" descr="Convolutional Neural Networks, Explained | by Mayank Mishra | Towards Data  Sci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volutional Neural Networks, Explained | by Mayank Mishra | Towards Data  Science"/>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133033" cy="1836210"/>
                    </a:xfrm>
                    <a:prstGeom prst="rect">
                      <a:avLst/>
                    </a:prstGeom>
                    <a:noFill/>
                    <a:ln>
                      <a:noFill/>
                    </a:ln>
                  </pic:spPr>
                </pic:pic>
              </a:graphicData>
            </a:graphic>
          </wp:inline>
        </w:drawing>
      </w:r>
    </w:p>
    <w:p w14:paraId="1BC786EF" w14:textId="36F6F602" w:rsidR="00E82F73" w:rsidRPr="00E82F73" w:rsidRDefault="00E82F73" w:rsidP="00D93832">
      <w:pPr>
        <w:pStyle w:val="Legenda"/>
        <w:rPr>
          <w:lang w:val="pt-BR"/>
        </w:rPr>
      </w:pPr>
      <w:bookmarkStart w:id="88" w:name="_Ref139644605"/>
      <w:bookmarkStart w:id="89" w:name="_Toc139644115"/>
      <w:r>
        <w:t xml:space="preserve">Figura </w:t>
      </w:r>
      <w:r>
        <w:fldChar w:fldCharType="begin"/>
      </w:r>
      <w:r>
        <w:instrText xml:space="preserve"> SEQ Figura \* ARABIC </w:instrText>
      </w:r>
      <w:r>
        <w:fldChar w:fldCharType="separate"/>
      </w:r>
      <w:r w:rsidR="00CD55B9">
        <w:rPr>
          <w:noProof/>
        </w:rPr>
        <w:t>3</w:t>
      </w:r>
      <w:r>
        <w:rPr>
          <w:noProof/>
        </w:rPr>
        <w:fldChar w:fldCharType="end"/>
      </w:r>
      <w:bookmarkEnd w:id="88"/>
      <w:r>
        <w:t xml:space="preserve"> - </w:t>
      </w:r>
      <w:r w:rsidRPr="008D6EFE">
        <w:t xml:space="preserve">Representação de uma imagem como matriz de </w:t>
      </w:r>
      <w:r w:rsidRPr="008D6EFE">
        <w:rPr>
          <w:i/>
        </w:rPr>
        <w:t>pixels</w:t>
      </w:r>
      <w:r w:rsidR="00AA40D6" w:rsidRPr="008D6EFE">
        <w:rPr>
          <w:i/>
        </w:rPr>
        <w:t>.</w:t>
      </w:r>
      <w:bookmarkEnd w:id="89"/>
    </w:p>
    <w:p w14:paraId="10BF8F61" w14:textId="38BA016C" w:rsidR="00E03ACB" w:rsidRDefault="00E82F73" w:rsidP="00FF33A6">
      <w:r>
        <w:t>As CNN têm vários tipos de camadas específicas que organizadas de uma certa forma têm a capacidade de reconhecer padrões e características simples, como bordas e texturas e até mesmo coisas mais complexas como objetos ou pessoas. De seguida ire</w:t>
      </w:r>
      <w:ins w:id="90" w:author="João da Silva Pereira" w:date="2023-07-09T18:24:00Z">
        <w:r w:rsidR="00555944">
          <w:t>mos</w:t>
        </w:r>
      </w:ins>
      <w:del w:id="91" w:author="João da Silva Pereira" w:date="2023-07-09T18:24:00Z">
        <w:r w:rsidDel="00555944">
          <w:delText>i</w:delText>
        </w:r>
      </w:del>
      <w:r>
        <w:t xml:space="preserve"> explicar as camadas mais importantes deste tipo de rede.</w:t>
      </w:r>
    </w:p>
    <w:p w14:paraId="67399430" w14:textId="41CD4D9C" w:rsidR="00E82F73" w:rsidRDefault="00E82F73" w:rsidP="00E82F73">
      <w:pPr>
        <w:pStyle w:val="Ttulo3"/>
        <w:rPr>
          <w:i/>
          <w:iCs/>
          <w:lang w:val="pt-BR"/>
        </w:rPr>
      </w:pPr>
      <w:bookmarkStart w:id="92" w:name="_Toc139644084"/>
      <w:r w:rsidRPr="00E82F73">
        <w:rPr>
          <w:i/>
          <w:iCs/>
          <w:lang w:val="pt-BR"/>
        </w:rPr>
        <w:t>Convolution</w:t>
      </w:r>
      <w:r>
        <w:rPr>
          <w:lang w:val="pt-BR"/>
        </w:rPr>
        <w:t xml:space="preserve"> </w:t>
      </w:r>
      <w:r w:rsidRPr="00E82F73">
        <w:rPr>
          <w:i/>
          <w:iCs/>
          <w:lang w:val="pt-BR"/>
        </w:rPr>
        <w:t>Layer</w:t>
      </w:r>
      <w:bookmarkEnd w:id="92"/>
    </w:p>
    <w:p w14:paraId="52526725" w14:textId="43D1DD98" w:rsidR="00E82F73" w:rsidRDefault="00E82F73" w:rsidP="00E82F73">
      <w:r>
        <w:t xml:space="preserve">A camada </w:t>
      </w:r>
      <w:proofErr w:type="spellStart"/>
      <w:r>
        <w:t>convolucional</w:t>
      </w:r>
      <w:proofErr w:type="spellEnd"/>
      <w:r>
        <w:t xml:space="preserve">, ou </w:t>
      </w:r>
      <w:r w:rsidRPr="00E82F73">
        <w:rPr>
          <w:i/>
          <w:iCs/>
        </w:rPr>
        <w:t>Conv2D</w:t>
      </w:r>
      <w:r>
        <w:t xml:space="preserve">, é a base de todas as </w:t>
      </w:r>
      <w:proofErr w:type="spellStart"/>
      <w:r>
        <w:t>CNN’s</w:t>
      </w:r>
      <w:proofErr w:type="spellEnd"/>
      <w:r>
        <w:t xml:space="preserve">. É boa prática começar uma CNN com uma camada deste tipo, pois reduz os dados significativa e eficientemente, passando para as camadas que a sucedem </w:t>
      </w:r>
      <w:ins w:id="93" w:author="João da Silva Pereira" w:date="2023-07-09T18:25:00Z">
        <w:r w:rsidR="00F065FA">
          <w:t xml:space="preserve">os </w:t>
        </w:r>
      </w:ins>
      <w:r>
        <w:t>dados resumidos, mas pertinentes, diminuindo assim o custo computacional da rede, mas não afetando a sua performance.</w:t>
      </w:r>
    </w:p>
    <w:p w14:paraId="02F20754" w14:textId="4EB5856B" w:rsidR="00E82F73" w:rsidRDefault="00E82F73" w:rsidP="00E82F73">
      <w:r>
        <w:lastRenderedPageBreak/>
        <w:t xml:space="preserve">O parâmetro mais importante duma camada </w:t>
      </w:r>
      <w:proofErr w:type="spellStart"/>
      <w:r>
        <w:t>convolucional</w:t>
      </w:r>
      <w:proofErr w:type="spellEnd"/>
      <w:r>
        <w:t xml:space="preserve"> é o seu filtro, também conhecido como </w:t>
      </w:r>
      <w:proofErr w:type="spellStart"/>
      <w:r w:rsidRPr="00E82F73">
        <w:rPr>
          <w:i/>
          <w:iCs/>
        </w:rPr>
        <w:t>kernel</w:t>
      </w:r>
      <w:proofErr w:type="spellEnd"/>
      <w:r>
        <w:t>. Este filtro tem o seu tamanho predefinido, sendo normalmente 2x2, 3x3 ou 5x5 e é o responsável por gerar o mapa de características, sendo esse o output desta camada.</w:t>
      </w:r>
    </w:p>
    <w:p w14:paraId="4C364C04" w14:textId="5A5ACBAA" w:rsidR="00E82F73" w:rsidRDefault="00E82F73" w:rsidP="00E82F73">
      <w:r>
        <w:t xml:space="preserve">Após receber uma matriz de </w:t>
      </w:r>
      <w:r w:rsidRPr="00E82F73">
        <w:rPr>
          <w:i/>
          <w:iCs/>
        </w:rPr>
        <w:t>pixels</w:t>
      </w:r>
      <w:r>
        <w:t xml:space="preserve">, o filtro vai deslizando ao longo da matriz. Para cada posição do </w:t>
      </w:r>
      <w:proofErr w:type="spellStart"/>
      <w:r w:rsidRPr="00E82F73">
        <w:rPr>
          <w:i/>
          <w:iCs/>
        </w:rPr>
        <w:t>kernel</w:t>
      </w:r>
      <w:proofErr w:type="spellEnd"/>
      <w:r>
        <w:t>, os valores dos pixels cobertos pelo mesmo, são multiplicados pelos seus próprios valores. O resultado dessas multiplicações é somado dando assim origem ao novo valor do mapa de características. Ao fazer isto o mapa de características é capaz de detetar os pontos mais relevantes de uma certa imagem</w:t>
      </w:r>
      <w:r w:rsidR="008D6EFE">
        <w:t xml:space="preserve"> (</w:t>
      </w:r>
      <w:r w:rsidR="008D6EFE">
        <w:fldChar w:fldCharType="begin"/>
      </w:r>
      <w:r w:rsidR="008D6EFE">
        <w:instrText xml:space="preserve"> REF _Ref139644627 \h </w:instrText>
      </w:r>
      <w:r w:rsidR="008D6EFE">
        <w:fldChar w:fldCharType="separate"/>
      </w:r>
      <w:r w:rsidR="008D6EFE">
        <w:t xml:space="preserve">Figura </w:t>
      </w:r>
      <w:r w:rsidR="008D6EFE">
        <w:rPr>
          <w:noProof/>
        </w:rPr>
        <w:t>4</w:t>
      </w:r>
      <w:r w:rsidR="008D6EFE">
        <w:fldChar w:fldCharType="end"/>
      </w:r>
      <w:r w:rsidR="008D6EFE">
        <w:t>)</w:t>
      </w:r>
      <w:r>
        <w:t>.</w:t>
      </w:r>
    </w:p>
    <w:p w14:paraId="570B5110" w14:textId="77777777" w:rsidR="00E82F73" w:rsidRDefault="00E82F73" w:rsidP="00655566">
      <w:pPr>
        <w:pStyle w:val="Image"/>
      </w:pPr>
      <w:r>
        <w:drawing>
          <wp:inline distT="0" distB="0" distL="0" distR="0" wp14:anchorId="7C1AA88E" wp14:editId="24234AC2">
            <wp:extent cx="4038600" cy="1514364"/>
            <wp:effectExtent l="0" t="0" r="0" b="0"/>
            <wp:docPr id="2023554739" name="Imagem 2023554739" descr="Anh H. Reynold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nh H. Reynolds"/>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4048201" cy="1517964"/>
                    </a:xfrm>
                    <a:prstGeom prst="rect">
                      <a:avLst/>
                    </a:prstGeom>
                    <a:noFill/>
                    <a:ln>
                      <a:noFill/>
                    </a:ln>
                  </pic:spPr>
                </pic:pic>
              </a:graphicData>
            </a:graphic>
          </wp:inline>
        </w:drawing>
      </w:r>
    </w:p>
    <w:p w14:paraId="022E9597" w14:textId="3B4889D0" w:rsidR="00E82F73" w:rsidRDefault="00E82F73" w:rsidP="00D93832">
      <w:pPr>
        <w:pStyle w:val="Legenda"/>
        <w:rPr>
          <w:bCs/>
          <w:i/>
        </w:rPr>
      </w:pPr>
      <w:bookmarkStart w:id="94" w:name="_Ref139644627"/>
      <w:bookmarkStart w:id="95" w:name="_Toc139644116"/>
      <w:r>
        <w:t xml:space="preserve">Figura </w:t>
      </w:r>
      <w:r>
        <w:fldChar w:fldCharType="begin"/>
      </w:r>
      <w:r>
        <w:instrText xml:space="preserve"> SEQ Figura \* ARABIC </w:instrText>
      </w:r>
      <w:r>
        <w:fldChar w:fldCharType="separate"/>
      </w:r>
      <w:r w:rsidR="00CD55B9">
        <w:rPr>
          <w:noProof/>
        </w:rPr>
        <w:t>4</w:t>
      </w:r>
      <w:r>
        <w:rPr>
          <w:noProof/>
        </w:rPr>
        <w:fldChar w:fldCharType="end"/>
      </w:r>
      <w:bookmarkEnd w:id="94"/>
      <w:r>
        <w:t xml:space="preserve"> - </w:t>
      </w:r>
      <w:proofErr w:type="spellStart"/>
      <w:r w:rsidRPr="008D6EFE">
        <w:rPr>
          <w:i/>
        </w:rPr>
        <w:t>Convolutional</w:t>
      </w:r>
      <w:proofErr w:type="spellEnd"/>
      <w:r w:rsidRPr="008D6EFE">
        <w:rPr>
          <w:i/>
        </w:rPr>
        <w:t xml:space="preserve"> </w:t>
      </w:r>
      <w:proofErr w:type="spellStart"/>
      <w:r w:rsidRPr="008D6EFE">
        <w:rPr>
          <w:i/>
        </w:rPr>
        <w:t>Layer</w:t>
      </w:r>
      <w:proofErr w:type="spellEnd"/>
      <w:r w:rsidR="00AA40D6" w:rsidRPr="008D6EFE">
        <w:rPr>
          <w:i/>
        </w:rPr>
        <w:t>.</w:t>
      </w:r>
      <w:bookmarkEnd w:id="95"/>
    </w:p>
    <w:p w14:paraId="36122C22" w14:textId="6B8F58C0" w:rsidR="00E82F73" w:rsidRDefault="00E82F73" w:rsidP="00E82F73">
      <w:r>
        <w:t>O mapa de caraterísticas pode ainda ser subjugado a uma função de ativação para extrair ainda mais os pontos mais importantes de uma certa imagem.</w:t>
      </w:r>
    </w:p>
    <w:p w14:paraId="78E705BD" w14:textId="79F77C00" w:rsidR="00E82F73" w:rsidRDefault="00E82F73" w:rsidP="00E82F73">
      <w:pPr>
        <w:pStyle w:val="Ttulo3"/>
        <w:rPr>
          <w:i/>
          <w:iCs/>
          <w:lang w:val="pt-BR"/>
        </w:rPr>
      </w:pPr>
      <w:bookmarkStart w:id="96" w:name="_Toc139644085"/>
      <w:r w:rsidRPr="00E82F73">
        <w:rPr>
          <w:i/>
          <w:iCs/>
          <w:lang w:val="pt-BR"/>
        </w:rPr>
        <w:t>Pooling Layer</w:t>
      </w:r>
      <w:bookmarkEnd w:id="96"/>
    </w:p>
    <w:p w14:paraId="50981DA5" w14:textId="77777777" w:rsidR="00E82F73" w:rsidRDefault="00E82F73" w:rsidP="00E82F73">
      <w:r>
        <w:t xml:space="preserve">A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xml:space="preserve">, normalmente subsequente à </w:t>
      </w:r>
      <w:proofErr w:type="spellStart"/>
      <w:r w:rsidRPr="00E82F73">
        <w:rPr>
          <w:i/>
          <w:iCs/>
        </w:rPr>
        <w:t>Convolutional</w:t>
      </w:r>
      <w:proofErr w:type="spellEnd"/>
      <w:r>
        <w:t xml:space="preserve"> </w:t>
      </w:r>
      <w:proofErr w:type="spellStart"/>
      <w:r w:rsidRPr="00E82F73">
        <w:rPr>
          <w:i/>
          <w:iCs/>
        </w:rPr>
        <w:t>Layer</w:t>
      </w:r>
      <w:proofErr w:type="spellEnd"/>
      <w:r>
        <w:t xml:space="preserve">, tem como objetivo reduzir o tamanho do mapa de características, gerando como </w:t>
      </w:r>
      <w:r w:rsidRPr="00E82F73">
        <w:rPr>
          <w:i/>
          <w:iCs/>
        </w:rPr>
        <w:t>output</w:t>
      </w:r>
      <w:r>
        <w:t xml:space="preserve"> uma versão reduzida do que recebeu. </w:t>
      </w:r>
    </w:p>
    <w:p w14:paraId="44DF664B" w14:textId="77777777" w:rsidR="00E82F73" w:rsidRDefault="00E82F73" w:rsidP="00E82F73">
      <w:r>
        <w:t xml:space="preserve">Tal como a </w:t>
      </w:r>
      <w:proofErr w:type="spellStart"/>
      <w:r w:rsidRPr="00E82F73">
        <w:rPr>
          <w:i/>
          <w:iCs/>
        </w:rPr>
        <w:t>Convolutional</w:t>
      </w:r>
      <w:proofErr w:type="spellEnd"/>
      <w:r>
        <w:t xml:space="preserve"> </w:t>
      </w:r>
      <w:proofErr w:type="spellStart"/>
      <w:r w:rsidRPr="00E82F73">
        <w:rPr>
          <w:i/>
          <w:iCs/>
        </w:rPr>
        <w:t>Layer</w:t>
      </w:r>
      <w:proofErr w:type="spellEnd"/>
      <w:r>
        <w:t xml:space="preserve">, a </w:t>
      </w:r>
      <w:proofErr w:type="spellStart"/>
      <w:r w:rsidRPr="00E82F73">
        <w:rPr>
          <w:i/>
          <w:iCs/>
        </w:rPr>
        <w:t>Pooling</w:t>
      </w:r>
      <w:proofErr w:type="spellEnd"/>
      <w:r>
        <w:t xml:space="preserve"> </w:t>
      </w:r>
      <w:proofErr w:type="spellStart"/>
      <w:r w:rsidRPr="00E82F73">
        <w:rPr>
          <w:i/>
          <w:iCs/>
        </w:rPr>
        <w:t>Layer</w:t>
      </w:r>
      <w:proofErr w:type="spellEnd"/>
      <w:r>
        <w:t xml:space="preserve"> também recebe um filtro, mas desta vez conhecido como </w:t>
      </w:r>
      <w:r w:rsidRPr="00E82F73">
        <w:rPr>
          <w:i/>
          <w:iCs/>
        </w:rPr>
        <w:t>Pool</w:t>
      </w:r>
      <w:r>
        <w:t xml:space="preserve"> </w:t>
      </w:r>
      <w:proofErr w:type="spellStart"/>
      <w:r w:rsidRPr="00E82F73">
        <w:rPr>
          <w:i/>
          <w:iCs/>
        </w:rPr>
        <w:t>size</w:t>
      </w:r>
      <w:proofErr w:type="spellEnd"/>
      <w:r>
        <w:t xml:space="preserve">, que passará pelo mapa de caraterísticas. Existindo dois tipos de camadas de </w:t>
      </w:r>
      <w:proofErr w:type="spellStart"/>
      <w:r w:rsidRPr="00E82F73">
        <w:rPr>
          <w:i/>
          <w:iCs/>
        </w:rPr>
        <w:t>Pooling</w:t>
      </w:r>
      <w:proofErr w:type="spellEnd"/>
      <w:r>
        <w:t xml:space="preserve"> o filtro tem um funcionamento diferente em cada uma delas. </w:t>
      </w:r>
    </w:p>
    <w:p w14:paraId="5B39B22B" w14:textId="76B62612" w:rsidR="00E82F73" w:rsidRDefault="00E82F73" w:rsidP="00E82F73">
      <w:r>
        <w:t xml:space="preserve">No caso da </w:t>
      </w:r>
      <w:r w:rsidRPr="00E82F73">
        <w:rPr>
          <w:i/>
          <w:iCs/>
        </w:rPr>
        <w:t>Max</w:t>
      </w:r>
      <w:r>
        <w:t xml:space="preserve"> </w:t>
      </w:r>
      <w:proofErr w:type="spellStart"/>
      <w:r w:rsidRPr="00E82F73">
        <w:rPr>
          <w:i/>
          <w:iCs/>
        </w:rPr>
        <w:t>Pooling</w:t>
      </w:r>
      <w:proofErr w:type="spellEnd"/>
      <w:r>
        <w:t xml:space="preserve"> </w:t>
      </w:r>
      <w:proofErr w:type="spellStart"/>
      <w:r w:rsidRPr="00E82F73">
        <w:rPr>
          <w:i/>
          <w:iCs/>
        </w:rPr>
        <w:t>Layer</w:t>
      </w:r>
      <w:proofErr w:type="spellEnd"/>
      <w:r>
        <w:t>, o filtro seleciona o valor mais alto de dentro dos que estão a ser cobertos por ele e passa para o novo mapa de características.</w:t>
      </w:r>
    </w:p>
    <w:p w14:paraId="200CA465" w14:textId="1DAE275E" w:rsidR="00E82F73" w:rsidRDefault="00E82F73" w:rsidP="00E82F73">
      <w:r>
        <w:t xml:space="preserve">Já na </w:t>
      </w:r>
      <w:proofErr w:type="spellStart"/>
      <w:r w:rsidRPr="00E82F73">
        <w:rPr>
          <w:i/>
          <w:iCs/>
        </w:rPr>
        <w:t>Average</w:t>
      </w:r>
      <w:proofErr w:type="spellEnd"/>
      <w:r w:rsidRPr="00E82F73">
        <w:rPr>
          <w:i/>
          <w:iCs/>
        </w:rPr>
        <w:t xml:space="preserve"> </w:t>
      </w:r>
      <w:proofErr w:type="spellStart"/>
      <w:r w:rsidRPr="00E82F73">
        <w:rPr>
          <w:i/>
          <w:iCs/>
        </w:rPr>
        <w:t>Pooling</w:t>
      </w:r>
      <w:proofErr w:type="spellEnd"/>
      <w:r w:rsidRPr="00E82F73">
        <w:rPr>
          <w:i/>
          <w:iCs/>
        </w:rPr>
        <w:t xml:space="preserve"> </w:t>
      </w:r>
      <w:proofErr w:type="spellStart"/>
      <w:r w:rsidRPr="00E82F73">
        <w:rPr>
          <w:i/>
          <w:iCs/>
        </w:rPr>
        <w:t>Layer</w:t>
      </w:r>
      <w:proofErr w:type="spellEnd"/>
      <w:r>
        <w:t>, o filtro faz a média dos valores que estão a ser cobertos por ele, sendo o resultado, o novo valor no mapa de características</w:t>
      </w:r>
      <w:r w:rsidR="008D6EFE">
        <w:t xml:space="preserve"> (</w:t>
      </w:r>
      <w:r w:rsidR="008D6EFE">
        <w:fldChar w:fldCharType="begin"/>
      </w:r>
      <w:r w:rsidR="008D6EFE">
        <w:instrText xml:space="preserve"> REF _Ref139644640 \h </w:instrText>
      </w:r>
      <w:r w:rsidR="008D6EFE">
        <w:fldChar w:fldCharType="separate"/>
      </w:r>
      <w:r w:rsidR="008D6EFE">
        <w:t xml:space="preserve">Figura </w:t>
      </w:r>
      <w:r w:rsidR="008D6EFE">
        <w:rPr>
          <w:noProof/>
        </w:rPr>
        <w:t>5</w:t>
      </w:r>
      <w:r w:rsidR="008D6EFE">
        <w:fldChar w:fldCharType="end"/>
      </w:r>
      <w:r w:rsidR="008D6EFE">
        <w:t>)</w:t>
      </w:r>
      <w:r>
        <w:t>.</w:t>
      </w:r>
    </w:p>
    <w:p w14:paraId="62DC1700" w14:textId="77777777" w:rsidR="00E82F73" w:rsidRDefault="00E82F73" w:rsidP="00655566">
      <w:pPr>
        <w:pStyle w:val="Image"/>
      </w:pPr>
      <w:r>
        <w:lastRenderedPageBreak/>
        <w:drawing>
          <wp:inline distT="0" distB="0" distL="0" distR="0" wp14:anchorId="6B82F82C" wp14:editId="5D77D375">
            <wp:extent cx="2225345" cy="1577340"/>
            <wp:effectExtent l="0" t="0" r="3810" b="3810"/>
            <wp:docPr id="1996988229" name="Imagem 1996988229" descr="Pooling layer operation oproaches 1) Pooling layers: For the function... |  Download Scientific 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ooling layer operation oproaches 1) Pooling layers: For the function... |  Download Scientific Diagram"/>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238418" cy="1586606"/>
                    </a:xfrm>
                    <a:prstGeom prst="rect">
                      <a:avLst/>
                    </a:prstGeom>
                    <a:noFill/>
                    <a:ln>
                      <a:noFill/>
                    </a:ln>
                  </pic:spPr>
                </pic:pic>
              </a:graphicData>
            </a:graphic>
          </wp:inline>
        </w:drawing>
      </w:r>
    </w:p>
    <w:p w14:paraId="525BF366" w14:textId="68DBB74B" w:rsidR="00E82F73" w:rsidRDefault="00E82F73" w:rsidP="00D93832">
      <w:pPr>
        <w:pStyle w:val="Legenda"/>
        <w:rPr>
          <w:bCs/>
          <w:i/>
        </w:rPr>
      </w:pPr>
      <w:bookmarkStart w:id="97" w:name="_Ref139644640"/>
      <w:bookmarkStart w:id="98" w:name="_Toc139644117"/>
      <w:r>
        <w:t xml:space="preserve">Figura </w:t>
      </w:r>
      <w:r>
        <w:fldChar w:fldCharType="begin"/>
      </w:r>
      <w:r>
        <w:instrText xml:space="preserve"> SEQ Figura \* ARABIC </w:instrText>
      </w:r>
      <w:r>
        <w:fldChar w:fldCharType="separate"/>
      </w:r>
      <w:r w:rsidR="00CD55B9">
        <w:rPr>
          <w:noProof/>
        </w:rPr>
        <w:t>5</w:t>
      </w:r>
      <w:r>
        <w:rPr>
          <w:noProof/>
        </w:rPr>
        <w:fldChar w:fldCharType="end"/>
      </w:r>
      <w:bookmarkEnd w:id="97"/>
      <w:r>
        <w:t xml:space="preserve"> - </w:t>
      </w:r>
      <w:proofErr w:type="spellStart"/>
      <w:r w:rsidRPr="008D6EFE">
        <w:rPr>
          <w:i/>
        </w:rPr>
        <w:t>Pooling</w:t>
      </w:r>
      <w:proofErr w:type="spellEnd"/>
      <w:r w:rsidRPr="008D6EFE">
        <w:rPr>
          <w:i/>
        </w:rPr>
        <w:t xml:space="preserve"> </w:t>
      </w:r>
      <w:proofErr w:type="spellStart"/>
      <w:r w:rsidRPr="008D6EFE">
        <w:rPr>
          <w:i/>
        </w:rPr>
        <w:t>Layer</w:t>
      </w:r>
      <w:proofErr w:type="spellEnd"/>
      <w:r w:rsidRPr="008D6EFE">
        <w:rPr>
          <w:i/>
        </w:rPr>
        <w:t xml:space="preserve"> </w:t>
      </w:r>
      <w:proofErr w:type="spellStart"/>
      <w:r w:rsidRPr="008D6EFE">
        <w:rPr>
          <w:i/>
        </w:rPr>
        <w:t>types</w:t>
      </w:r>
      <w:proofErr w:type="spellEnd"/>
      <w:r w:rsidR="00AA40D6" w:rsidRPr="008D6EFE">
        <w:rPr>
          <w:i/>
        </w:rPr>
        <w:t>.</w:t>
      </w:r>
      <w:bookmarkEnd w:id="98"/>
    </w:p>
    <w:p w14:paraId="426AFA06" w14:textId="66B49504" w:rsidR="00E82F73" w:rsidRDefault="00E82F73" w:rsidP="00E82F73">
      <w:r>
        <w:t>Esta camada é utilizada especialmente para reduzir o número de parâmetros da rede de forma a otimizar ainda mais o modelo. No entanto também têm alguns efeitos adversos como a perda de informação detalhada.</w:t>
      </w:r>
    </w:p>
    <w:p w14:paraId="6A7B9FE7" w14:textId="25082C7E" w:rsidR="00E82F73" w:rsidRDefault="00E82F73" w:rsidP="00E82F73">
      <w:pPr>
        <w:pStyle w:val="Ttulo3"/>
        <w:rPr>
          <w:i/>
          <w:iCs/>
        </w:rPr>
      </w:pPr>
      <w:bookmarkStart w:id="99" w:name="_Toc139644086"/>
      <w:proofErr w:type="spellStart"/>
      <w:r w:rsidRPr="00E82F73">
        <w:rPr>
          <w:i/>
          <w:iCs/>
        </w:rPr>
        <w:t>Fully</w:t>
      </w:r>
      <w:proofErr w:type="spellEnd"/>
      <w:r>
        <w:t xml:space="preserve"> </w:t>
      </w:r>
      <w:proofErr w:type="spellStart"/>
      <w:r w:rsidRPr="00E82F73">
        <w:rPr>
          <w:i/>
          <w:iCs/>
        </w:rPr>
        <w:t>connected</w:t>
      </w:r>
      <w:proofErr w:type="spellEnd"/>
      <w:r>
        <w:t xml:space="preserve"> </w:t>
      </w:r>
      <w:proofErr w:type="spellStart"/>
      <w:r w:rsidRPr="00E82F73">
        <w:rPr>
          <w:i/>
          <w:iCs/>
        </w:rPr>
        <w:t>layer</w:t>
      </w:r>
      <w:bookmarkEnd w:id="99"/>
      <w:proofErr w:type="spellEnd"/>
    </w:p>
    <w:p w14:paraId="199E5CA6" w14:textId="77777777" w:rsidR="0098520B" w:rsidRDefault="0098520B" w:rsidP="00E82F73">
      <w:r>
        <w:t xml:space="preserve">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não tem nenhum requisito para o parâmetro de entrada e usualmente é utilizada como a última camada de uma CNN. A estrutura da </w:t>
      </w:r>
      <w:proofErr w:type="spellStart"/>
      <w:r w:rsidRPr="0098520B">
        <w:rPr>
          <w:i/>
          <w:iCs/>
        </w:rPr>
        <w:t>Fully</w:t>
      </w:r>
      <w:proofErr w:type="spellEnd"/>
      <w:r w:rsidRPr="0098520B">
        <w:rPr>
          <w:i/>
          <w:iCs/>
        </w:rPr>
        <w:t xml:space="preserve"> </w:t>
      </w:r>
      <w:proofErr w:type="spellStart"/>
      <w:r w:rsidRPr="0098520B">
        <w:rPr>
          <w:i/>
          <w:iCs/>
        </w:rPr>
        <w:t>connected</w:t>
      </w:r>
      <w:proofErr w:type="spellEnd"/>
      <w:r w:rsidRPr="0098520B">
        <w:rPr>
          <w:i/>
          <w:iCs/>
        </w:rPr>
        <w:t xml:space="preserve"> </w:t>
      </w:r>
      <w:proofErr w:type="spellStart"/>
      <w:r w:rsidRPr="0098520B">
        <w:rPr>
          <w:i/>
          <w:iCs/>
        </w:rPr>
        <w:t>layer</w:t>
      </w:r>
      <w:proofErr w:type="spellEnd"/>
      <w:r>
        <w:t xml:space="preserve"> pode variar dependendo do objetivo da rede. </w:t>
      </w:r>
    </w:p>
    <w:p w14:paraId="361676A4" w14:textId="77777777" w:rsidR="0098520B" w:rsidRDefault="0098520B" w:rsidP="00E82F73">
      <w:r>
        <w:t xml:space="preserve">No caso de classificação binária, onde a rede deve determinar se uma imagem pertence a uma determinada classe ou não, a camada consistirá em apenas um neurónio com a função de ativação </w:t>
      </w:r>
      <w:proofErr w:type="spellStart"/>
      <w:r w:rsidRPr="0098520B">
        <w:rPr>
          <w:i/>
          <w:iCs/>
        </w:rPr>
        <w:t>sigmoid</w:t>
      </w:r>
      <w:proofErr w:type="spellEnd"/>
      <w:r>
        <w:t xml:space="preserve">. Esse neurônio calculará um valor entre 0 e 1, representando a probabilidade de a imagem pertencer à classe em questão. Um valor próximo de 1 indica que a rede está confiante de que a imagem pertence à classe, enquanto um valor próximo de 0 indica que a rede acredita que a imagem não pertence à classe. </w:t>
      </w:r>
    </w:p>
    <w:p w14:paraId="2359E37A" w14:textId="6B54FA62" w:rsidR="00E82F73" w:rsidRPr="00E82F73" w:rsidRDefault="0098520B" w:rsidP="00E82F73">
      <w:r>
        <w:t xml:space="preserve">Por outro lado, no caso de classificação para várias classes, onde a rede deve atribuir uma imagem a uma de várias classes possíveis, a camada terá tantos neurónios quanto o número de classes existentes. Cada neurónio estará associado a uma classe específica e calculará a probabilidade de a imagem pertencer a essa classe. Para obter uma distribuição de probabilidade correta, é comum aplicar a função de ativação </w:t>
      </w:r>
      <w:proofErr w:type="spellStart"/>
      <w:r w:rsidRPr="0098520B">
        <w:rPr>
          <w:i/>
          <w:iCs/>
        </w:rPr>
        <w:t>softmax</w:t>
      </w:r>
      <w:proofErr w:type="spellEnd"/>
      <w:r>
        <w:t xml:space="preserve"> nos valores de saída desses neurónios. A função </w:t>
      </w:r>
      <w:proofErr w:type="spellStart"/>
      <w:r w:rsidRPr="0098520B">
        <w:rPr>
          <w:i/>
          <w:iCs/>
        </w:rPr>
        <w:t>softmax</w:t>
      </w:r>
      <w:proofErr w:type="spellEnd"/>
      <w:r>
        <w:t xml:space="preserve"> normaliza os valores de saída para que eles somem 1, fornecendo assim uma probabilidade para cada classe.</w:t>
      </w:r>
    </w:p>
    <w:p w14:paraId="4EC402CC" w14:textId="4D689199" w:rsidR="00BC67D7" w:rsidRDefault="009A5A3E" w:rsidP="00BC67D7">
      <w:pPr>
        <w:pStyle w:val="Ttulo1"/>
      </w:pPr>
      <w:bookmarkStart w:id="100" w:name="_Toc139644087"/>
      <w:r>
        <w:lastRenderedPageBreak/>
        <w:t>Descrição do processo</w:t>
      </w:r>
      <w:bookmarkEnd w:id="100"/>
    </w:p>
    <w:p w14:paraId="3B637422" w14:textId="2A3B73FA" w:rsidR="001D23BC" w:rsidRDefault="001D23BC" w:rsidP="001D23BC">
      <w:pPr>
        <w:pStyle w:val="Ttulo2"/>
      </w:pPr>
      <w:r>
        <w:t xml:space="preserve"> </w:t>
      </w:r>
      <w:bookmarkStart w:id="101" w:name="_Toc139644088"/>
      <w:r>
        <w:t xml:space="preserve">Ferramentas </w:t>
      </w:r>
      <w:r w:rsidR="00C21A4A">
        <w:t>u</w:t>
      </w:r>
      <w:r>
        <w:t>tilizadas</w:t>
      </w:r>
      <w:bookmarkEnd w:id="101"/>
    </w:p>
    <w:p w14:paraId="27B1991D" w14:textId="46F21178" w:rsidR="00016541" w:rsidRDefault="00016541" w:rsidP="00016541">
      <w:r w:rsidRPr="00016541">
        <w:t xml:space="preserve">Para o desenvolvimento deste projeto de grande magnitude, foram selecionadas ferramentas essenciais que desempenharão um papel fundamental em todo o processo. O uso do </w:t>
      </w:r>
      <w:r w:rsidRPr="00016541">
        <w:rPr>
          <w:i/>
          <w:iCs/>
        </w:rPr>
        <w:t>GitHub</w:t>
      </w:r>
      <w:r w:rsidR="00DC0609">
        <w:rPr>
          <w:i/>
          <w:iCs/>
        </w:rPr>
        <w:t xml:space="preserve"> Desktop</w:t>
      </w:r>
      <w:r w:rsidRPr="00016541">
        <w:t xml:space="preserve">, do </w:t>
      </w:r>
      <w:proofErr w:type="spellStart"/>
      <w:r w:rsidRPr="00016541">
        <w:rPr>
          <w:i/>
          <w:iCs/>
        </w:rPr>
        <w:t>Jupyter</w:t>
      </w:r>
      <w:proofErr w:type="spellEnd"/>
      <w:r w:rsidRPr="00016541">
        <w:rPr>
          <w:i/>
          <w:iCs/>
        </w:rPr>
        <w:t xml:space="preserve"> Notebook</w:t>
      </w:r>
      <w:r w:rsidRPr="00016541">
        <w:t xml:space="preserve"> e do </w:t>
      </w:r>
      <w:r w:rsidRPr="00016541">
        <w:rPr>
          <w:i/>
          <w:iCs/>
        </w:rPr>
        <w:t xml:space="preserve">Visual </w:t>
      </w:r>
      <w:proofErr w:type="spellStart"/>
      <w:r w:rsidRPr="00016541">
        <w:rPr>
          <w:i/>
          <w:iCs/>
        </w:rPr>
        <w:t>Studio</w:t>
      </w:r>
      <w:proofErr w:type="spellEnd"/>
      <w:r w:rsidRPr="00016541">
        <w:rPr>
          <w:i/>
          <w:iCs/>
        </w:rPr>
        <w:t xml:space="preserve"> </w:t>
      </w:r>
      <w:proofErr w:type="spellStart"/>
      <w:r w:rsidRPr="00016541">
        <w:rPr>
          <w:i/>
          <w:iCs/>
        </w:rPr>
        <w:t>Code</w:t>
      </w:r>
      <w:proofErr w:type="spellEnd"/>
      <w:r w:rsidRPr="00016541">
        <w:t xml:space="preserve"> foi cuidadosamente decidido, levando em consideração sua eficiência, facilidade de uso e recursos avançados.</w:t>
      </w:r>
    </w:p>
    <w:p w14:paraId="38E8373E" w14:textId="1E971608" w:rsidR="00016541" w:rsidRDefault="00016541" w:rsidP="00016541">
      <w:pPr>
        <w:pStyle w:val="Ttulo3"/>
      </w:pPr>
      <w:bookmarkStart w:id="102" w:name="_Toc139644089"/>
      <w:r w:rsidRPr="00DC0609">
        <w:rPr>
          <w:i/>
          <w:iCs/>
        </w:rPr>
        <w:t>GitHub</w:t>
      </w:r>
      <w:r w:rsidR="00DC0609">
        <w:t xml:space="preserve"> </w:t>
      </w:r>
      <w:r w:rsidR="00DC0609" w:rsidRPr="00DC0609">
        <w:rPr>
          <w:i/>
          <w:iCs/>
        </w:rPr>
        <w:t>Desktop</w:t>
      </w:r>
      <w:bookmarkEnd w:id="102"/>
    </w:p>
    <w:p w14:paraId="7A60C74E" w14:textId="164DB8D6" w:rsidR="00DC0609" w:rsidRPr="00DC0609" w:rsidRDefault="00DC0609" w:rsidP="00DC0609">
      <w:r w:rsidRPr="00DC0609">
        <w:t xml:space="preserve">O </w:t>
      </w:r>
      <w:r w:rsidRPr="00DC0609">
        <w:rPr>
          <w:i/>
          <w:iCs/>
        </w:rPr>
        <w:t>GitHub</w:t>
      </w:r>
      <w:r w:rsidRPr="00DC0609">
        <w:t xml:space="preserve"> </w:t>
      </w:r>
      <w:r w:rsidRPr="00DC0609">
        <w:rPr>
          <w:i/>
          <w:iCs/>
        </w:rPr>
        <w:t>Desktop</w:t>
      </w:r>
      <w:r w:rsidRPr="00DC0609">
        <w:t xml:space="preserve"> é uma </w:t>
      </w:r>
      <w:proofErr w:type="spellStart"/>
      <w:r w:rsidRPr="00DC0609">
        <w:rPr>
          <w:i/>
          <w:iCs/>
        </w:rPr>
        <w:t>graphical</w:t>
      </w:r>
      <w:proofErr w:type="spellEnd"/>
      <w:r w:rsidRPr="00DC0609">
        <w:rPr>
          <w:i/>
          <w:iCs/>
        </w:rPr>
        <w:t xml:space="preserve"> </w:t>
      </w:r>
      <w:proofErr w:type="spellStart"/>
      <w:r w:rsidRPr="00DC0609">
        <w:rPr>
          <w:i/>
          <w:iCs/>
        </w:rPr>
        <w:t>user</w:t>
      </w:r>
      <w:proofErr w:type="spellEnd"/>
      <w:r w:rsidRPr="00DC0609">
        <w:rPr>
          <w:i/>
          <w:iCs/>
        </w:rPr>
        <w:t xml:space="preserve"> interface</w:t>
      </w:r>
      <w:r w:rsidRPr="00DC0609">
        <w:t xml:space="preserve"> desenvolvida pelo </w:t>
      </w:r>
      <w:r w:rsidRPr="00DC0609">
        <w:rPr>
          <w:i/>
          <w:iCs/>
        </w:rPr>
        <w:t>GitHub</w:t>
      </w:r>
      <w:r w:rsidRPr="00DC0609">
        <w:t xml:space="preserve"> para facilitar o uso do </w:t>
      </w:r>
      <w:proofErr w:type="spellStart"/>
      <w:r w:rsidRPr="00DC0609">
        <w:rPr>
          <w:i/>
          <w:iCs/>
        </w:rPr>
        <w:t>Git</w:t>
      </w:r>
      <w:proofErr w:type="spellEnd"/>
      <w:r w:rsidRPr="00DC0609">
        <w:t>, um sistema de control</w:t>
      </w:r>
      <w:r>
        <w:t>o</w:t>
      </w:r>
      <w:r w:rsidRPr="00DC0609">
        <w:t xml:space="preserve"> de ver</w:t>
      </w:r>
      <w:r>
        <w:t>sões</w:t>
      </w:r>
      <w:r w:rsidRPr="00DC0609">
        <w:t xml:space="preserve"> amplamente utilizado para </w:t>
      </w:r>
      <w:r>
        <w:t>gerir</w:t>
      </w:r>
      <w:r w:rsidRPr="00DC0609">
        <w:t xml:space="preserve"> o código-fonte de projetos de </w:t>
      </w:r>
      <w:r w:rsidRPr="00DC0609">
        <w:rPr>
          <w:i/>
          <w:iCs/>
        </w:rPr>
        <w:t>software</w:t>
      </w:r>
      <w:r w:rsidRPr="00DC0609">
        <w:t xml:space="preserve">. O </w:t>
      </w:r>
      <w:r w:rsidRPr="00DC0609">
        <w:rPr>
          <w:i/>
          <w:iCs/>
        </w:rPr>
        <w:t>GitHub</w:t>
      </w:r>
      <w:r w:rsidRPr="00DC0609">
        <w:t xml:space="preserve"> </w:t>
      </w:r>
      <w:r w:rsidRPr="00DC0609">
        <w:rPr>
          <w:i/>
          <w:iCs/>
        </w:rPr>
        <w:t>Desktop</w:t>
      </w:r>
      <w:r w:rsidRPr="00DC0609">
        <w:t xml:space="preserve"> fornece uma maneira fácil e visualmente intuitiva</w:t>
      </w:r>
      <w:r w:rsidR="003B6ADD">
        <w:t xml:space="preserve"> (</w:t>
      </w:r>
      <w:r w:rsidR="003B6ADD">
        <w:fldChar w:fldCharType="begin"/>
      </w:r>
      <w:r w:rsidR="003B6ADD">
        <w:instrText xml:space="preserve"> REF _Ref139031227 \h </w:instrText>
      </w:r>
      <w:r w:rsidR="003B6ADD">
        <w:fldChar w:fldCharType="separate"/>
      </w:r>
      <w:r w:rsidR="003B6ADD">
        <w:t xml:space="preserve">Figura </w:t>
      </w:r>
      <w:r w:rsidR="003B6ADD">
        <w:rPr>
          <w:noProof/>
        </w:rPr>
        <w:t>6</w:t>
      </w:r>
      <w:r w:rsidR="003B6ADD">
        <w:fldChar w:fldCharType="end"/>
      </w:r>
      <w:r w:rsidR="003B6ADD">
        <w:t>)</w:t>
      </w:r>
      <w:r w:rsidRPr="00DC0609">
        <w:t xml:space="preserve"> de trabalhar com repositórios </w:t>
      </w:r>
      <w:proofErr w:type="spellStart"/>
      <w:r w:rsidRPr="00DC0609">
        <w:rPr>
          <w:i/>
          <w:iCs/>
        </w:rPr>
        <w:t>Git</w:t>
      </w:r>
      <w:proofErr w:type="spellEnd"/>
      <w:r w:rsidRPr="00DC0609">
        <w:t xml:space="preserve"> no </w:t>
      </w:r>
      <w:r w:rsidRPr="00DC0609">
        <w:rPr>
          <w:i/>
          <w:iCs/>
        </w:rPr>
        <w:t>GitHub</w:t>
      </w:r>
      <w:r w:rsidRPr="00DC0609">
        <w:t>.</w:t>
      </w:r>
    </w:p>
    <w:p w14:paraId="5C838827" w14:textId="635260AB" w:rsidR="00016541" w:rsidRDefault="00016541" w:rsidP="00016541">
      <w:r w:rsidRPr="00016541">
        <w:t xml:space="preserve">Com o </w:t>
      </w:r>
      <w:r w:rsidRPr="00DC0609">
        <w:rPr>
          <w:i/>
          <w:iCs/>
        </w:rPr>
        <w:t>GitHub</w:t>
      </w:r>
      <w:r w:rsidRPr="00016541">
        <w:t>, a equip</w:t>
      </w:r>
      <w:r>
        <w:t>a</w:t>
      </w:r>
      <w:r w:rsidRPr="00016541">
        <w:t xml:space="preserve"> terá a capacidade de </w:t>
      </w:r>
      <w:r>
        <w:t>seguir</w:t>
      </w:r>
      <w:r w:rsidRPr="00016541">
        <w:t xml:space="preserve"> as alterações feitas no projeto, </w:t>
      </w:r>
      <w:r>
        <w:t>analisar</w:t>
      </w:r>
      <w:r w:rsidRPr="00016541">
        <w:t xml:space="preserve"> e discutir propostas, e fornecer </w:t>
      </w:r>
      <w:r w:rsidRPr="00DC0609">
        <w:rPr>
          <w:i/>
          <w:iCs/>
        </w:rPr>
        <w:t>feedback</w:t>
      </w:r>
      <w:r w:rsidRPr="00016541">
        <w:t xml:space="preserve"> de forma eficiente. Além disso, o </w:t>
      </w:r>
      <w:r w:rsidRPr="00DC0609">
        <w:rPr>
          <w:i/>
          <w:iCs/>
        </w:rPr>
        <w:t>GitHub</w:t>
      </w:r>
      <w:r w:rsidRPr="00016541">
        <w:t xml:space="preserve"> oferece recursos para </w:t>
      </w:r>
      <w:r w:rsidR="00DC0609">
        <w:t>gestão</w:t>
      </w:r>
      <w:r w:rsidRPr="00016541">
        <w:t xml:space="preserve"> de problemas e tarefas, permitindo que a equip</w:t>
      </w:r>
      <w:r w:rsidR="004531C7">
        <w:t>a</w:t>
      </w:r>
      <w:r w:rsidRPr="00016541">
        <w:t xml:space="preserve"> mantenha o control</w:t>
      </w:r>
      <w:r w:rsidR="00DC0609">
        <w:t>o</w:t>
      </w:r>
      <w:r w:rsidRPr="00016541">
        <w:t xml:space="preserve"> do progresso do projeto</w:t>
      </w:r>
      <w:r w:rsidR="008D6EFE">
        <w:t xml:space="preserve"> (</w:t>
      </w:r>
      <w:r w:rsidR="008D6EFE">
        <w:fldChar w:fldCharType="begin"/>
      </w:r>
      <w:r w:rsidR="008D6EFE">
        <w:instrText xml:space="preserve"> REF _Ref139031227 \h </w:instrText>
      </w:r>
      <w:r w:rsidR="008D6EFE">
        <w:fldChar w:fldCharType="separate"/>
      </w:r>
      <w:r w:rsidR="008D6EFE">
        <w:t xml:space="preserve">Figura </w:t>
      </w:r>
      <w:r w:rsidR="008D6EFE">
        <w:rPr>
          <w:noProof/>
        </w:rPr>
        <w:t>6</w:t>
      </w:r>
      <w:r w:rsidR="008D6EFE">
        <w:fldChar w:fldCharType="end"/>
      </w:r>
      <w:r w:rsidR="008D6EFE">
        <w:t>)</w:t>
      </w:r>
      <w:r w:rsidRPr="00016541">
        <w:t>.</w:t>
      </w:r>
    </w:p>
    <w:p w14:paraId="26E9391A" w14:textId="29760B2C" w:rsidR="00DC0609" w:rsidRDefault="003B6ADD" w:rsidP="00655566">
      <w:pPr>
        <w:pStyle w:val="Image"/>
      </w:pPr>
      <w:r>
        <w:drawing>
          <wp:inline distT="0" distB="0" distL="0" distR="0" wp14:anchorId="30974F68" wp14:editId="7D111531">
            <wp:extent cx="4759572" cy="3276600"/>
            <wp:effectExtent l="0" t="0" r="3175" b="0"/>
            <wp:docPr id="600012329" name="Imagem 60001232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0012329" name="Picture 1" descr="A screenshot of a computer&#10;&#10;Description automatically generated"/>
                    <pic:cNvPicPr/>
                  </pic:nvPicPr>
                  <pic:blipFill>
                    <a:blip r:embed="rId25"/>
                    <a:stretch>
                      <a:fillRect/>
                    </a:stretch>
                  </pic:blipFill>
                  <pic:spPr>
                    <a:xfrm>
                      <a:off x="0" y="0"/>
                      <a:ext cx="4765218" cy="3280487"/>
                    </a:xfrm>
                    <a:prstGeom prst="rect">
                      <a:avLst/>
                    </a:prstGeom>
                  </pic:spPr>
                </pic:pic>
              </a:graphicData>
            </a:graphic>
          </wp:inline>
        </w:drawing>
      </w:r>
    </w:p>
    <w:p w14:paraId="4B7FC19A" w14:textId="5013A411" w:rsidR="00DC0609" w:rsidRDefault="00DC0609" w:rsidP="00D93832">
      <w:pPr>
        <w:pStyle w:val="Legenda"/>
      </w:pPr>
      <w:bookmarkStart w:id="103" w:name="_Ref139031227"/>
      <w:bookmarkStart w:id="104" w:name="_Ref139031217"/>
      <w:bookmarkStart w:id="105" w:name="_Toc139644118"/>
      <w:r>
        <w:t xml:space="preserve">Figura </w:t>
      </w:r>
      <w:r>
        <w:fldChar w:fldCharType="begin"/>
      </w:r>
      <w:r>
        <w:instrText xml:space="preserve"> SEQ Figura \* ARABIC </w:instrText>
      </w:r>
      <w:r>
        <w:fldChar w:fldCharType="separate"/>
      </w:r>
      <w:r w:rsidR="00CD55B9">
        <w:rPr>
          <w:noProof/>
        </w:rPr>
        <w:t>6</w:t>
      </w:r>
      <w:r>
        <w:rPr>
          <w:noProof/>
        </w:rPr>
        <w:fldChar w:fldCharType="end"/>
      </w:r>
      <w:bookmarkEnd w:id="103"/>
      <w:r>
        <w:t xml:space="preserve"> - </w:t>
      </w:r>
      <w:r w:rsidRPr="00DC0609">
        <w:rPr>
          <w:bCs/>
          <w:i/>
        </w:rPr>
        <w:t>GitHub Desktop</w:t>
      </w:r>
      <w:bookmarkEnd w:id="104"/>
      <w:r w:rsidR="00AA40D6">
        <w:rPr>
          <w:bCs/>
          <w:i/>
        </w:rPr>
        <w:t>.</w:t>
      </w:r>
      <w:bookmarkEnd w:id="105"/>
    </w:p>
    <w:p w14:paraId="7674077C" w14:textId="179B71C4" w:rsidR="00DC0609" w:rsidRDefault="00DC0609" w:rsidP="00DC0609">
      <w:pPr>
        <w:pStyle w:val="Ttulo3"/>
      </w:pPr>
      <w:bookmarkStart w:id="106" w:name="_Toc139644090"/>
      <w:proofErr w:type="spellStart"/>
      <w:r w:rsidRPr="00DC0609">
        <w:rPr>
          <w:i/>
          <w:iCs/>
        </w:rPr>
        <w:lastRenderedPageBreak/>
        <w:t>Jupyter</w:t>
      </w:r>
      <w:proofErr w:type="spellEnd"/>
      <w:r>
        <w:t xml:space="preserve"> </w:t>
      </w:r>
      <w:r w:rsidRPr="00DC0609">
        <w:rPr>
          <w:i/>
          <w:iCs/>
        </w:rPr>
        <w:t>Notebook</w:t>
      </w:r>
      <w:bookmarkEnd w:id="106"/>
    </w:p>
    <w:p w14:paraId="0AB336A3" w14:textId="7E2E8A84" w:rsidR="00622BB9" w:rsidRDefault="00622BB9" w:rsidP="00622BB9">
      <w:r>
        <w:t xml:space="preserve">O </w:t>
      </w:r>
      <w:proofErr w:type="spellStart"/>
      <w:r w:rsidRPr="009B1F6E">
        <w:rPr>
          <w:i/>
          <w:iCs/>
        </w:rPr>
        <w:t>Jupyter</w:t>
      </w:r>
      <w:proofErr w:type="spellEnd"/>
      <w:r w:rsidRPr="009B1F6E">
        <w:rPr>
          <w:i/>
          <w:iCs/>
        </w:rPr>
        <w:t xml:space="preserve"> Notebook</w:t>
      </w:r>
      <w:r>
        <w:t xml:space="preserve"> é uma </w:t>
      </w:r>
      <w:r w:rsidR="009B1F6E" w:rsidRPr="009B1F6E">
        <w:rPr>
          <w:i/>
          <w:iCs/>
        </w:rPr>
        <w:t>open-</w:t>
      </w:r>
      <w:proofErr w:type="spellStart"/>
      <w:r w:rsidR="009B1F6E" w:rsidRPr="009B1F6E">
        <w:rPr>
          <w:i/>
          <w:iCs/>
        </w:rPr>
        <w:t>source</w:t>
      </w:r>
      <w:proofErr w:type="spellEnd"/>
      <w:r w:rsidR="009B1F6E" w:rsidRPr="009B1F6E">
        <w:rPr>
          <w:i/>
          <w:iCs/>
        </w:rPr>
        <w:t xml:space="preserve"> web </w:t>
      </w:r>
      <w:proofErr w:type="spellStart"/>
      <w:r w:rsidR="009B1F6E" w:rsidRPr="009B1F6E">
        <w:rPr>
          <w:i/>
          <w:iCs/>
        </w:rPr>
        <w:t>application</w:t>
      </w:r>
      <w:proofErr w:type="spellEnd"/>
      <w:r>
        <w:t xml:space="preserve"> que permite criar e compartilhar documentos interativos que contêm código, visualizações e texto explicativo. Ele é amplamente utilizado em ciência de dados, pesquisa científica e educação, pois oferece uma maneira conveniente de combinar código executável com elementos narrativos</w:t>
      </w:r>
      <w:r w:rsidR="00B776B2">
        <w:t xml:space="preserve"> (</w:t>
      </w:r>
      <w:r w:rsidR="00B776B2">
        <w:fldChar w:fldCharType="begin"/>
      </w:r>
      <w:r w:rsidR="00B776B2">
        <w:instrText xml:space="preserve"> REF _Ref139644679 \h </w:instrText>
      </w:r>
      <w:r w:rsidR="00B776B2">
        <w:fldChar w:fldCharType="separate"/>
      </w:r>
      <w:r w:rsidR="00B776B2">
        <w:t xml:space="preserve">Figura </w:t>
      </w:r>
      <w:r w:rsidR="00B776B2">
        <w:rPr>
          <w:noProof/>
        </w:rPr>
        <w:t>7</w:t>
      </w:r>
      <w:r w:rsidR="00B776B2">
        <w:fldChar w:fldCharType="end"/>
      </w:r>
      <w:r w:rsidR="00B776B2">
        <w:t>)</w:t>
      </w:r>
      <w:r>
        <w:t>.</w:t>
      </w:r>
    </w:p>
    <w:p w14:paraId="7BD48880" w14:textId="0535D2BB" w:rsidR="00622BB9" w:rsidRDefault="00622BB9" w:rsidP="00622BB9">
      <w:r>
        <w:t xml:space="preserve">A principal característica do </w:t>
      </w:r>
      <w:proofErr w:type="spellStart"/>
      <w:r w:rsidRPr="009B1F6E">
        <w:rPr>
          <w:i/>
          <w:iCs/>
        </w:rPr>
        <w:t>Jupyter</w:t>
      </w:r>
      <w:proofErr w:type="spellEnd"/>
      <w:r w:rsidRPr="009B1F6E">
        <w:rPr>
          <w:i/>
          <w:iCs/>
        </w:rPr>
        <w:t xml:space="preserve"> Notebook</w:t>
      </w:r>
      <w:r>
        <w:t xml:space="preserve"> é o suporte a células, que são unidades independentes onde </w:t>
      </w:r>
      <w:r w:rsidR="009B1F6E">
        <w:t>é possível</w:t>
      </w:r>
      <w:r>
        <w:t xml:space="preserve"> escrever e executar código, bem como adicionar texto, imagens e gráficos. Isso torna o processo de desenvolvimento iterativo e exploratório, permitindo que </w:t>
      </w:r>
      <w:r w:rsidR="009B1F6E">
        <w:t>seja executado</w:t>
      </w:r>
      <w:r>
        <w:t xml:space="preserve"> </w:t>
      </w:r>
      <w:r w:rsidR="009B1F6E">
        <w:t xml:space="preserve">e </w:t>
      </w:r>
      <w:r>
        <w:t>visualiz</w:t>
      </w:r>
      <w:r w:rsidR="009B1F6E">
        <w:t>ado</w:t>
      </w:r>
      <w:r>
        <w:t xml:space="preserve"> os resultados do código em tempo real.</w:t>
      </w:r>
    </w:p>
    <w:p w14:paraId="27876FCE" w14:textId="2D34ADE1" w:rsidR="00DC0609" w:rsidRDefault="00622BB9" w:rsidP="00622BB9">
      <w:r>
        <w:t>As células podem conter código em várias linguagens de programação</w:t>
      </w:r>
      <w:r w:rsidR="009B1F6E">
        <w:t xml:space="preserve"> e quando </w:t>
      </w:r>
      <w:r w:rsidR="007633FC">
        <w:t>são</w:t>
      </w:r>
      <w:r w:rsidR="009B1F6E">
        <w:t xml:space="preserve"> executad</w:t>
      </w:r>
      <w:r w:rsidR="007633FC">
        <w:t>as</w:t>
      </w:r>
      <w:r>
        <w:t>, o código dentro dela é processado e o resultado é exibido imediatamente abaixo da célula. Isso facilita a</w:t>
      </w:r>
      <w:r w:rsidR="007633FC">
        <w:t xml:space="preserve">o testar </w:t>
      </w:r>
      <w:r>
        <w:t>e a depura</w:t>
      </w:r>
      <w:r w:rsidR="007633FC">
        <w:t>r</w:t>
      </w:r>
      <w:r>
        <w:t xml:space="preserve"> </w:t>
      </w:r>
      <w:r w:rsidR="007633FC">
        <w:t>o</w:t>
      </w:r>
      <w:r>
        <w:t xml:space="preserve"> código, pois </w:t>
      </w:r>
      <w:r w:rsidR="007633FC">
        <w:t>é possível</w:t>
      </w:r>
      <w:r>
        <w:t xml:space="preserve"> ver os resultados </w:t>
      </w:r>
      <w:r w:rsidR="007633FC">
        <w:t>intermédios</w:t>
      </w:r>
      <w:r>
        <w:t xml:space="preserve"> à medida que avança.</w:t>
      </w:r>
    </w:p>
    <w:p w14:paraId="6D04726E" w14:textId="77777777" w:rsidR="007633FC" w:rsidRDefault="007633FC" w:rsidP="00655566">
      <w:pPr>
        <w:pStyle w:val="Image"/>
      </w:pPr>
      <w:r>
        <w:t xml:space="preserve"> </w:t>
      </w:r>
      <w:r>
        <w:drawing>
          <wp:inline distT="0" distB="0" distL="0" distR="0" wp14:anchorId="1049BBB0" wp14:editId="56BDBBC3">
            <wp:extent cx="3951430" cy="1645920"/>
            <wp:effectExtent l="0" t="0" r="0" b="0"/>
            <wp:docPr id="449941778" name="Imagem 449941778" descr="23.1. Using Jupyter Notebooks — Dive into Deep Learning 1.0.0-beta0  document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3.1. Using Jupyter Notebooks — Dive into Deep Learning 1.0.0-beta0  documentation"/>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963653" cy="1651012"/>
                    </a:xfrm>
                    <a:prstGeom prst="rect">
                      <a:avLst/>
                    </a:prstGeom>
                    <a:noFill/>
                    <a:ln>
                      <a:noFill/>
                    </a:ln>
                  </pic:spPr>
                </pic:pic>
              </a:graphicData>
            </a:graphic>
          </wp:inline>
        </w:drawing>
      </w:r>
    </w:p>
    <w:p w14:paraId="31FD6D5D" w14:textId="1C8A08A1" w:rsidR="007633FC" w:rsidRDefault="007633FC" w:rsidP="00D93832">
      <w:pPr>
        <w:pStyle w:val="Legenda"/>
      </w:pPr>
      <w:bookmarkStart w:id="107" w:name="_Ref139644679"/>
      <w:bookmarkStart w:id="108" w:name="_Toc139644119"/>
      <w:r>
        <w:t xml:space="preserve">Figura </w:t>
      </w:r>
      <w:r>
        <w:fldChar w:fldCharType="begin"/>
      </w:r>
      <w:r>
        <w:instrText xml:space="preserve"> SEQ Figura \* ARABIC </w:instrText>
      </w:r>
      <w:r>
        <w:fldChar w:fldCharType="separate"/>
      </w:r>
      <w:r w:rsidR="00CD55B9">
        <w:rPr>
          <w:noProof/>
        </w:rPr>
        <w:t>7</w:t>
      </w:r>
      <w:r>
        <w:rPr>
          <w:noProof/>
        </w:rPr>
        <w:fldChar w:fldCharType="end"/>
      </w:r>
      <w:bookmarkEnd w:id="107"/>
      <w:r>
        <w:t xml:space="preserve"> - </w:t>
      </w:r>
      <w:proofErr w:type="spellStart"/>
      <w:r w:rsidRPr="00B776B2">
        <w:rPr>
          <w:i/>
        </w:rPr>
        <w:t>Jupyter</w:t>
      </w:r>
      <w:proofErr w:type="spellEnd"/>
      <w:r w:rsidRPr="00B776B2">
        <w:rPr>
          <w:i/>
        </w:rPr>
        <w:t xml:space="preserve"> Notebook</w:t>
      </w:r>
      <w:r w:rsidR="00AA40D6" w:rsidRPr="00B776B2">
        <w:rPr>
          <w:i/>
        </w:rPr>
        <w:t>.</w:t>
      </w:r>
      <w:bookmarkEnd w:id="108"/>
    </w:p>
    <w:p w14:paraId="5949A5B4" w14:textId="10DC1FAB" w:rsidR="007633FC" w:rsidRDefault="007633FC" w:rsidP="007633FC">
      <w:pPr>
        <w:pStyle w:val="Ttulo3"/>
        <w:rPr>
          <w:i/>
          <w:iCs/>
        </w:rPr>
      </w:pPr>
      <w:bookmarkStart w:id="109" w:name="_Toc139644091"/>
      <w:r w:rsidRPr="007633FC">
        <w:rPr>
          <w:i/>
          <w:iCs/>
        </w:rPr>
        <w:t xml:space="preserve">Visual </w:t>
      </w:r>
      <w:proofErr w:type="spellStart"/>
      <w:r w:rsidRPr="007633FC">
        <w:rPr>
          <w:i/>
          <w:iCs/>
        </w:rPr>
        <w:t>Studio</w:t>
      </w:r>
      <w:proofErr w:type="spellEnd"/>
      <w:r w:rsidRPr="007633FC">
        <w:t xml:space="preserve"> </w:t>
      </w:r>
      <w:proofErr w:type="spellStart"/>
      <w:r w:rsidRPr="007633FC">
        <w:rPr>
          <w:i/>
          <w:iCs/>
        </w:rPr>
        <w:t>Code</w:t>
      </w:r>
      <w:bookmarkEnd w:id="109"/>
      <w:proofErr w:type="spellEnd"/>
    </w:p>
    <w:p w14:paraId="489D1EC5" w14:textId="3342C0C7" w:rsidR="00A123D6" w:rsidRDefault="00A123D6" w:rsidP="00A123D6">
      <w:r>
        <w:t xml:space="preserve">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um </w:t>
      </w:r>
      <w:proofErr w:type="spellStart"/>
      <w:r w:rsidR="008D6EFE" w:rsidRPr="00292C6A">
        <w:rPr>
          <w:i/>
          <w:iCs/>
        </w:rPr>
        <w:t>Integrated</w:t>
      </w:r>
      <w:proofErr w:type="spellEnd"/>
      <w:r w:rsidR="008D6EFE" w:rsidRPr="00292C6A">
        <w:rPr>
          <w:i/>
          <w:iCs/>
        </w:rPr>
        <w:t xml:space="preserve"> </w:t>
      </w:r>
      <w:proofErr w:type="spellStart"/>
      <w:r w:rsidR="008D6EFE" w:rsidRPr="00292C6A">
        <w:rPr>
          <w:i/>
          <w:iCs/>
        </w:rPr>
        <w:t>Development</w:t>
      </w:r>
      <w:proofErr w:type="spellEnd"/>
      <w:r w:rsidR="008D6EFE" w:rsidRPr="00292C6A">
        <w:rPr>
          <w:i/>
          <w:iCs/>
        </w:rPr>
        <w:t xml:space="preserve"> </w:t>
      </w:r>
      <w:proofErr w:type="spellStart"/>
      <w:r w:rsidR="008D6EFE" w:rsidRPr="00292C6A">
        <w:rPr>
          <w:i/>
          <w:iCs/>
        </w:rPr>
        <w:t>Environment</w:t>
      </w:r>
      <w:proofErr w:type="spellEnd"/>
      <w:r w:rsidR="008D6EFE">
        <w:t xml:space="preserve"> </w:t>
      </w:r>
      <w:r>
        <w:t xml:space="preserve">criado pela </w:t>
      </w:r>
      <w:r w:rsidRPr="00A123D6">
        <w:rPr>
          <w:i/>
          <w:iCs/>
        </w:rPr>
        <w:t>Microsoft</w:t>
      </w:r>
      <w:r>
        <w:t xml:space="preserve">, que ganhou uma enorme popularidade entre os programadores. Com a sua </w:t>
      </w:r>
      <w:proofErr w:type="spellStart"/>
      <w:r w:rsidRPr="00A123D6">
        <w:rPr>
          <w:i/>
          <w:iCs/>
        </w:rPr>
        <w:t>user</w:t>
      </w:r>
      <w:proofErr w:type="spellEnd"/>
      <w:r>
        <w:t xml:space="preserve"> </w:t>
      </w:r>
      <w:r w:rsidRPr="00A123D6">
        <w:rPr>
          <w:i/>
          <w:iCs/>
        </w:rPr>
        <w:t>interface</w:t>
      </w:r>
      <w:r>
        <w:t xml:space="preserve"> amigável e extensibilidade,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oferece suporte a uma ampla variedade de linguagens de programação. Ele possui recursos essenciais, como realce de sintaxe, formatação de código e depuração, para facilitar o desenvolvimento de aplicações de qualquer escala. Além disso, o </w:t>
      </w:r>
      <w:r w:rsidRPr="00A123D6">
        <w:rPr>
          <w:i/>
          <w:iCs/>
        </w:rPr>
        <w:t xml:space="preserve">Visual </w:t>
      </w:r>
      <w:proofErr w:type="spellStart"/>
      <w:r w:rsidRPr="00A123D6">
        <w:rPr>
          <w:i/>
          <w:iCs/>
        </w:rPr>
        <w:t>Studio</w:t>
      </w:r>
      <w:proofErr w:type="spellEnd"/>
      <w:r w:rsidRPr="00A123D6">
        <w:rPr>
          <w:i/>
          <w:iCs/>
        </w:rPr>
        <w:t xml:space="preserve"> </w:t>
      </w:r>
      <w:proofErr w:type="spellStart"/>
      <w:r w:rsidRPr="00A123D6">
        <w:rPr>
          <w:i/>
          <w:iCs/>
        </w:rPr>
        <w:t>Code</w:t>
      </w:r>
      <w:proofErr w:type="spellEnd"/>
      <w:r>
        <w:t xml:space="preserve"> é altamente personalizável por meio de extensões, o que permite aos utilizadores adicionar funcionalidades extras, integração com ferramentas externas e suporte a </w:t>
      </w:r>
      <w:proofErr w:type="spellStart"/>
      <w:r w:rsidRPr="00A123D6">
        <w:rPr>
          <w:i/>
          <w:iCs/>
        </w:rPr>
        <w:t>frameworks</w:t>
      </w:r>
      <w:proofErr w:type="spellEnd"/>
      <w:r>
        <w:t xml:space="preserve"> específicas.</w:t>
      </w:r>
    </w:p>
    <w:p w14:paraId="0C3E190C" w14:textId="6FC470DF" w:rsidR="007633FC" w:rsidRPr="007633FC" w:rsidRDefault="00A123D6" w:rsidP="00A123D6">
      <w:r>
        <w:lastRenderedPageBreak/>
        <w:t xml:space="preserve">Uma característica notável deste </w:t>
      </w:r>
      <w:r w:rsidRPr="008D6EFE">
        <w:t>IDE</w:t>
      </w:r>
      <w:r>
        <w:t xml:space="preserve"> é o seu terminal integrado, que elimina a necessidade de alternar entre o editor e uma janela do terminal separada. Além disso, o </w:t>
      </w:r>
      <w:r w:rsidRPr="008D6EFE">
        <w:t>IDE</w:t>
      </w:r>
      <w:r>
        <w:t xml:space="preserve"> oferece recursos avançados de controlo de versões, sendo até possível integrar o </w:t>
      </w:r>
      <w:r w:rsidRPr="00A123D6">
        <w:rPr>
          <w:i/>
          <w:iCs/>
        </w:rPr>
        <w:t>GitHub</w:t>
      </w:r>
      <w:r>
        <w:t xml:space="preserve"> dentro do mesmo, permitindo aos desenvolvedores gerir repositórios </w:t>
      </w:r>
      <w:proofErr w:type="spellStart"/>
      <w:r w:rsidRPr="00A123D6">
        <w:rPr>
          <w:i/>
          <w:iCs/>
        </w:rPr>
        <w:t>Git</w:t>
      </w:r>
      <w:proofErr w:type="spellEnd"/>
      <w:r>
        <w:t xml:space="preserve"> diretamente dentro do ambiente de desenvolvimento. </w:t>
      </w:r>
    </w:p>
    <w:p w14:paraId="6B8D3988" w14:textId="60CD07DF" w:rsidR="009A5A3E" w:rsidRDefault="00E01117" w:rsidP="009A5A3E">
      <w:pPr>
        <w:pStyle w:val="Ttulo2"/>
      </w:pPr>
      <w:r>
        <w:t xml:space="preserve"> </w:t>
      </w:r>
      <w:bookmarkStart w:id="110" w:name="_Toc139644092"/>
      <w:proofErr w:type="spellStart"/>
      <w:r w:rsidR="009A5A3E" w:rsidRPr="00E01117">
        <w:rPr>
          <w:i/>
          <w:iCs/>
        </w:rPr>
        <w:t>Dataset</w:t>
      </w:r>
      <w:proofErr w:type="spellEnd"/>
      <w:r w:rsidR="009A5A3E">
        <w:t xml:space="preserve"> utilizado</w:t>
      </w:r>
      <w:bookmarkEnd w:id="110"/>
    </w:p>
    <w:p w14:paraId="4A49A973" w14:textId="77777777" w:rsidR="00C21A4A" w:rsidRDefault="00B63D42" w:rsidP="003C2CE7">
      <w:r>
        <w:t xml:space="preserve">Para o desenvolvimento deste projeto, foi necessário criar um conjunto de dados próprio, devido às restrições de disponibilidade de dados. </w:t>
      </w:r>
    </w:p>
    <w:p w14:paraId="3F37E09D" w14:textId="005FF1C8" w:rsidR="003C2CE7" w:rsidRDefault="00B63D42" w:rsidP="003C2CE7">
      <w:r>
        <w:t xml:space="preserve">As imagens utilizadas foram </w:t>
      </w:r>
      <w:r w:rsidR="00F003BD">
        <w:t>obtidas (</w:t>
      </w:r>
      <w:r w:rsidR="00F003BD">
        <w:fldChar w:fldCharType="begin"/>
      </w:r>
      <w:r w:rsidR="00F003BD">
        <w:instrText xml:space="preserve"> REF _Ref139115789 \h </w:instrText>
      </w:r>
      <w:r w:rsidR="00F003BD">
        <w:fldChar w:fldCharType="separate"/>
      </w:r>
      <w:r w:rsidR="00F003BD">
        <w:t xml:space="preserve">Figura </w:t>
      </w:r>
      <w:r w:rsidR="00F003BD">
        <w:rPr>
          <w:noProof/>
        </w:rPr>
        <w:t>8</w:t>
      </w:r>
      <w:r w:rsidR="00F003BD">
        <w:fldChar w:fldCharType="end"/>
      </w:r>
      <w:r w:rsidR="00F003BD">
        <w:t>)</w:t>
      </w:r>
      <w:r>
        <w:t xml:space="preserve"> a partir dos radares de precipitação </w:t>
      </w:r>
      <w:r w:rsidR="00C21A4A">
        <w:t xml:space="preserve">do </w:t>
      </w:r>
      <w:r w:rsidR="008D6EFE">
        <w:t>Instituto Português do Mar e da Atmosfera</w:t>
      </w:r>
      <w:r w:rsidR="00C21A4A">
        <w:t>,</w:t>
      </w:r>
      <w:r>
        <w:t xml:space="preserve"> sendo disponibilizadas apenas imagens com duração</w:t>
      </w:r>
      <w:r w:rsidR="00F003BD">
        <w:t xml:space="preserve"> máxima</w:t>
      </w:r>
      <w:r>
        <w:t xml:space="preserve"> de cerca de um mê</w:t>
      </w:r>
      <w:r w:rsidR="00F003BD">
        <w:t>s</w:t>
      </w:r>
      <w:r>
        <w:t xml:space="preserve">. </w:t>
      </w:r>
    </w:p>
    <w:p w14:paraId="12DD2758" w14:textId="77777777" w:rsidR="00C21A4A" w:rsidRDefault="00C21A4A" w:rsidP="00655566">
      <w:pPr>
        <w:pStyle w:val="Image"/>
      </w:pPr>
      <w:r>
        <w:drawing>
          <wp:inline distT="0" distB="0" distL="0" distR="0" wp14:anchorId="18DA4649" wp14:editId="479B13D0">
            <wp:extent cx="5759450" cy="473075"/>
            <wp:effectExtent l="0" t="0" r="0" b="3175"/>
            <wp:docPr id="1760085060" name="Imagem 1760085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0085060" name=""/>
                    <pic:cNvPicPr/>
                  </pic:nvPicPr>
                  <pic:blipFill>
                    <a:blip r:embed="rId27"/>
                    <a:stretch>
                      <a:fillRect/>
                    </a:stretch>
                  </pic:blipFill>
                  <pic:spPr>
                    <a:xfrm>
                      <a:off x="0" y="0"/>
                      <a:ext cx="5759450" cy="473075"/>
                    </a:xfrm>
                    <a:prstGeom prst="rect">
                      <a:avLst/>
                    </a:prstGeom>
                  </pic:spPr>
                </pic:pic>
              </a:graphicData>
            </a:graphic>
          </wp:inline>
        </w:drawing>
      </w:r>
    </w:p>
    <w:p w14:paraId="66755666" w14:textId="7679C3E7" w:rsidR="00C21A4A" w:rsidRPr="00B776B2" w:rsidRDefault="00C21A4A" w:rsidP="00D93832">
      <w:pPr>
        <w:pStyle w:val="Legenda"/>
      </w:pPr>
      <w:bookmarkStart w:id="111" w:name="_Ref139115789"/>
      <w:bookmarkStart w:id="112" w:name="_Toc139644120"/>
      <w:r>
        <w:t xml:space="preserve">Figura </w:t>
      </w:r>
      <w:r>
        <w:fldChar w:fldCharType="begin"/>
      </w:r>
      <w:r>
        <w:instrText xml:space="preserve"> SEQ Figura \* ARABIC </w:instrText>
      </w:r>
      <w:r>
        <w:fldChar w:fldCharType="separate"/>
      </w:r>
      <w:r w:rsidR="00CD55B9">
        <w:rPr>
          <w:noProof/>
        </w:rPr>
        <w:t>8</w:t>
      </w:r>
      <w:r>
        <w:rPr>
          <w:noProof/>
        </w:rPr>
        <w:fldChar w:fldCharType="end"/>
      </w:r>
      <w:bookmarkEnd w:id="111"/>
      <w:r>
        <w:t xml:space="preserve"> - </w:t>
      </w:r>
      <w:r w:rsidRPr="00B776B2">
        <w:t xml:space="preserve">Código para obter imagem para o </w:t>
      </w:r>
      <w:proofErr w:type="spellStart"/>
      <w:r w:rsidRPr="00B776B2">
        <w:rPr>
          <w:i/>
        </w:rPr>
        <w:t>dataset</w:t>
      </w:r>
      <w:proofErr w:type="spellEnd"/>
      <w:r w:rsidR="00AA40D6" w:rsidRPr="00B776B2">
        <w:rPr>
          <w:i/>
        </w:rPr>
        <w:t>.</w:t>
      </w:r>
      <w:bookmarkEnd w:id="112"/>
    </w:p>
    <w:p w14:paraId="614DDD9E" w14:textId="28996B56" w:rsidR="00C21A4A" w:rsidRDefault="00F003BD" w:rsidP="00340851">
      <w:r>
        <w:t xml:space="preserve">Já os dados sobre os valores de precipitação das respetivas estações que o </w:t>
      </w:r>
      <w:r w:rsidRPr="00C21A4A">
        <w:t>IPMA</w:t>
      </w:r>
      <w:r>
        <w:t xml:space="preserve"> </w:t>
      </w:r>
      <w:r w:rsidRPr="00A15ED0">
        <w:t>dispõe</w:t>
      </w:r>
      <w:r>
        <w:t>,</w:t>
      </w:r>
      <w:r w:rsidRPr="00A15ED0">
        <w:t xml:space="preserve"> </w:t>
      </w:r>
      <w:r>
        <w:t xml:space="preserve">são fornecidos os das 3 horas antecedentes à hora certa mais recente. Por exemplo, se for feito um pedido à </w:t>
      </w:r>
      <w:proofErr w:type="spellStart"/>
      <w:r w:rsidR="008D6EFE">
        <w:rPr>
          <w:i/>
          <w:iCs/>
        </w:rPr>
        <w:t>Application</w:t>
      </w:r>
      <w:proofErr w:type="spellEnd"/>
      <w:r w:rsidR="008D6EFE">
        <w:rPr>
          <w:i/>
          <w:iCs/>
        </w:rPr>
        <w:t xml:space="preserve"> </w:t>
      </w:r>
      <w:proofErr w:type="spellStart"/>
      <w:r w:rsidR="008D6EFE">
        <w:rPr>
          <w:i/>
          <w:iCs/>
        </w:rPr>
        <w:t>Programming</w:t>
      </w:r>
      <w:proofErr w:type="spellEnd"/>
      <w:r w:rsidR="008D6EFE">
        <w:rPr>
          <w:i/>
          <w:iCs/>
        </w:rPr>
        <w:t xml:space="preserve"> </w:t>
      </w:r>
      <w:r w:rsidR="00B776B2">
        <w:rPr>
          <w:i/>
          <w:iCs/>
        </w:rPr>
        <w:t xml:space="preserve">Interface </w:t>
      </w:r>
      <w:r w:rsidR="00B776B2">
        <w:t>às</w:t>
      </w:r>
      <w:r>
        <w:t xml:space="preserve"> 14:00h, serão obtidos os dados das 11:00h, 12:00h e 13:00h de todas as estações.</w:t>
      </w:r>
    </w:p>
    <w:p w14:paraId="33C60360" w14:textId="42CBCD9E" w:rsidR="00F003BD" w:rsidRDefault="00F003BD" w:rsidP="003C2CE7">
      <w:r>
        <w:t xml:space="preserve">Ainda assim, dado que ao longo do desenvolvimento do projeto existiram algumas alterações no formato </w:t>
      </w:r>
      <w:r w:rsidRPr="00F003BD">
        <w:rPr>
          <w:i/>
          <w:iCs/>
        </w:rPr>
        <w:t>standard</w:t>
      </w:r>
      <w:r>
        <w:t xml:space="preserve"> das imagens fornecidas pelo IPMA, sendo que, inicialmente as imagens vinham com as fronteiras delineadas a preto, </w:t>
      </w:r>
      <w:r w:rsidR="00FA2866">
        <w:t xml:space="preserve">mas, </w:t>
      </w:r>
      <w:r>
        <w:t>após um certo período</w:t>
      </w:r>
      <w:r w:rsidR="00FA2866">
        <w:t>,</w:t>
      </w:r>
      <w:r>
        <w:t xml:space="preserve"> essas fronteiras foram removidas, e</w:t>
      </w:r>
      <w:r w:rsidR="00FA2866">
        <w:t>,</w:t>
      </w:r>
      <w:r>
        <w:t xml:space="preserve"> eventualmente</w:t>
      </w:r>
      <w:r w:rsidR="00FA2866">
        <w:t>,</w:t>
      </w:r>
      <w:r>
        <w:t xml:space="preserve"> voltaram</w:t>
      </w:r>
      <w:r w:rsidR="00FA2866">
        <w:t xml:space="preserve"> a ser colocadas, nós desenvolvemos uma função capaz de remover os </w:t>
      </w:r>
      <w:r w:rsidR="00FA2866" w:rsidRPr="00FA2866">
        <w:rPr>
          <w:i/>
          <w:iCs/>
        </w:rPr>
        <w:t>pixels</w:t>
      </w:r>
      <w:r w:rsidR="00FA2866">
        <w:t xml:space="preserve"> pretos de uma imagem fazendo com que o </w:t>
      </w:r>
      <w:proofErr w:type="spellStart"/>
      <w:r w:rsidR="00FA2866" w:rsidRPr="00FA2866">
        <w:rPr>
          <w:i/>
          <w:iCs/>
        </w:rPr>
        <w:t>dataset</w:t>
      </w:r>
      <w:proofErr w:type="spellEnd"/>
      <w:r w:rsidR="00FA2866">
        <w:t xml:space="preserve"> construído seja mais uniforme</w:t>
      </w:r>
      <w:r w:rsidR="00B776B2">
        <w:t xml:space="preserve"> (</w:t>
      </w:r>
      <w:r w:rsidR="00B776B2">
        <w:fldChar w:fldCharType="begin"/>
      </w:r>
      <w:r w:rsidR="00B776B2">
        <w:instrText xml:space="preserve"> REF _Ref139644720 \h </w:instrText>
      </w:r>
      <w:r w:rsidR="00B776B2">
        <w:fldChar w:fldCharType="separate"/>
      </w:r>
      <w:r w:rsidR="00B776B2">
        <w:t xml:space="preserve">Figura </w:t>
      </w:r>
      <w:r w:rsidR="00B776B2">
        <w:rPr>
          <w:noProof/>
        </w:rPr>
        <w:t>9</w:t>
      </w:r>
      <w:r w:rsidR="00B776B2">
        <w:fldChar w:fldCharType="end"/>
      </w:r>
      <w:r w:rsidR="00B776B2">
        <w:t>)</w:t>
      </w:r>
      <w:r w:rsidR="00FA2866">
        <w:t>.</w:t>
      </w:r>
    </w:p>
    <w:p w14:paraId="77ABB423" w14:textId="77777777" w:rsidR="00FA2866" w:rsidRDefault="00FA2866" w:rsidP="00655566">
      <w:pPr>
        <w:pStyle w:val="Image"/>
      </w:pPr>
      <w:r>
        <w:lastRenderedPageBreak/>
        <w:drawing>
          <wp:inline distT="0" distB="0" distL="0" distR="0" wp14:anchorId="73EE44DF" wp14:editId="41665145">
            <wp:extent cx="2979420" cy="1775497"/>
            <wp:effectExtent l="0" t="0" r="0" b="0"/>
            <wp:docPr id="613274765" name="Imagem 613274765"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3274765" name="Picture 1" descr="A picture containing text, screenshot, font, software&#10;&#10;Description automatically generated"/>
                    <pic:cNvPicPr/>
                  </pic:nvPicPr>
                  <pic:blipFill>
                    <a:blip r:embed="rId28"/>
                    <a:stretch>
                      <a:fillRect/>
                    </a:stretch>
                  </pic:blipFill>
                  <pic:spPr>
                    <a:xfrm>
                      <a:off x="0" y="0"/>
                      <a:ext cx="2999398" cy="1787402"/>
                    </a:xfrm>
                    <a:prstGeom prst="rect">
                      <a:avLst/>
                    </a:prstGeom>
                  </pic:spPr>
                </pic:pic>
              </a:graphicData>
            </a:graphic>
          </wp:inline>
        </w:drawing>
      </w:r>
    </w:p>
    <w:p w14:paraId="6CC5A9DD" w14:textId="385D76B2" w:rsidR="00FA2866" w:rsidRDefault="00FA2866" w:rsidP="00D93832">
      <w:pPr>
        <w:pStyle w:val="Legenda"/>
      </w:pPr>
      <w:bookmarkStart w:id="113" w:name="_Ref139644720"/>
      <w:bookmarkStart w:id="114" w:name="_Toc139644121"/>
      <w:r>
        <w:t xml:space="preserve">Figura </w:t>
      </w:r>
      <w:r>
        <w:fldChar w:fldCharType="begin"/>
      </w:r>
      <w:r>
        <w:instrText xml:space="preserve"> SEQ Figura \* ARABIC </w:instrText>
      </w:r>
      <w:r>
        <w:fldChar w:fldCharType="separate"/>
      </w:r>
      <w:r w:rsidR="00CD55B9">
        <w:rPr>
          <w:noProof/>
        </w:rPr>
        <w:t>9</w:t>
      </w:r>
      <w:r>
        <w:rPr>
          <w:noProof/>
        </w:rPr>
        <w:fldChar w:fldCharType="end"/>
      </w:r>
      <w:bookmarkEnd w:id="113"/>
      <w:r>
        <w:t xml:space="preserve"> - </w:t>
      </w:r>
      <w:r w:rsidRPr="00B776B2">
        <w:t xml:space="preserve">Função para remover </w:t>
      </w:r>
      <w:r w:rsidRPr="00B776B2">
        <w:rPr>
          <w:i/>
        </w:rPr>
        <w:t>pixels</w:t>
      </w:r>
      <w:r w:rsidRPr="00B776B2">
        <w:t xml:space="preserve"> pretos das imagens</w:t>
      </w:r>
      <w:r w:rsidR="00AA40D6" w:rsidRPr="00B776B2">
        <w:t>.</w:t>
      </w:r>
      <w:bookmarkEnd w:id="114"/>
    </w:p>
    <w:p w14:paraId="7EB4FE90" w14:textId="77777777" w:rsidR="00D4137E" w:rsidRDefault="00D4137E" w:rsidP="00D4137E">
      <w:r>
        <w:t xml:space="preserve">Dado que as imagens fornecidas pelo IPMA contêm o mapa de Portugal Continental na sua integra e a </w:t>
      </w:r>
      <w:r w:rsidRPr="008D6EFE">
        <w:t>API</w:t>
      </w:r>
      <w:r>
        <w:t xml:space="preserve"> fornece dados relativos a várias estações, para obter mais dados para treino, foi feito o recorte do mapa para cada distrito atribuindo a cada imagem o valor de precipitação da estação mais próxima da capital de distrito.</w:t>
      </w:r>
    </w:p>
    <w:p w14:paraId="4BA7C81E" w14:textId="407E9D9D" w:rsidR="00D4137E" w:rsidRDefault="00D4137E" w:rsidP="00D4137E">
      <w:del w:id="115" w:author="João da Silva Pereira" w:date="2023-07-09T18:38:00Z">
        <w:r w:rsidDel="00B66F71">
          <w:delText xml:space="preserve"> </w:delText>
        </w:r>
      </w:del>
      <w:r>
        <w:t xml:space="preserve">Foi feito um recorte de duzentos por duzentos </w:t>
      </w:r>
      <w:r w:rsidRPr="00D4137E">
        <w:rPr>
          <w:i/>
          <w:iCs/>
        </w:rPr>
        <w:t>pixels</w:t>
      </w:r>
      <w:r>
        <w:t xml:space="preserve"> de forma a cobrir o distrito na sua totalidade.</w:t>
      </w:r>
    </w:p>
    <w:p w14:paraId="5A66350E" w14:textId="0223D6C0" w:rsidR="00ED7708" w:rsidRPr="00D4137E" w:rsidRDefault="00FA2866" w:rsidP="00D4137E">
      <w:pPr>
        <w:rPr>
          <w:i/>
          <w:iCs/>
        </w:rPr>
      </w:pPr>
      <w:r>
        <w:t xml:space="preserve">Apesar disto, apenas era possível obter um máximo de </w:t>
      </w:r>
      <w:r w:rsidR="00D4137E">
        <w:t>432</w:t>
      </w:r>
      <w:r>
        <w:t xml:space="preserve"> elementos para o </w:t>
      </w:r>
      <w:proofErr w:type="spellStart"/>
      <w:r w:rsidRPr="007A2EF8">
        <w:rPr>
          <w:i/>
          <w:iCs/>
        </w:rPr>
        <w:t>dataset</w:t>
      </w:r>
      <w:proofErr w:type="spellEnd"/>
      <w:r>
        <w:t xml:space="preserve"> diariamente, então, por parte dos orientadores, foi recomendado serem realizadas técnicas de </w:t>
      </w:r>
      <w:r w:rsidRPr="00FA2866">
        <w:rPr>
          <w:i/>
          <w:iCs/>
        </w:rPr>
        <w:t xml:space="preserve">data </w:t>
      </w:r>
      <w:proofErr w:type="spellStart"/>
      <w:r w:rsidRPr="00FA2866">
        <w:rPr>
          <w:i/>
          <w:iCs/>
        </w:rPr>
        <w:t>augmentation</w:t>
      </w:r>
      <w:proofErr w:type="spellEnd"/>
      <w:r>
        <w:rPr>
          <w:i/>
          <w:iCs/>
        </w:rPr>
        <w:t>.</w:t>
      </w:r>
    </w:p>
    <w:p w14:paraId="06B50978" w14:textId="2BD50348" w:rsidR="00FA2866" w:rsidRPr="00FA2866" w:rsidRDefault="00FA2866" w:rsidP="00FA2866">
      <w:pPr>
        <w:pStyle w:val="Ttulo3"/>
      </w:pPr>
      <w:bookmarkStart w:id="116" w:name="_Toc139644093"/>
      <w:r w:rsidRPr="00FA2866">
        <w:rPr>
          <w:i/>
          <w:iCs/>
        </w:rPr>
        <w:t>Data</w:t>
      </w:r>
      <w:r>
        <w:t xml:space="preserve"> </w:t>
      </w:r>
      <w:proofErr w:type="spellStart"/>
      <w:r w:rsidRPr="00FA2866">
        <w:rPr>
          <w:i/>
          <w:iCs/>
        </w:rPr>
        <w:t>augmentation</w:t>
      </w:r>
      <w:bookmarkEnd w:id="116"/>
      <w:proofErr w:type="spellEnd"/>
    </w:p>
    <w:p w14:paraId="28FB4279" w14:textId="47C8B70A" w:rsidR="00C21A4A" w:rsidRDefault="00FA2866" w:rsidP="003C2CE7">
      <w:r w:rsidRPr="00A836DC">
        <w:rPr>
          <w:i/>
          <w:iCs/>
        </w:rPr>
        <w:t xml:space="preserve">Data </w:t>
      </w:r>
      <w:proofErr w:type="spellStart"/>
      <w:r w:rsidRPr="00A836DC">
        <w:rPr>
          <w:i/>
          <w:iCs/>
        </w:rPr>
        <w:t>augmentation</w:t>
      </w:r>
      <w:proofErr w:type="spellEnd"/>
      <w:r>
        <w:t xml:space="preserve"> é uma técnica </w:t>
      </w:r>
      <w:r w:rsidR="00A836DC">
        <w:t xml:space="preserve">utilizada </w:t>
      </w:r>
      <w:r>
        <w:t>para</w:t>
      </w:r>
      <w:r w:rsidR="00A836DC">
        <w:t xml:space="preserve"> </w:t>
      </w:r>
      <w:r>
        <w:t xml:space="preserve">aumentar </w:t>
      </w:r>
      <w:r w:rsidR="00A836DC">
        <w:t xml:space="preserve">artificialmente </w:t>
      </w:r>
      <w:r>
        <w:t xml:space="preserve">o </w:t>
      </w:r>
      <w:proofErr w:type="spellStart"/>
      <w:r w:rsidRPr="00A836DC">
        <w:rPr>
          <w:i/>
          <w:iCs/>
        </w:rPr>
        <w:t>dataset</w:t>
      </w:r>
      <w:proofErr w:type="spellEnd"/>
      <w:r>
        <w:t xml:space="preserve"> de treino</w:t>
      </w:r>
      <w:r w:rsidR="00A836DC">
        <w:t>,</w:t>
      </w:r>
      <w:r>
        <w:t xml:space="preserve"> criando cópias modificadas do </w:t>
      </w:r>
      <w:proofErr w:type="spellStart"/>
      <w:r w:rsidRPr="00A836DC">
        <w:rPr>
          <w:i/>
          <w:iCs/>
        </w:rPr>
        <w:t>dataset</w:t>
      </w:r>
      <w:proofErr w:type="spellEnd"/>
      <w:r>
        <w:t xml:space="preserve"> original. </w:t>
      </w:r>
    </w:p>
    <w:p w14:paraId="5E4ED07B" w14:textId="57B50D85" w:rsidR="00A836DC" w:rsidRDefault="00A836DC" w:rsidP="003C2CE7">
      <w:r>
        <w:t xml:space="preserve">É uma técnica bastante utilizada em problemas de </w:t>
      </w:r>
      <w:proofErr w:type="spellStart"/>
      <w:r w:rsidRPr="00A836DC">
        <w:rPr>
          <w:i/>
          <w:iCs/>
        </w:rPr>
        <w:t>deep</w:t>
      </w:r>
      <w:proofErr w:type="spellEnd"/>
      <w:r>
        <w:t xml:space="preserve"> </w:t>
      </w:r>
      <w:proofErr w:type="spellStart"/>
      <w:r w:rsidRPr="00A836DC">
        <w:rPr>
          <w:i/>
          <w:iCs/>
        </w:rPr>
        <w:t>learning</w:t>
      </w:r>
      <w:proofErr w:type="spellEnd"/>
      <w:r>
        <w:t>, por ser a única solução para um dos maiores problemas que as redes neuronais ainda apresentam, que é a dependência sob dados de treino para atingir o seu bom funcionamento.</w:t>
      </w:r>
    </w:p>
    <w:p w14:paraId="6AEA3DF8" w14:textId="757A3A4D" w:rsidR="00A836DC" w:rsidRDefault="00A836DC" w:rsidP="003C2CE7">
      <w:r>
        <w:t xml:space="preserve">Para </w:t>
      </w:r>
      <w:proofErr w:type="spellStart"/>
      <w:r w:rsidRPr="00A836DC">
        <w:rPr>
          <w:i/>
          <w:iCs/>
        </w:rPr>
        <w:t>datasets</w:t>
      </w:r>
      <w:proofErr w:type="spellEnd"/>
      <w:r>
        <w:t xml:space="preserve"> baseados em imagens algumas das técnicas mais famosas são realizar transformações geométricas nas imagens, alterar as cores das mesmas, apagar partes aleatórias, entre outras, mas sendo que estes dados são mais ‘delicados’ e não seria lógico dentro do contexto do problema fazer grandes alterações às imagens foi tida uma abordagem mais suave.</w:t>
      </w:r>
    </w:p>
    <w:p w14:paraId="34B35D4D" w14:textId="687D9294" w:rsidR="004004A1" w:rsidRDefault="003C2CE7" w:rsidP="003C2CE7">
      <w:r>
        <w:t>Essas alterações foram as seguintes:</w:t>
      </w:r>
      <w:r w:rsidR="001229B5">
        <w:t xml:space="preserve"> </w:t>
      </w:r>
    </w:p>
    <w:p w14:paraId="3703D140" w14:textId="41E1B31F" w:rsidR="001D44E6" w:rsidRDefault="001D44E6" w:rsidP="001D44E6">
      <w:pPr>
        <w:pStyle w:val="PargrafodaLista"/>
        <w:numPr>
          <w:ilvl w:val="0"/>
          <w:numId w:val="32"/>
        </w:numPr>
      </w:pPr>
      <w:r>
        <w:lastRenderedPageBreak/>
        <w:t xml:space="preserve">Deslocamento da imagem em 20 </w:t>
      </w:r>
      <w:r w:rsidRPr="001D44E6">
        <w:rPr>
          <w:i/>
          <w:iCs/>
        </w:rPr>
        <w:t>pixels</w:t>
      </w:r>
      <w:r>
        <w:rPr>
          <w:i/>
          <w:iCs/>
        </w:rPr>
        <w:t xml:space="preserve"> </w:t>
      </w:r>
      <w:r>
        <w:t>para baixo, copiando a “linha” superior da imagem para as 20 novas linhas criadas</w:t>
      </w:r>
      <w:r w:rsidR="00B776B2">
        <w:t xml:space="preserve"> (</w:t>
      </w:r>
      <w:r w:rsidR="00B776B2">
        <w:fldChar w:fldCharType="begin"/>
      </w:r>
      <w:r w:rsidR="00B776B2">
        <w:instrText xml:space="preserve"> REF _Ref139644734 \h </w:instrText>
      </w:r>
      <w:r w:rsidR="00B776B2">
        <w:fldChar w:fldCharType="separate"/>
      </w:r>
      <w:r w:rsidR="00B776B2">
        <w:t xml:space="preserve">Figura </w:t>
      </w:r>
      <w:r w:rsidR="00B776B2">
        <w:rPr>
          <w:noProof/>
        </w:rPr>
        <w:t>10</w:t>
      </w:r>
      <w:r w:rsidR="00B776B2">
        <w:fldChar w:fldCharType="end"/>
      </w:r>
      <w:r w:rsidR="00B776B2">
        <w:t>)</w:t>
      </w:r>
      <w:r>
        <w:t>;</w:t>
      </w:r>
    </w:p>
    <w:p w14:paraId="6079C386" w14:textId="77777777" w:rsidR="001271A9" w:rsidRDefault="001271A9" w:rsidP="00655566">
      <w:pPr>
        <w:pStyle w:val="Image"/>
      </w:pPr>
      <w:r w:rsidRPr="003005EA">
        <w:drawing>
          <wp:inline distT="0" distB="0" distL="0" distR="0" wp14:anchorId="598F8C8E" wp14:editId="029DF626">
            <wp:extent cx="3581823" cy="2528515"/>
            <wp:effectExtent l="0" t="0" r="0" b="5715"/>
            <wp:docPr id="362020237" name="Imagem 362020237"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9770654" name="Picture 1" descr="A picture containing text, screenshot, font&#10;&#10;Description automatically generated"/>
                    <pic:cNvPicPr/>
                  </pic:nvPicPr>
                  <pic:blipFill>
                    <a:blip r:embed="rId29"/>
                    <a:stretch>
                      <a:fillRect/>
                    </a:stretch>
                  </pic:blipFill>
                  <pic:spPr>
                    <a:xfrm>
                      <a:off x="0" y="0"/>
                      <a:ext cx="3603071" cy="2543514"/>
                    </a:xfrm>
                    <a:prstGeom prst="rect">
                      <a:avLst/>
                    </a:prstGeom>
                  </pic:spPr>
                </pic:pic>
              </a:graphicData>
            </a:graphic>
          </wp:inline>
        </w:drawing>
      </w:r>
    </w:p>
    <w:p w14:paraId="2A7B14A2" w14:textId="749F5537" w:rsidR="00E03ACB" w:rsidRPr="00A836DC" w:rsidRDefault="001271A9" w:rsidP="00D93832">
      <w:pPr>
        <w:pStyle w:val="Legenda"/>
      </w:pPr>
      <w:bookmarkStart w:id="117" w:name="_Ref139644734"/>
      <w:bookmarkStart w:id="118" w:name="_Toc139644122"/>
      <w:r>
        <w:t xml:space="preserve">Figura </w:t>
      </w:r>
      <w:r>
        <w:fldChar w:fldCharType="begin"/>
      </w:r>
      <w:r>
        <w:instrText xml:space="preserve"> SEQ Figura \* ARABIC </w:instrText>
      </w:r>
      <w:r>
        <w:fldChar w:fldCharType="separate"/>
      </w:r>
      <w:r w:rsidR="00CD55B9">
        <w:rPr>
          <w:noProof/>
        </w:rPr>
        <w:t>10</w:t>
      </w:r>
      <w:r>
        <w:rPr>
          <w:noProof/>
        </w:rPr>
        <w:fldChar w:fldCharType="end"/>
      </w:r>
      <w:bookmarkEnd w:id="117"/>
      <w:r>
        <w:t xml:space="preserve"> - </w:t>
      </w:r>
      <w:r w:rsidRPr="00B776B2">
        <w:t xml:space="preserve">Código da função para </w:t>
      </w:r>
      <w:r w:rsidR="00D91D53" w:rsidRPr="00B776B2">
        <w:t>deslocar</w:t>
      </w:r>
      <w:r w:rsidRPr="00B776B2">
        <w:t xml:space="preserve"> a imagem para baixo</w:t>
      </w:r>
      <w:r w:rsidR="00AA40D6" w:rsidRPr="00B776B2">
        <w:t>.</w:t>
      </w:r>
      <w:bookmarkEnd w:id="118"/>
    </w:p>
    <w:p w14:paraId="3525F7BC" w14:textId="094AD52B" w:rsidR="00E03ACB" w:rsidRPr="00E03ACB" w:rsidRDefault="00E03ACB" w:rsidP="00E03ACB">
      <w:pPr>
        <w:spacing w:line="276" w:lineRule="auto"/>
        <w:ind w:firstLine="0"/>
        <w:jc w:val="left"/>
        <w:rPr>
          <w:bCs/>
          <w:iCs/>
          <w:sz w:val="18"/>
          <w:szCs w:val="18"/>
        </w:rPr>
      </w:pPr>
      <w:r>
        <w:rPr>
          <w:b/>
          <w:bCs/>
        </w:rPr>
        <w:br w:type="page"/>
      </w:r>
    </w:p>
    <w:p w14:paraId="32D12103" w14:textId="58D098AE" w:rsidR="001D44E6" w:rsidRDefault="001D44E6" w:rsidP="001D44E6">
      <w:pPr>
        <w:pStyle w:val="PargrafodaLista"/>
        <w:numPr>
          <w:ilvl w:val="0"/>
          <w:numId w:val="32"/>
        </w:numPr>
      </w:pPr>
      <w:r>
        <w:lastRenderedPageBreak/>
        <w:t xml:space="preserve">Deslocamento da imagem em 20 </w:t>
      </w:r>
      <w:r w:rsidRPr="001D44E6">
        <w:rPr>
          <w:i/>
          <w:iCs/>
        </w:rPr>
        <w:t>pixels</w:t>
      </w:r>
      <w:r>
        <w:rPr>
          <w:i/>
          <w:iCs/>
        </w:rPr>
        <w:t xml:space="preserve"> </w:t>
      </w:r>
      <w:r>
        <w:t>para a direita, copiando a “linha” da esquerda da imagem para as 20 novas colunas criadas</w:t>
      </w:r>
      <w:r w:rsidR="00B776B2">
        <w:t xml:space="preserve"> (</w:t>
      </w:r>
      <w:r w:rsidR="00B776B2">
        <w:fldChar w:fldCharType="begin"/>
      </w:r>
      <w:r w:rsidR="00B776B2">
        <w:instrText xml:space="preserve"> REF _Ref139644743 \h </w:instrText>
      </w:r>
      <w:r w:rsidR="00B776B2">
        <w:fldChar w:fldCharType="separate"/>
      </w:r>
      <w:r w:rsidR="00B776B2">
        <w:t xml:space="preserve">Figura </w:t>
      </w:r>
      <w:r w:rsidR="00B776B2">
        <w:rPr>
          <w:noProof/>
        </w:rPr>
        <w:t>11</w:t>
      </w:r>
      <w:r w:rsidR="00B776B2">
        <w:fldChar w:fldCharType="end"/>
      </w:r>
      <w:r w:rsidR="00B776B2">
        <w:t>)</w:t>
      </w:r>
      <w:r>
        <w:t>;</w:t>
      </w:r>
    </w:p>
    <w:p w14:paraId="558F1E31" w14:textId="77777777" w:rsidR="00D91D53" w:rsidRDefault="00D91D53" w:rsidP="00655566">
      <w:pPr>
        <w:pStyle w:val="Image"/>
      </w:pPr>
      <w:r w:rsidRPr="003005EA">
        <w:drawing>
          <wp:inline distT="0" distB="0" distL="0" distR="0" wp14:anchorId="087AC00B" wp14:editId="68262070">
            <wp:extent cx="3619500" cy="2292721"/>
            <wp:effectExtent l="0" t="0" r="0" b="0"/>
            <wp:docPr id="1944258241" name="Imagem 1944258241"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258241" name="Picture 1" descr="A picture containing text, screenshot, font&#10;&#10;Description automatically generated"/>
                    <pic:cNvPicPr/>
                  </pic:nvPicPr>
                  <pic:blipFill>
                    <a:blip r:embed="rId30"/>
                    <a:stretch>
                      <a:fillRect/>
                    </a:stretch>
                  </pic:blipFill>
                  <pic:spPr>
                    <a:xfrm>
                      <a:off x="0" y="0"/>
                      <a:ext cx="3650618" cy="2312432"/>
                    </a:xfrm>
                    <a:prstGeom prst="rect">
                      <a:avLst/>
                    </a:prstGeom>
                  </pic:spPr>
                </pic:pic>
              </a:graphicData>
            </a:graphic>
          </wp:inline>
        </w:drawing>
      </w:r>
    </w:p>
    <w:p w14:paraId="206DFED4" w14:textId="1F9514EB" w:rsidR="00D91D53" w:rsidRPr="00B776B2" w:rsidRDefault="00D91D53" w:rsidP="00D93832">
      <w:pPr>
        <w:pStyle w:val="Legenda"/>
      </w:pPr>
      <w:bookmarkStart w:id="119" w:name="_Ref139644743"/>
      <w:bookmarkStart w:id="120" w:name="_Toc139644123"/>
      <w:r>
        <w:t xml:space="preserve">Figura </w:t>
      </w:r>
      <w:r>
        <w:fldChar w:fldCharType="begin"/>
      </w:r>
      <w:r>
        <w:instrText xml:space="preserve"> SEQ Figura \* ARABIC </w:instrText>
      </w:r>
      <w:r>
        <w:fldChar w:fldCharType="separate"/>
      </w:r>
      <w:r w:rsidR="00CD55B9">
        <w:rPr>
          <w:noProof/>
        </w:rPr>
        <w:t>11</w:t>
      </w:r>
      <w:r>
        <w:rPr>
          <w:noProof/>
        </w:rPr>
        <w:fldChar w:fldCharType="end"/>
      </w:r>
      <w:bookmarkEnd w:id="119"/>
      <w:r>
        <w:t xml:space="preserve"> - </w:t>
      </w:r>
      <w:r w:rsidRPr="00B776B2">
        <w:t xml:space="preserve">Código da função para deslocar a </w:t>
      </w:r>
      <w:r w:rsidR="00E01117" w:rsidRPr="00B776B2">
        <w:t>imagem</w:t>
      </w:r>
      <w:r w:rsidRPr="00B776B2">
        <w:t xml:space="preserve"> para a esquerda</w:t>
      </w:r>
      <w:r w:rsidR="00AA40D6" w:rsidRPr="00B776B2">
        <w:t>.</w:t>
      </w:r>
      <w:bookmarkEnd w:id="120"/>
    </w:p>
    <w:p w14:paraId="068D7312" w14:textId="08443E87" w:rsidR="001D44E6" w:rsidRDefault="001D44E6" w:rsidP="001D44E6">
      <w:pPr>
        <w:pStyle w:val="PargrafodaLista"/>
        <w:numPr>
          <w:ilvl w:val="0"/>
          <w:numId w:val="32"/>
        </w:numPr>
      </w:pPr>
      <w:r>
        <w:t xml:space="preserve">Deslocamento da imagem em 20 </w:t>
      </w:r>
      <w:r w:rsidRPr="001D44E6">
        <w:rPr>
          <w:i/>
          <w:iCs/>
        </w:rPr>
        <w:t>pixels</w:t>
      </w:r>
      <w:r>
        <w:rPr>
          <w:i/>
          <w:iCs/>
        </w:rPr>
        <w:t xml:space="preserve"> </w:t>
      </w:r>
      <w:r>
        <w:t>para a esquerda, copiando a “linha” da direita da imagem para as 20 novas colunas criadas</w:t>
      </w:r>
      <w:r w:rsidR="00B776B2">
        <w:t xml:space="preserve"> (</w:t>
      </w:r>
      <w:r w:rsidR="00B776B2">
        <w:fldChar w:fldCharType="begin"/>
      </w:r>
      <w:r w:rsidR="00B776B2">
        <w:instrText xml:space="preserve"> REF _Ref139644754 \h </w:instrText>
      </w:r>
      <w:r w:rsidR="00B776B2">
        <w:fldChar w:fldCharType="separate"/>
      </w:r>
      <w:r w:rsidR="00B776B2">
        <w:t xml:space="preserve">Figura </w:t>
      </w:r>
      <w:r w:rsidR="00B776B2">
        <w:rPr>
          <w:noProof/>
        </w:rPr>
        <w:t>12</w:t>
      </w:r>
      <w:r w:rsidR="00B776B2">
        <w:fldChar w:fldCharType="end"/>
      </w:r>
      <w:r w:rsidR="00B776B2">
        <w:t>)</w:t>
      </w:r>
      <w:r>
        <w:t>;</w:t>
      </w:r>
    </w:p>
    <w:p w14:paraId="1F507B3E" w14:textId="77777777" w:rsidR="00D91D53" w:rsidRDefault="00D91D53" w:rsidP="00655566">
      <w:pPr>
        <w:pStyle w:val="Image"/>
      </w:pPr>
      <w:r w:rsidRPr="003005EA">
        <w:drawing>
          <wp:inline distT="0" distB="0" distL="0" distR="0" wp14:anchorId="2FF69D64" wp14:editId="2300D20F">
            <wp:extent cx="3619500" cy="2532867"/>
            <wp:effectExtent l="0" t="0" r="0" b="1270"/>
            <wp:docPr id="169733792" name="Imagem 169733792"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733792" name="Picture 1" descr="A picture containing text, screenshot, font&#10;&#10;Description automatically generated"/>
                    <pic:cNvPicPr/>
                  </pic:nvPicPr>
                  <pic:blipFill>
                    <a:blip r:embed="rId31"/>
                    <a:stretch>
                      <a:fillRect/>
                    </a:stretch>
                  </pic:blipFill>
                  <pic:spPr>
                    <a:xfrm>
                      <a:off x="0" y="0"/>
                      <a:ext cx="3653703" cy="2556802"/>
                    </a:xfrm>
                    <a:prstGeom prst="rect">
                      <a:avLst/>
                    </a:prstGeom>
                  </pic:spPr>
                </pic:pic>
              </a:graphicData>
            </a:graphic>
          </wp:inline>
        </w:drawing>
      </w:r>
    </w:p>
    <w:p w14:paraId="067491ED" w14:textId="3550519D" w:rsidR="00D91D53" w:rsidRPr="00A836DC" w:rsidRDefault="00D91D53" w:rsidP="00D93832">
      <w:pPr>
        <w:pStyle w:val="Legenda"/>
      </w:pPr>
      <w:bookmarkStart w:id="121" w:name="_Ref139644754"/>
      <w:bookmarkStart w:id="122" w:name="_Toc139644124"/>
      <w:r>
        <w:t xml:space="preserve">Figura </w:t>
      </w:r>
      <w:r>
        <w:fldChar w:fldCharType="begin"/>
      </w:r>
      <w:r>
        <w:instrText xml:space="preserve"> SEQ Figura \* ARABIC </w:instrText>
      </w:r>
      <w:r>
        <w:fldChar w:fldCharType="separate"/>
      </w:r>
      <w:r w:rsidR="00CD55B9">
        <w:rPr>
          <w:noProof/>
        </w:rPr>
        <w:t>12</w:t>
      </w:r>
      <w:r>
        <w:rPr>
          <w:noProof/>
        </w:rPr>
        <w:fldChar w:fldCharType="end"/>
      </w:r>
      <w:bookmarkEnd w:id="121"/>
      <w:r>
        <w:t xml:space="preserve"> - </w:t>
      </w:r>
      <w:r w:rsidRPr="00B776B2">
        <w:t xml:space="preserve">Código </w:t>
      </w:r>
      <w:r w:rsidR="00E01117" w:rsidRPr="00B776B2">
        <w:t xml:space="preserve">da função </w:t>
      </w:r>
      <w:r w:rsidRPr="00B776B2">
        <w:t>para deslocar a imagem para a direita</w:t>
      </w:r>
      <w:r w:rsidR="00AA40D6" w:rsidRPr="00B776B2">
        <w:t>.</w:t>
      </w:r>
      <w:bookmarkEnd w:id="122"/>
    </w:p>
    <w:p w14:paraId="2CFF1BED" w14:textId="51DF0DB1" w:rsidR="00E03ACB" w:rsidRPr="00E03ACB" w:rsidRDefault="00E03ACB" w:rsidP="00E03ACB">
      <w:pPr>
        <w:spacing w:line="276" w:lineRule="auto"/>
        <w:ind w:firstLine="0"/>
        <w:jc w:val="left"/>
      </w:pPr>
      <w:r>
        <w:br w:type="page"/>
      </w:r>
    </w:p>
    <w:p w14:paraId="2F588A9C" w14:textId="2859B042" w:rsidR="001D44E6" w:rsidRDefault="001D44E6" w:rsidP="001D44E6">
      <w:pPr>
        <w:pStyle w:val="PargrafodaLista"/>
        <w:numPr>
          <w:ilvl w:val="0"/>
          <w:numId w:val="32"/>
        </w:numPr>
      </w:pPr>
      <w:r>
        <w:lastRenderedPageBreak/>
        <w:t>Rotação da imagem original em 1 grau</w:t>
      </w:r>
      <w:r w:rsidR="00B776B2">
        <w:t xml:space="preserve"> (</w:t>
      </w:r>
      <w:r w:rsidR="00B776B2">
        <w:fldChar w:fldCharType="begin"/>
      </w:r>
      <w:r w:rsidR="00B776B2">
        <w:instrText xml:space="preserve"> REF _Ref139644767 \h </w:instrText>
      </w:r>
      <w:r w:rsidR="00B776B2">
        <w:fldChar w:fldCharType="separate"/>
      </w:r>
      <w:r w:rsidR="00B776B2">
        <w:t xml:space="preserve">Figura </w:t>
      </w:r>
      <w:r w:rsidR="00B776B2">
        <w:rPr>
          <w:noProof/>
        </w:rPr>
        <w:t>13</w:t>
      </w:r>
      <w:r w:rsidR="00B776B2">
        <w:fldChar w:fldCharType="end"/>
      </w:r>
      <w:r w:rsidR="00B776B2">
        <w:t>)</w:t>
      </w:r>
      <w:r>
        <w:t>;</w:t>
      </w:r>
    </w:p>
    <w:p w14:paraId="092AF9FF" w14:textId="77777777" w:rsidR="00D91D53" w:rsidRDefault="00D91D53" w:rsidP="00655566">
      <w:pPr>
        <w:pStyle w:val="Image"/>
      </w:pPr>
      <w:r w:rsidRPr="003005EA">
        <w:drawing>
          <wp:inline distT="0" distB="0" distL="0" distR="0" wp14:anchorId="2E2ADA03" wp14:editId="3CFA81ED">
            <wp:extent cx="3627120" cy="2516735"/>
            <wp:effectExtent l="0" t="0" r="0" b="0"/>
            <wp:docPr id="36895122" name="Imagem 36895122" descr="A picture containing text, screenshot, font, softw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895122" name="Picture 1" descr="A picture containing text, screenshot, font, software&#10;&#10;Description automatically generated"/>
                    <pic:cNvPicPr/>
                  </pic:nvPicPr>
                  <pic:blipFill>
                    <a:blip r:embed="rId32"/>
                    <a:stretch>
                      <a:fillRect/>
                    </a:stretch>
                  </pic:blipFill>
                  <pic:spPr>
                    <a:xfrm>
                      <a:off x="0" y="0"/>
                      <a:ext cx="3647639" cy="2530972"/>
                    </a:xfrm>
                    <a:prstGeom prst="rect">
                      <a:avLst/>
                    </a:prstGeom>
                  </pic:spPr>
                </pic:pic>
              </a:graphicData>
            </a:graphic>
          </wp:inline>
        </w:drawing>
      </w:r>
    </w:p>
    <w:p w14:paraId="08B992FB" w14:textId="6557D07F" w:rsidR="00D91D53" w:rsidRPr="00E03ACB" w:rsidRDefault="00D91D53" w:rsidP="00D93832">
      <w:pPr>
        <w:pStyle w:val="Legenda"/>
      </w:pPr>
      <w:bookmarkStart w:id="123" w:name="_Ref139644767"/>
      <w:bookmarkStart w:id="124" w:name="_Toc139644125"/>
      <w:r>
        <w:t xml:space="preserve">Figura </w:t>
      </w:r>
      <w:r>
        <w:fldChar w:fldCharType="begin"/>
      </w:r>
      <w:r>
        <w:instrText xml:space="preserve"> SEQ Figura \* ARABIC </w:instrText>
      </w:r>
      <w:r>
        <w:fldChar w:fldCharType="separate"/>
      </w:r>
      <w:r w:rsidR="00CD55B9">
        <w:rPr>
          <w:noProof/>
        </w:rPr>
        <w:t>13</w:t>
      </w:r>
      <w:r>
        <w:rPr>
          <w:noProof/>
        </w:rPr>
        <w:fldChar w:fldCharType="end"/>
      </w:r>
      <w:bookmarkEnd w:id="123"/>
      <w:r>
        <w:t xml:space="preserve"> - </w:t>
      </w:r>
      <w:r w:rsidRPr="00B776B2">
        <w:t>Código da função para rodar a imagem</w:t>
      </w:r>
      <w:r w:rsidR="00AA40D6" w:rsidRPr="00B776B2">
        <w:t>.</w:t>
      </w:r>
      <w:bookmarkEnd w:id="124"/>
    </w:p>
    <w:p w14:paraId="249DC760" w14:textId="602F659D" w:rsidR="001D44E6" w:rsidRDefault="001D44E6" w:rsidP="001D44E6">
      <w:pPr>
        <w:pStyle w:val="PargrafodaLista"/>
        <w:numPr>
          <w:ilvl w:val="0"/>
          <w:numId w:val="32"/>
        </w:numPr>
      </w:pPr>
      <w:r>
        <w:t>Rotação da imagem gerada pelo primeiro método (deslocamento para baixo) em 1 grau;</w:t>
      </w:r>
    </w:p>
    <w:p w14:paraId="1FAD83AE" w14:textId="09CAE987" w:rsidR="001D44E6" w:rsidRDefault="001D44E6" w:rsidP="001D44E6">
      <w:pPr>
        <w:pStyle w:val="PargrafodaLista"/>
        <w:numPr>
          <w:ilvl w:val="0"/>
          <w:numId w:val="32"/>
        </w:numPr>
      </w:pPr>
      <w:r>
        <w:t>Rotação da imagem gerada pelo segundo método (deslocamento para a direita) em 1 grau.</w:t>
      </w:r>
    </w:p>
    <w:p w14:paraId="45BFCF14" w14:textId="031513BF" w:rsidR="003005EA" w:rsidRDefault="001D44E6" w:rsidP="001D44E6">
      <w:pPr>
        <w:pStyle w:val="PargrafodaLista"/>
        <w:numPr>
          <w:ilvl w:val="0"/>
          <w:numId w:val="32"/>
        </w:numPr>
      </w:pPr>
      <w:r>
        <w:t>Rotação da imagem gerada pelo terceiro método (deslocamento para a esquerda) em 1 grau.</w:t>
      </w:r>
    </w:p>
    <w:p w14:paraId="55A33BF6" w14:textId="1E3C2297" w:rsidR="00D91D53" w:rsidRPr="001229B5" w:rsidRDefault="001D44E6" w:rsidP="001C4C90">
      <w:r>
        <w:t xml:space="preserve">Estas técnicas de aumento de dados permitem criar variações das imagens originais, ampliando o conjunto de dados disponível para o treino do modelo. Com uma maior diversidade de imagens, </w:t>
      </w:r>
      <w:r w:rsidR="003E3BC7">
        <w:t>espera-se que o modelo seja capaz de aprender padrões mais abrangentes e generalizáveis relacionados à precipitação.</w:t>
      </w:r>
    </w:p>
    <w:p w14:paraId="7B39A74F" w14:textId="77777777" w:rsidR="00A15ED0" w:rsidRDefault="001229B5" w:rsidP="00B05A1F">
      <w:r>
        <w:t xml:space="preserve">Apesar de todos </w:t>
      </w:r>
      <w:r w:rsidR="00A15ED0">
        <w:t>os</w:t>
      </w:r>
      <w:r>
        <w:t xml:space="preserve"> métodos</w:t>
      </w:r>
      <w:r w:rsidR="00A15ED0">
        <w:t xml:space="preserve"> empregues</w:t>
      </w:r>
      <w:r>
        <w:t xml:space="preserve">, não </w:t>
      </w:r>
      <w:r w:rsidR="00A15ED0">
        <w:t>foi possível</w:t>
      </w:r>
      <w:r>
        <w:t xml:space="preserve"> obter imagens de chuva intensa devido ao estado meteorológico</w:t>
      </w:r>
      <w:r w:rsidR="00A15ED0">
        <w:t xml:space="preserve"> predominante em </w:t>
      </w:r>
      <w:r>
        <w:t>Portugal Continental ter sido, maioritariamente, ameno.</w:t>
      </w:r>
    </w:p>
    <w:p w14:paraId="172C51F4" w14:textId="05EE1A73" w:rsidR="00A836DC" w:rsidRDefault="00A836DC" w:rsidP="00A836DC">
      <w:pPr>
        <w:pStyle w:val="Ttulo3"/>
      </w:pPr>
      <w:bookmarkStart w:id="125" w:name="_Toc139644094"/>
      <w:r>
        <w:t>Normalização dos dados</w:t>
      </w:r>
      <w:bookmarkEnd w:id="125"/>
    </w:p>
    <w:p w14:paraId="49E4E4CB" w14:textId="77777777" w:rsidR="00A836DC" w:rsidRDefault="00A836DC" w:rsidP="00A836DC">
      <w:r>
        <w:t xml:space="preserve">Já para os valores de precipitação, com o objetivo de obter um treino mais estável e preciso, optou-se por normalizar o valor da precipitação com base no maior valor já registado em Portugal pelo IPMA, que foi de </w:t>
      </w:r>
      <w:commentRangeStart w:id="126"/>
      <w:r>
        <w:t>220</w:t>
      </w:r>
      <w:commentRangeEnd w:id="126"/>
      <w:r w:rsidR="00663F99">
        <w:rPr>
          <w:rStyle w:val="Refdecomentrio"/>
        </w:rPr>
        <w:commentReference w:id="126"/>
      </w:r>
      <w:r>
        <w:t xml:space="preserve"> em </w:t>
      </w:r>
      <w:r w:rsidRPr="009C5932">
        <w:t>Penhas da Saúde</w:t>
      </w:r>
      <w:r>
        <w:t xml:space="preserve"> no dia catorze de janeiro de mil novecentos e setenta e sete. Ainda assim, decidiu-se aumentar esse valor para proporcionar uma margem de segurança para possíveis valores extremos que possam ocorrer.</w:t>
      </w:r>
    </w:p>
    <w:p w14:paraId="6D2A1324" w14:textId="77777777" w:rsidR="00A836DC" w:rsidRDefault="00A836DC" w:rsidP="00A836DC">
      <w:r>
        <w:lastRenderedPageBreak/>
        <w:t>A fórmula utilizada para essa normalização foi a seguinte:</w:t>
      </w:r>
    </w:p>
    <w:p w14:paraId="022D2C4A" w14:textId="77777777" w:rsidR="00A836DC" w:rsidRPr="001C4C90" w:rsidRDefault="00A836DC" w:rsidP="00A836DC">
      <w:pPr>
        <w:rPr>
          <w:rFonts w:eastAsiaTheme="minorEastAsia"/>
        </w:rPr>
      </w:pPr>
      <m:oMathPara>
        <m:oMath>
          <m:r>
            <w:rPr>
              <w:rFonts w:ascii="Cambria Math" w:hAnsi="Cambria Math"/>
            </w:rPr>
            <m:t>Valor normalizado=</m:t>
          </m:r>
          <m:f>
            <m:fPr>
              <m:ctrlPr>
                <w:rPr>
                  <w:rFonts w:ascii="Cambria Math" w:hAnsi="Cambria Math"/>
                  <w:i/>
                </w:rPr>
              </m:ctrlPr>
            </m:fPr>
            <m:num>
              <m:r>
                <w:rPr>
                  <w:rFonts w:ascii="Cambria Math" w:hAnsi="Cambria Math"/>
                </w:rPr>
                <m:t>Valor original</m:t>
              </m:r>
            </m:num>
            <m:den>
              <m:r>
                <w:rPr>
                  <w:rFonts w:ascii="Cambria Math" w:hAnsi="Cambria Math"/>
                </w:rPr>
                <m:t>240*100</m:t>
              </m:r>
            </m:den>
          </m:f>
        </m:oMath>
      </m:oMathPara>
    </w:p>
    <w:p w14:paraId="1A08CF0E" w14:textId="65647CD9" w:rsidR="00A836DC" w:rsidRDefault="00A836DC" w:rsidP="00A836DC">
      <w:r>
        <w:rPr>
          <w:rFonts w:eastAsiaTheme="minorEastAsia"/>
        </w:rPr>
        <w:t>Como a medida preventiva, optou-se por arredondar o valor obtido. Além disso, caso o valor fosse negativo, substituía-se por zero. Essa medida foi implementada devido a alguns pedidos que continham o valor de “-99.0”, possivelmente</w:t>
      </w:r>
      <w:r w:rsidR="00B776B2">
        <w:rPr>
          <w:rFonts w:eastAsiaTheme="minorEastAsia"/>
        </w:rPr>
        <w:t>,</w:t>
      </w:r>
      <w:r>
        <w:rPr>
          <w:rFonts w:eastAsiaTheme="minorEastAsia"/>
        </w:rPr>
        <w:t xml:space="preserve"> </w:t>
      </w:r>
      <w:r w:rsidR="00B776B2">
        <w:rPr>
          <w:rFonts w:eastAsiaTheme="minorEastAsia"/>
        </w:rPr>
        <w:t>por</w:t>
      </w:r>
      <w:r>
        <w:rPr>
          <w:rFonts w:eastAsiaTheme="minorEastAsia"/>
        </w:rPr>
        <w:t xml:space="preserve"> de erros no lado do IPMA</w:t>
      </w:r>
      <w:r w:rsidR="00B776B2">
        <w:rPr>
          <w:rFonts w:eastAsiaTheme="minorEastAsia"/>
        </w:rPr>
        <w:t xml:space="preserve"> (</w:t>
      </w:r>
      <w:r w:rsidR="00B776B2">
        <w:rPr>
          <w:rFonts w:eastAsiaTheme="minorEastAsia"/>
        </w:rPr>
        <w:fldChar w:fldCharType="begin"/>
      </w:r>
      <w:r w:rsidR="00B776B2">
        <w:rPr>
          <w:rFonts w:eastAsiaTheme="minorEastAsia"/>
        </w:rPr>
        <w:instrText xml:space="preserve"> REF _Ref139645104 \h </w:instrText>
      </w:r>
      <w:r w:rsidR="00B776B2">
        <w:rPr>
          <w:rFonts w:eastAsiaTheme="minorEastAsia"/>
        </w:rPr>
      </w:r>
      <w:r w:rsidR="00B776B2">
        <w:rPr>
          <w:rFonts w:eastAsiaTheme="minorEastAsia"/>
        </w:rPr>
        <w:fldChar w:fldCharType="separate"/>
      </w:r>
      <w:r w:rsidR="00B776B2">
        <w:t xml:space="preserve">Figura </w:t>
      </w:r>
      <w:r w:rsidR="00B776B2">
        <w:rPr>
          <w:noProof/>
        </w:rPr>
        <w:t>14</w:t>
      </w:r>
      <w:r w:rsidR="00B776B2">
        <w:rPr>
          <w:rFonts w:eastAsiaTheme="minorEastAsia"/>
        </w:rPr>
        <w:fldChar w:fldCharType="end"/>
      </w:r>
      <w:r w:rsidR="00B776B2">
        <w:rPr>
          <w:rFonts w:eastAsiaTheme="minorEastAsia"/>
        </w:rPr>
        <w:t>)</w:t>
      </w:r>
      <w:r>
        <w:rPr>
          <w:rFonts w:eastAsiaTheme="minorEastAsia"/>
        </w:rPr>
        <w:t>.</w:t>
      </w:r>
    </w:p>
    <w:p w14:paraId="5EFBFA18" w14:textId="77777777" w:rsidR="00A836DC" w:rsidRDefault="00A836DC" w:rsidP="00655566">
      <w:pPr>
        <w:pStyle w:val="Image"/>
      </w:pPr>
      <w:r>
        <w:drawing>
          <wp:inline distT="0" distB="0" distL="0" distR="0" wp14:anchorId="74B5F0BD" wp14:editId="02E181F8">
            <wp:extent cx="3466769" cy="401483"/>
            <wp:effectExtent l="0" t="0" r="635" b="0"/>
            <wp:docPr id="47739419" name="Imagem 47739419" descr="A black background with white 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739419" name="Picture 1" descr="A black background with white text&#10;&#10;Description automatically generated with low confidence"/>
                    <pic:cNvPicPr/>
                  </pic:nvPicPr>
                  <pic:blipFill>
                    <a:blip r:embed="rId33"/>
                    <a:stretch>
                      <a:fillRect/>
                    </a:stretch>
                  </pic:blipFill>
                  <pic:spPr>
                    <a:xfrm>
                      <a:off x="0" y="0"/>
                      <a:ext cx="3642388" cy="421821"/>
                    </a:xfrm>
                    <a:prstGeom prst="rect">
                      <a:avLst/>
                    </a:prstGeom>
                  </pic:spPr>
                </pic:pic>
              </a:graphicData>
            </a:graphic>
          </wp:inline>
        </w:drawing>
      </w:r>
    </w:p>
    <w:p w14:paraId="03B6496F" w14:textId="74E67784" w:rsidR="00A836DC" w:rsidRPr="00E03ACB" w:rsidRDefault="00A836DC" w:rsidP="00D93832">
      <w:pPr>
        <w:pStyle w:val="Legenda"/>
      </w:pPr>
      <w:bookmarkStart w:id="127" w:name="_Ref139645104"/>
      <w:bookmarkStart w:id="128" w:name="_Toc139644126"/>
      <w:r>
        <w:t xml:space="preserve">Figura </w:t>
      </w:r>
      <w:r>
        <w:fldChar w:fldCharType="begin"/>
      </w:r>
      <w:r>
        <w:instrText xml:space="preserve"> SEQ Figura \* ARABIC </w:instrText>
      </w:r>
      <w:r>
        <w:fldChar w:fldCharType="separate"/>
      </w:r>
      <w:r w:rsidR="00CD55B9">
        <w:rPr>
          <w:noProof/>
        </w:rPr>
        <w:t>14</w:t>
      </w:r>
      <w:r>
        <w:rPr>
          <w:noProof/>
        </w:rPr>
        <w:fldChar w:fldCharType="end"/>
      </w:r>
      <w:bookmarkEnd w:id="127"/>
      <w:r>
        <w:t xml:space="preserve"> - </w:t>
      </w:r>
      <w:r w:rsidRPr="00E36B7D">
        <w:t>Código da função de normalização do valor de precipitação</w:t>
      </w:r>
      <w:r w:rsidR="00AA40D6">
        <w:t>.</w:t>
      </w:r>
      <w:bookmarkEnd w:id="128"/>
    </w:p>
    <w:p w14:paraId="032BCB38" w14:textId="059E6816" w:rsidR="00A836DC" w:rsidRPr="00632B09" w:rsidRDefault="00A836DC" w:rsidP="00A836DC">
      <w:r>
        <w:t>Sendo assim, os valores finais</w:t>
      </w:r>
      <w:r w:rsidR="00E36B7D">
        <w:t xml:space="preserve"> de precipitação</w:t>
      </w:r>
      <w:r w:rsidR="00B776B2">
        <w:t xml:space="preserve"> (</w:t>
      </w:r>
      <w:r w:rsidR="00B776B2">
        <w:fldChar w:fldCharType="begin"/>
      </w:r>
      <w:r w:rsidR="00B776B2">
        <w:instrText xml:space="preserve"> REF _Ref139645128 \h </w:instrText>
      </w:r>
      <w:r w:rsidR="00B776B2">
        <w:fldChar w:fldCharType="separate"/>
      </w:r>
      <w:r w:rsidR="00B776B2">
        <w:t xml:space="preserve">Tabela </w:t>
      </w:r>
      <w:r w:rsidR="00B776B2">
        <w:rPr>
          <w:noProof/>
        </w:rPr>
        <w:t>1</w:t>
      </w:r>
      <w:r w:rsidR="00B776B2">
        <w:fldChar w:fldCharType="end"/>
      </w:r>
      <w:r w:rsidR="00B776B2">
        <w:t>)</w:t>
      </w:r>
      <w:r>
        <w:t xml:space="preserve"> obtidos foram os seguintes:</w:t>
      </w:r>
    </w:p>
    <w:tbl>
      <w:tblPr>
        <w:tblStyle w:val="TabelacomGrelhaClara"/>
        <w:tblW w:w="9296" w:type="dxa"/>
        <w:jc w:val="center"/>
        <w:tblLook w:val="04A0" w:firstRow="1" w:lastRow="0" w:firstColumn="1" w:lastColumn="0" w:noHBand="0" w:noVBand="1"/>
      </w:tblPr>
      <w:tblGrid>
        <w:gridCol w:w="1950"/>
        <w:gridCol w:w="1949"/>
        <w:gridCol w:w="1949"/>
        <w:gridCol w:w="1949"/>
        <w:gridCol w:w="1499"/>
      </w:tblGrid>
      <w:tr w:rsidR="00A836DC" w14:paraId="1910C435" w14:textId="77777777" w:rsidTr="00D808B4">
        <w:trPr>
          <w:trHeight w:val="789"/>
          <w:jc w:val="center"/>
        </w:trPr>
        <w:tc>
          <w:tcPr>
            <w:tcW w:w="1950" w:type="dxa"/>
          </w:tcPr>
          <w:p w14:paraId="421FD70B" w14:textId="77777777" w:rsidR="00A836DC" w:rsidRDefault="00A836DC" w:rsidP="00D808B4">
            <w:pPr>
              <w:ind w:firstLine="0"/>
            </w:pPr>
            <w:r>
              <w:t>Valor normalizado 0</w:t>
            </w:r>
          </w:p>
        </w:tc>
        <w:tc>
          <w:tcPr>
            <w:tcW w:w="1949" w:type="dxa"/>
          </w:tcPr>
          <w:p w14:paraId="5A89A793" w14:textId="77777777" w:rsidR="00A836DC" w:rsidRDefault="00A836DC" w:rsidP="00D808B4">
            <w:pPr>
              <w:ind w:firstLine="0"/>
            </w:pPr>
            <w:r>
              <w:t>Valor normalizado 1</w:t>
            </w:r>
          </w:p>
        </w:tc>
        <w:tc>
          <w:tcPr>
            <w:tcW w:w="1949" w:type="dxa"/>
          </w:tcPr>
          <w:p w14:paraId="6DEE966E" w14:textId="77777777" w:rsidR="00A836DC" w:rsidRDefault="00A836DC" w:rsidP="00D808B4">
            <w:pPr>
              <w:ind w:firstLine="0"/>
            </w:pPr>
            <w:r>
              <w:t>Valor normalizado 2</w:t>
            </w:r>
          </w:p>
        </w:tc>
        <w:tc>
          <w:tcPr>
            <w:tcW w:w="1949" w:type="dxa"/>
          </w:tcPr>
          <w:p w14:paraId="750DE69B" w14:textId="77777777" w:rsidR="00A836DC" w:rsidRDefault="00A836DC" w:rsidP="00D808B4">
            <w:pPr>
              <w:ind w:firstLine="0"/>
            </w:pPr>
            <w:r>
              <w:t>Valor normalizado 3</w:t>
            </w:r>
          </w:p>
        </w:tc>
        <w:tc>
          <w:tcPr>
            <w:tcW w:w="1499" w:type="dxa"/>
          </w:tcPr>
          <w:p w14:paraId="3154B0D6" w14:textId="77777777" w:rsidR="00A836DC" w:rsidRDefault="00A836DC" w:rsidP="00D808B4">
            <w:pPr>
              <w:ind w:firstLine="0"/>
            </w:pPr>
            <w:r>
              <w:t>Valor normalizado 5</w:t>
            </w:r>
          </w:p>
        </w:tc>
      </w:tr>
      <w:tr w:rsidR="00A836DC" w14:paraId="2003397B" w14:textId="77777777" w:rsidTr="00D808B4">
        <w:trPr>
          <w:trHeight w:val="267"/>
          <w:jc w:val="center"/>
        </w:trPr>
        <w:tc>
          <w:tcPr>
            <w:tcW w:w="1950" w:type="dxa"/>
          </w:tcPr>
          <w:p w14:paraId="3343DD27" w14:textId="77777777" w:rsidR="00A836DC" w:rsidRDefault="00A836DC" w:rsidP="00D808B4">
            <w:pPr>
              <w:ind w:firstLine="0"/>
            </w:pPr>
            <w:r>
              <w:t>21592</w:t>
            </w:r>
          </w:p>
        </w:tc>
        <w:tc>
          <w:tcPr>
            <w:tcW w:w="1949" w:type="dxa"/>
          </w:tcPr>
          <w:p w14:paraId="4D87E7FA" w14:textId="77777777" w:rsidR="00A836DC" w:rsidRDefault="00A836DC" w:rsidP="00D808B4">
            <w:pPr>
              <w:ind w:firstLine="0"/>
            </w:pPr>
            <w:r>
              <w:t>408</w:t>
            </w:r>
          </w:p>
        </w:tc>
        <w:tc>
          <w:tcPr>
            <w:tcW w:w="1949" w:type="dxa"/>
          </w:tcPr>
          <w:p w14:paraId="71DB2E3F" w14:textId="77777777" w:rsidR="00A836DC" w:rsidRDefault="00A836DC" w:rsidP="00D808B4">
            <w:pPr>
              <w:ind w:firstLine="0"/>
            </w:pPr>
            <w:r>
              <w:t>168</w:t>
            </w:r>
          </w:p>
        </w:tc>
        <w:tc>
          <w:tcPr>
            <w:tcW w:w="1949" w:type="dxa"/>
          </w:tcPr>
          <w:p w14:paraId="008A0B38" w14:textId="77777777" w:rsidR="00A836DC" w:rsidRDefault="00A836DC" w:rsidP="00D808B4">
            <w:pPr>
              <w:keepNext/>
              <w:ind w:firstLine="0"/>
            </w:pPr>
            <w:r>
              <w:t>16</w:t>
            </w:r>
          </w:p>
        </w:tc>
        <w:tc>
          <w:tcPr>
            <w:tcW w:w="1499" w:type="dxa"/>
          </w:tcPr>
          <w:p w14:paraId="4ADD1F36" w14:textId="77777777" w:rsidR="00A836DC" w:rsidRDefault="00A836DC" w:rsidP="00D808B4">
            <w:pPr>
              <w:keepNext/>
              <w:ind w:firstLine="0"/>
            </w:pPr>
            <w:r>
              <w:t>8</w:t>
            </w:r>
          </w:p>
        </w:tc>
      </w:tr>
    </w:tbl>
    <w:p w14:paraId="36C0E0FA" w14:textId="2A856886" w:rsidR="00A836DC" w:rsidRDefault="00A836DC" w:rsidP="00D93832">
      <w:pPr>
        <w:pStyle w:val="Legenda"/>
        <w:rPr>
          <w:bCs/>
        </w:rPr>
      </w:pPr>
      <w:bookmarkStart w:id="129" w:name="_Ref139645128"/>
      <w:bookmarkStart w:id="130" w:name="_Toc139644140"/>
      <w:r>
        <w:t xml:space="preserve">Tabela </w:t>
      </w:r>
      <w:r>
        <w:fldChar w:fldCharType="begin"/>
      </w:r>
      <w:r>
        <w:instrText xml:space="preserve"> SEQ Tabela \* ARABIC </w:instrText>
      </w:r>
      <w:r>
        <w:fldChar w:fldCharType="separate"/>
      </w:r>
      <w:r w:rsidR="00AC08DC">
        <w:rPr>
          <w:noProof/>
        </w:rPr>
        <w:t>1</w:t>
      </w:r>
      <w:r>
        <w:rPr>
          <w:noProof/>
        </w:rPr>
        <w:fldChar w:fldCharType="end"/>
      </w:r>
      <w:bookmarkEnd w:id="129"/>
      <w:r>
        <w:t xml:space="preserve"> – </w:t>
      </w:r>
      <w:commentRangeStart w:id="131"/>
      <w:r w:rsidRPr="00E36B7D">
        <w:t>Total de dados obtidos</w:t>
      </w:r>
      <w:bookmarkEnd w:id="130"/>
      <w:commentRangeEnd w:id="131"/>
      <w:r w:rsidR="008F6292">
        <w:rPr>
          <w:rStyle w:val="Refdecomentrio"/>
          <w:b w:val="0"/>
          <w:iCs w:val="0"/>
        </w:rPr>
        <w:commentReference w:id="131"/>
      </w:r>
    </w:p>
    <w:p w14:paraId="6B34530C" w14:textId="448F2A4B" w:rsidR="00A836DC" w:rsidRDefault="00A836DC" w:rsidP="00E01117">
      <w:r>
        <w:t xml:space="preserve">Estas imagens </w:t>
      </w:r>
      <w:r w:rsidR="00E01117">
        <w:t xml:space="preserve">e valores </w:t>
      </w:r>
      <w:r>
        <w:t>foram utilizad</w:t>
      </w:r>
      <w:r w:rsidR="00E01117">
        <w:t>o</w:t>
      </w:r>
      <w:r>
        <w:t xml:space="preserve">s tanto para o treino quanto para os </w:t>
      </w:r>
      <w:r w:rsidR="00E36B7D">
        <w:t>testes</w:t>
      </w:r>
      <w:r>
        <w:t xml:space="preserve"> do</w:t>
      </w:r>
      <w:r w:rsidR="00E36B7D">
        <w:t>s</w:t>
      </w:r>
      <w:r>
        <w:t xml:space="preserve"> modelo</w:t>
      </w:r>
      <w:r w:rsidR="00E36B7D">
        <w:t>s</w:t>
      </w:r>
      <w:r>
        <w:t xml:space="preserve"> construído. </w:t>
      </w:r>
    </w:p>
    <w:p w14:paraId="1D0F3BCC" w14:textId="7ACF2C87" w:rsidR="00E01117" w:rsidRPr="00E01117" w:rsidRDefault="00E01117" w:rsidP="00734DBC">
      <w:pPr>
        <w:pStyle w:val="Ttulo2"/>
      </w:pPr>
      <w:r>
        <w:t xml:space="preserve"> </w:t>
      </w:r>
      <w:bookmarkStart w:id="132" w:name="_Toc139644095"/>
      <w:r>
        <w:t xml:space="preserve">Construção do </w:t>
      </w:r>
      <w:commentRangeStart w:id="133"/>
      <w:r>
        <w:t>modelo</w:t>
      </w:r>
      <w:bookmarkEnd w:id="132"/>
      <w:commentRangeEnd w:id="133"/>
      <w:r w:rsidR="00A66DE1">
        <w:rPr>
          <w:rStyle w:val="Refdecomentrio"/>
          <w:rFonts w:eastAsiaTheme="minorHAnsi" w:cstheme="minorBidi"/>
          <w:b w:val="0"/>
        </w:rPr>
        <w:commentReference w:id="133"/>
      </w:r>
    </w:p>
    <w:p w14:paraId="65DB77DF" w14:textId="25BCCECD" w:rsidR="006C0756" w:rsidRDefault="00A47FDF" w:rsidP="00A47FDF">
      <w:pPr>
        <w:pStyle w:val="Ttulo3"/>
      </w:pPr>
      <w:bookmarkStart w:id="134" w:name="_Toc139644096"/>
      <w:r>
        <w:t xml:space="preserve">Arquitetura do </w:t>
      </w:r>
      <w:commentRangeStart w:id="135"/>
      <w:r>
        <w:t>modelo</w:t>
      </w:r>
      <w:bookmarkEnd w:id="134"/>
      <w:commentRangeEnd w:id="135"/>
      <w:r w:rsidR="00DB0AA2">
        <w:rPr>
          <w:rStyle w:val="Refdecomentrio"/>
          <w:rFonts w:eastAsiaTheme="minorHAnsi" w:cstheme="minorBidi"/>
          <w:b w:val="0"/>
          <w:bCs w:val="0"/>
        </w:rPr>
        <w:commentReference w:id="135"/>
      </w:r>
    </w:p>
    <w:p w14:paraId="2E2A066D" w14:textId="40DFE405" w:rsidR="00292C6A" w:rsidRDefault="00961D49" w:rsidP="00292C6A">
      <w:r>
        <w:t xml:space="preserve">A versão final do modelo é constituída por um total de treze camadas. Primeiramente, para receber o </w:t>
      </w:r>
      <w:r w:rsidRPr="00292C6A">
        <w:rPr>
          <w:i/>
          <w:iCs/>
        </w:rPr>
        <w:t>input</w:t>
      </w:r>
      <w:r>
        <w:t xml:space="preserve">, </w:t>
      </w:r>
      <w:r w:rsidR="00531682">
        <w:t>existe</w:t>
      </w:r>
      <w:r>
        <w:t xml:space="preserve"> uma camada </w:t>
      </w:r>
      <w:proofErr w:type="spellStart"/>
      <w:r>
        <w:t>Convolucional</w:t>
      </w:r>
      <w:proofErr w:type="spellEnd"/>
      <w:r>
        <w:t xml:space="preserve"> 2D com </w:t>
      </w:r>
      <w:r w:rsidR="00292C6A">
        <w:t>dezasseis</w:t>
      </w:r>
      <w:r>
        <w:t xml:space="preserve"> neurónios,</w:t>
      </w:r>
      <w:r w:rsidR="00292C6A">
        <w:t xml:space="preserve"> um </w:t>
      </w:r>
      <w:proofErr w:type="spellStart"/>
      <w:r w:rsidR="00292C6A" w:rsidRPr="00292C6A">
        <w:rPr>
          <w:i/>
          <w:iCs/>
        </w:rPr>
        <w:t>max</w:t>
      </w:r>
      <w:proofErr w:type="spellEnd"/>
      <w:r w:rsidR="00292C6A" w:rsidRPr="00292C6A">
        <w:rPr>
          <w:i/>
          <w:iCs/>
        </w:rPr>
        <w:t xml:space="preserve"> </w:t>
      </w:r>
      <w:proofErr w:type="spellStart"/>
      <w:r w:rsidR="00292C6A" w:rsidRPr="00292C6A">
        <w:rPr>
          <w:i/>
          <w:iCs/>
        </w:rPr>
        <w:t>pooling</w:t>
      </w:r>
      <w:proofErr w:type="spellEnd"/>
      <w:r w:rsidR="00292C6A" w:rsidRPr="00292C6A">
        <w:rPr>
          <w:i/>
          <w:iCs/>
        </w:rPr>
        <w:t xml:space="preserve"> </w:t>
      </w:r>
      <w:proofErr w:type="spellStart"/>
      <w:r w:rsidR="00292C6A" w:rsidRPr="00292C6A">
        <w:rPr>
          <w:i/>
          <w:iCs/>
        </w:rPr>
        <w:t>size</w:t>
      </w:r>
      <w:proofErr w:type="spellEnd"/>
      <w:r w:rsidR="00292C6A">
        <w:t xml:space="preserve"> de (2,2), a </w:t>
      </w:r>
      <w:proofErr w:type="spellStart"/>
      <w:r w:rsidR="008D6EFE" w:rsidRPr="00292C6A">
        <w:rPr>
          <w:i/>
          <w:iCs/>
        </w:rPr>
        <w:t>Rectified</w:t>
      </w:r>
      <w:proofErr w:type="spellEnd"/>
      <w:r w:rsidR="008D6EFE" w:rsidRPr="00292C6A">
        <w:rPr>
          <w:i/>
          <w:iCs/>
        </w:rPr>
        <w:t xml:space="preserve"> Linear </w:t>
      </w:r>
      <w:proofErr w:type="spellStart"/>
      <w:r w:rsidR="008D6EFE" w:rsidRPr="00292C6A">
        <w:rPr>
          <w:i/>
          <w:iCs/>
        </w:rPr>
        <w:t>Unit</w:t>
      </w:r>
      <w:proofErr w:type="spellEnd"/>
      <w:r w:rsidR="008D6EFE">
        <w:t xml:space="preserve"> </w:t>
      </w:r>
      <w:r w:rsidR="00292C6A">
        <w:t>como função de ativação e, por fim,</w:t>
      </w:r>
      <w:r>
        <w:t xml:space="preserve"> </w:t>
      </w:r>
      <w:r w:rsidR="00292C6A">
        <w:t xml:space="preserve">um </w:t>
      </w:r>
      <w:r w:rsidR="00292C6A" w:rsidRPr="00292C6A">
        <w:rPr>
          <w:i/>
          <w:iCs/>
        </w:rPr>
        <w:t>input</w:t>
      </w:r>
      <w:r w:rsidR="00292C6A">
        <w:t xml:space="preserve"> </w:t>
      </w:r>
      <w:proofErr w:type="spellStart"/>
      <w:r w:rsidR="00292C6A" w:rsidRPr="00292C6A">
        <w:rPr>
          <w:i/>
          <w:iCs/>
        </w:rPr>
        <w:t>shape</w:t>
      </w:r>
      <w:proofErr w:type="spellEnd"/>
      <w:r w:rsidR="00292C6A">
        <w:t xml:space="preserve"> de </w:t>
      </w:r>
      <w:r w:rsidR="00FD5CB9">
        <w:t>100</w:t>
      </w:r>
      <m:oMath>
        <m:r>
          <w:rPr>
            <w:rFonts w:ascii="Cambria Math" w:hAnsi="Cambria Math"/>
          </w:rPr>
          <m:t>×</m:t>
        </m:r>
      </m:oMath>
      <w:r w:rsidR="00FD5CB9">
        <w:t xml:space="preserve">100 </w:t>
      </w:r>
      <w:r w:rsidR="00292C6A" w:rsidRPr="00292C6A">
        <w:rPr>
          <w:i/>
          <w:iCs/>
        </w:rPr>
        <w:t>pixels</w:t>
      </w:r>
      <w:r w:rsidR="00292C6A">
        <w:t xml:space="preserve"> com quatros canais, dado que, as imagens fornecidas pelo IPMA, vêm no formato </w:t>
      </w:r>
      <w:commentRangeStart w:id="136"/>
      <w:r w:rsidR="00292C6A" w:rsidRPr="00292C6A">
        <w:rPr>
          <w:i/>
          <w:iCs/>
        </w:rPr>
        <w:t>RGBA</w:t>
      </w:r>
      <w:commentRangeEnd w:id="136"/>
      <w:r w:rsidR="007E432A">
        <w:rPr>
          <w:rStyle w:val="Refdecomentrio"/>
        </w:rPr>
        <w:commentReference w:id="136"/>
      </w:r>
      <w:r w:rsidR="00292C6A">
        <w:t xml:space="preserve">. De seguida, outra camada </w:t>
      </w:r>
      <w:proofErr w:type="spellStart"/>
      <w:r w:rsidR="00292C6A">
        <w:t>Convolucional</w:t>
      </w:r>
      <w:proofErr w:type="spellEnd"/>
      <w:r w:rsidR="00292C6A">
        <w:t xml:space="preserve"> 2D, também com dezasseis neurónios, um </w:t>
      </w:r>
      <w:proofErr w:type="spellStart"/>
      <w:r w:rsidR="00292C6A" w:rsidRPr="00292C6A">
        <w:rPr>
          <w:i/>
          <w:iCs/>
        </w:rPr>
        <w:t>filter</w:t>
      </w:r>
      <w:proofErr w:type="spellEnd"/>
      <w:r w:rsidR="00292C6A" w:rsidRPr="00292C6A">
        <w:rPr>
          <w:i/>
          <w:iCs/>
        </w:rPr>
        <w:t xml:space="preserve"> </w:t>
      </w:r>
      <w:proofErr w:type="spellStart"/>
      <w:r w:rsidR="00292C6A" w:rsidRPr="00292C6A">
        <w:rPr>
          <w:i/>
          <w:iCs/>
        </w:rPr>
        <w:t>siz</w:t>
      </w:r>
      <w:r w:rsidR="00292C6A">
        <w:t>e</w:t>
      </w:r>
      <w:proofErr w:type="spellEnd"/>
      <w:r w:rsidR="00292C6A">
        <w:t xml:space="preserve"> de 3, o </w:t>
      </w:r>
      <w:proofErr w:type="spellStart"/>
      <w:r w:rsidR="00292C6A" w:rsidRPr="00292C6A">
        <w:rPr>
          <w:i/>
          <w:iCs/>
        </w:rPr>
        <w:t>stride</w:t>
      </w:r>
      <w:proofErr w:type="spellEnd"/>
      <w:r w:rsidR="00292C6A">
        <w:t xml:space="preserve"> com tamanho de 1</w:t>
      </w:r>
      <w:r w:rsidR="00734DBC">
        <w:t xml:space="preserve">, </w:t>
      </w:r>
      <w:r w:rsidR="00292C6A">
        <w:t xml:space="preserve">o </w:t>
      </w:r>
      <w:proofErr w:type="spellStart"/>
      <w:r w:rsidR="00292C6A" w:rsidRPr="00292C6A">
        <w:rPr>
          <w:i/>
          <w:iCs/>
        </w:rPr>
        <w:t>padding</w:t>
      </w:r>
      <w:proofErr w:type="spellEnd"/>
      <w:r w:rsidR="00292C6A">
        <w:t xml:space="preserve"> com o valor </w:t>
      </w:r>
      <w:r w:rsidR="00292C6A" w:rsidRPr="00292C6A">
        <w:t>‘</w:t>
      </w:r>
      <w:proofErr w:type="spellStart"/>
      <w:r w:rsidR="00292C6A" w:rsidRPr="00292C6A">
        <w:rPr>
          <w:i/>
          <w:iCs/>
        </w:rPr>
        <w:t>same</w:t>
      </w:r>
      <w:proofErr w:type="spellEnd"/>
      <w:r w:rsidR="00292C6A" w:rsidRPr="00292C6A">
        <w:t>’</w:t>
      </w:r>
      <w:r w:rsidR="00734DBC">
        <w:t xml:space="preserve"> e também a </w:t>
      </w:r>
      <w:proofErr w:type="spellStart"/>
      <w:r w:rsidR="00734DBC" w:rsidRPr="008D6EFE">
        <w:t>ReLU</w:t>
      </w:r>
      <w:proofErr w:type="spellEnd"/>
      <w:r w:rsidR="00734DBC">
        <w:t xml:space="preserve"> como função de ativação</w:t>
      </w:r>
      <w:r w:rsidR="00292C6A">
        <w:t>. Após estas duas camadas</w:t>
      </w:r>
      <w:r w:rsidR="00531682">
        <w:t xml:space="preserve"> está uma ca</w:t>
      </w:r>
      <w:ins w:id="137" w:author="João da Silva Pereira" w:date="2023-07-09T18:49:00Z">
        <w:r w:rsidR="00377A97">
          <w:t>ma</w:t>
        </w:r>
      </w:ins>
      <w:r w:rsidR="00531682">
        <w:t xml:space="preserve">da de </w:t>
      </w:r>
      <w:proofErr w:type="spellStart"/>
      <w:r w:rsidR="00531682" w:rsidRPr="00531682">
        <w:rPr>
          <w:i/>
          <w:iCs/>
        </w:rPr>
        <w:t>BatchNormalization</w:t>
      </w:r>
      <w:proofErr w:type="spellEnd"/>
      <w:r w:rsidR="00531682">
        <w:t>.</w:t>
      </w:r>
    </w:p>
    <w:p w14:paraId="04B6CEFD" w14:textId="370126CF" w:rsidR="00531682" w:rsidRDefault="00531682" w:rsidP="00292C6A">
      <w:r>
        <w:t xml:space="preserve">Após isto, para evitar </w:t>
      </w:r>
      <w:proofErr w:type="spellStart"/>
      <w:r w:rsidRPr="00531682">
        <w:rPr>
          <w:i/>
          <w:iCs/>
        </w:rPr>
        <w:t>overfitting</w:t>
      </w:r>
      <w:proofErr w:type="spellEnd"/>
      <w:r>
        <w:t>, foi posta uma ca</w:t>
      </w:r>
      <w:ins w:id="138" w:author="João da Silva Pereira" w:date="2023-07-09T18:50:00Z">
        <w:r w:rsidR="008747CE">
          <w:t>ma</w:t>
        </w:r>
      </w:ins>
      <w:r>
        <w:t xml:space="preserve">da de </w:t>
      </w:r>
      <w:proofErr w:type="spellStart"/>
      <w:r w:rsidRPr="00531682">
        <w:rPr>
          <w:i/>
          <w:iCs/>
        </w:rPr>
        <w:t>Dropout</w:t>
      </w:r>
      <w:proofErr w:type="spellEnd"/>
      <w:r>
        <w:t xml:space="preserve"> com o valor de 0.6, seguida de uma camada de </w:t>
      </w:r>
      <w:proofErr w:type="spellStart"/>
      <w:r w:rsidRPr="00531682">
        <w:rPr>
          <w:i/>
          <w:iCs/>
        </w:rPr>
        <w:t>MaxPooling</w:t>
      </w:r>
      <w:proofErr w:type="spellEnd"/>
      <w:r>
        <w:t xml:space="preserve"> com o </w:t>
      </w:r>
      <w:r w:rsidRPr="00531682">
        <w:rPr>
          <w:i/>
          <w:iCs/>
        </w:rPr>
        <w:t>pool</w:t>
      </w:r>
      <w:r>
        <w:t xml:space="preserve"> </w:t>
      </w:r>
      <w:proofErr w:type="spellStart"/>
      <w:r w:rsidRPr="00531682">
        <w:rPr>
          <w:i/>
          <w:iCs/>
        </w:rPr>
        <w:t>size</w:t>
      </w:r>
      <w:proofErr w:type="spellEnd"/>
      <w:r>
        <w:t xml:space="preserve"> igual ao da primeira camada, e outra </w:t>
      </w:r>
      <w:r>
        <w:lastRenderedPageBreak/>
        <w:t xml:space="preserve">camada de </w:t>
      </w:r>
      <w:proofErr w:type="spellStart"/>
      <w:r w:rsidRPr="00531682">
        <w:rPr>
          <w:i/>
          <w:iCs/>
        </w:rPr>
        <w:t>BatchNormalization</w:t>
      </w:r>
      <w:proofErr w:type="spellEnd"/>
      <w:r>
        <w:t>.</w:t>
      </w:r>
      <w:r w:rsidR="00734DBC">
        <w:t xml:space="preserve"> Após a mesma, existe a última camada </w:t>
      </w:r>
      <w:proofErr w:type="spellStart"/>
      <w:r w:rsidR="00734DBC">
        <w:t>Convolucional</w:t>
      </w:r>
      <w:proofErr w:type="spellEnd"/>
      <w:r w:rsidR="00734DBC">
        <w:t xml:space="preserve"> do modelo, com trinta e dois neurónios, um </w:t>
      </w:r>
      <w:proofErr w:type="spellStart"/>
      <w:r w:rsidR="00734DBC" w:rsidRPr="00734DBC">
        <w:rPr>
          <w:i/>
          <w:iCs/>
        </w:rPr>
        <w:t>filter</w:t>
      </w:r>
      <w:proofErr w:type="spellEnd"/>
      <w:r w:rsidR="00734DBC" w:rsidRPr="00734DBC">
        <w:rPr>
          <w:i/>
          <w:iCs/>
        </w:rPr>
        <w:t xml:space="preserve"> </w:t>
      </w:r>
      <w:proofErr w:type="spellStart"/>
      <w:r w:rsidR="00734DBC" w:rsidRPr="00734DBC">
        <w:rPr>
          <w:i/>
          <w:iCs/>
        </w:rPr>
        <w:t>size</w:t>
      </w:r>
      <w:proofErr w:type="spellEnd"/>
      <w:r w:rsidR="00734DBC">
        <w:t xml:space="preserve"> de 3, o </w:t>
      </w:r>
      <w:proofErr w:type="spellStart"/>
      <w:r w:rsidR="00734DBC" w:rsidRPr="00734DBC">
        <w:rPr>
          <w:i/>
          <w:iCs/>
        </w:rPr>
        <w:t>padding</w:t>
      </w:r>
      <w:proofErr w:type="spellEnd"/>
      <w:r w:rsidR="00734DBC">
        <w:t xml:space="preserve"> com o valor ‘</w:t>
      </w:r>
      <w:proofErr w:type="spellStart"/>
      <w:r w:rsidR="00734DBC" w:rsidRPr="00734DBC">
        <w:rPr>
          <w:i/>
          <w:iCs/>
        </w:rPr>
        <w:t>same</w:t>
      </w:r>
      <w:proofErr w:type="spellEnd"/>
      <w:r w:rsidR="00734DBC" w:rsidRPr="00734DBC">
        <w:rPr>
          <w:i/>
          <w:iCs/>
        </w:rPr>
        <w:t>’</w:t>
      </w:r>
      <w:r w:rsidR="00734DBC">
        <w:t xml:space="preserve"> e também a </w:t>
      </w:r>
      <w:proofErr w:type="spellStart"/>
      <w:r w:rsidR="00734DBC" w:rsidRPr="008D6EFE">
        <w:t>ReLU</w:t>
      </w:r>
      <w:proofErr w:type="spellEnd"/>
      <w:r w:rsidR="00734DBC">
        <w:t xml:space="preserve"> como função de ativação.</w:t>
      </w:r>
    </w:p>
    <w:p w14:paraId="1BC5E018" w14:textId="02942FDB" w:rsidR="00734DBC" w:rsidRDefault="00734DBC" w:rsidP="00292C6A">
      <w:r>
        <w:t xml:space="preserve">Terminando, foi utilizada uma camada </w:t>
      </w:r>
      <w:proofErr w:type="spellStart"/>
      <w:r w:rsidRPr="003311D6">
        <w:rPr>
          <w:i/>
          <w:iCs/>
        </w:rPr>
        <w:t>Flatten</w:t>
      </w:r>
      <w:proofErr w:type="spellEnd"/>
      <w:r>
        <w:t xml:space="preserve"> que transforma os dados num </w:t>
      </w:r>
      <w:proofErr w:type="spellStart"/>
      <w:r w:rsidRPr="003311D6">
        <w:rPr>
          <w:i/>
          <w:iCs/>
        </w:rPr>
        <w:t>array</w:t>
      </w:r>
      <w:proofErr w:type="spellEnd"/>
      <w:r>
        <w:t xml:space="preserve"> com apenas uma dimensão. Após isso, existe uma camada </w:t>
      </w:r>
      <w:r w:rsidRPr="003311D6">
        <w:rPr>
          <w:i/>
          <w:iCs/>
        </w:rPr>
        <w:t>Dense</w:t>
      </w:r>
      <w:r>
        <w:t xml:space="preserve"> com 64 neurónios e a </w:t>
      </w:r>
      <w:proofErr w:type="spellStart"/>
      <w:r w:rsidRPr="008D6EFE">
        <w:t>ReLU</w:t>
      </w:r>
      <w:proofErr w:type="spellEnd"/>
      <w:r>
        <w:t xml:space="preserve"> como função de ativação</w:t>
      </w:r>
      <w:r w:rsidR="003311D6">
        <w:t xml:space="preserve">, uma última camada de </w:t>
      </w:r>
      <w:proofErr w:type="spellStart"/>
      <w:r w:rsidR="003311D6" w:rsidRPr="003311D6">
        <w:rPr>
          <w:i/>
          <w:iCs/>
        </w:rPr>
        <w:t>BatchNormalization</w:t>
      </w:r>
      <w:proofErr w:type="spellEnd"/>
      <w:r w:rsidR="003311D6">
        <w:t xml:space="preserve"> seguida de uma camada de </w:t>
      </w:r>
      <w:proofErr w:type="spellStart"/>
      <w:r w:rsidR="003311D6" w:rsidRPr="003311D6">
        <w:rPr>
          <w:i/>
          <w:iCs/>
        </w:rPr>
        <w:t>Dropout</w:t>
      </w:r>
      <w:proofErr w:type="spellEnd"/>
      <w:r w:rsidR="003311D6">
        <w:t xml:space="preserve"> também com 0.6 de </w:t>
      </w:r>
      <w:proofErr w:type="spellStart"/>
      <w:r w:rsidR="003311D6" w:rsidRPr="003311D6">
        <w:rPr>
          <w:i/>
          <w:iCs/>
        </w:rPr>
        <w:t>dropout</w:t>
      </w:r>
      <w:proofErr w:type="spellEnd"/>
      <w:r w:rsidR="003311D6">
        <w:t xml:space="preserve"> </w:t>
      </w:r>
      <w:proofErr w:type="spellStart"/>
      <w:r w:rsidR="003311D6" w:rsidRPr="003311D6">
        <w:rPr>
          <w:i/>
          <w:iCs/>
        </w:rPr>
        <w:t>value</w:t>
      </w:r>
      <w:proofErr w:type="spellEnd"/>
      <w:r w:rsidR="003311D6">
        <w:t xml:space="preserve">. Já a última camada do modelo, é uma camada </w:t>
      </w:r>
      <w:r w:rsidR="003311D6" w:rsidRPr="003311D6">
        <w:rPr>
          <w:i/>
          <w:iCs/>
        </w:rPr>
        <w:t>Dense</w:t>
      </w:r>
      <w:r w:rsidR="003311D6">
        <w:t xml:space="preserve"> com 100 neurónios com a </w:t>
      </w:r>
      <w:proofErr w:type="spellStart"/>
      <w:r w:rsidR="003311D6" w:rsidRPr="003311D6">
        <w:rPr>
          <w:i/>
          <w:iCs/>
        </w:rPr>
        <w:t>softmax</w:t>
      </w:r>
      <w:proofErr w:type="spellEnd"/>
      <w:r w:rsidR="003311D6">
        <w:t xml:space="preserve"> como função de ativação.</w:t>
      </w:r>
    </w:p>
    <w:p w14:paraId="392AF0E9" w14:textId="21EAED9D" w:rsidR="003311D6" w:rsidRDefault="003311D6" w:rsidP="003311D6">
      <w:pPr>
        <w:pStyle w:val="Ttulo3"/>
      </w:pPr>
      <w:bookmarkStart w:id="139" w:name="_Toc139644097"/>
      <w:r>
        <w:t>Parâmetros extra</w:t>
      </w:r>
      <w:bookmarkEnd w:id="139"/>
    </w:p>
    <w:p w14:paraId="3E696DB8" w14:textId="287A9FB0" w:rsidR="003311D6" w:rsidRDefault="003311D6" w:rsidP="003311D6">
      <w:r>
        <w:t xml:space="preserve">Para este problema em específico, foram testados vários </w:t>
      </w:r>
      <w:proofErr w:type="spellStart"/>
      <w:r w:rsidRPr="0055661E">
        <w:rPr>
          <w:i/>
          <w:iCs/>
        </w:rPr>
        <w:t>optimizers</w:t>
      </w:r>
      <w:proofErr w:type="spellEnd"/>
      <w:r>
        <w:t xml:space="preserve"> e </w:t>
      </w:r>
      <w:proofErr w:type="spellStart"/>
      <w:r w:rsidRPr="0055661E">
        <w:rPr>
          <w:i/>
          <w:iCs/>
        </w:rPr>
        <w:t>loss</w:t>
      </w:r>
      <w:proofErr w:type="spellEnd"/>
      <w:r>
        <w:t xml:space="preserve"> </w:t>
      </w:r>
      <w:proofErr w:type="spellStart"/>
      <w:r w:rsidRPr="0055661E">
        <w:rPr>
          <w:i/>
          <w:iCs/>
        </w:rPr>
        <w:t>functions</w:t>
      </w:r>
      <w:proofErr w:type="spellEnd"/>
      <w:r>
        <w:t xml:space="preserve"> mas os escolhidos no final, por apresentarem os melhores resultados, foram o </w:t>
      </w:r>
      <w:r w:rsidRPr="0055661E">
        <w:rPr>
          <w:i/>
          <w:iCs/>
        </w:rPr>
        <w:t>adam</w:t>
      </w:r>
      <w:r>
        <w:t xml:space="preserve"> e a </w:t>
      </w:r>
      <w:proofErr w:type="spellStart"/>
      <w:r w:rsidRPr="0055661E">
        <w:rPr>
          <w:i/>
          <w:iCs/>
        </w:rPr>
        <w:t>sparse</w:t>
      </w:r>
      <w:proofErr w:type="spellEnd"/>
      <w:r>
        <w:t xml:space="preserve"> </w:t>
      </w:r>
      <w:proofErr w:type="spellStart"/>
      <w:r w:rsidRPr="0055661E">
        <w:rPr>
          <w:i/>
          <w:iCs/>
        </w:rPr>
        <w:t>categorical</w:t>
      </w:r>
      <w:proofErr w:type="spellEnd"/>
      <w:r>
        <w:t xml:space="preserve"> </w:t>
      </w:r>
      <w:proofErr w:type="spellStart"/>
      <w:r w:rsidRPr="0055661E">
        <w:rPr>
          <w:i/>
          <w:iCs/>
        </w:rPr>
        <w:t>crossentropy</w:t>
      </w:r>
      <w:proofErr w:type="spellEnd"/>
      <w:r>
        <w:t>, respetivamente.</w:t>
      </w:r>
      <w:r w:rsidR="0055661E">
        <w:t xml:space="preserve"> Foi ainda escolhido a </w:t>
      </w:r>
      <w:commentRangeStart w:id="140"/>
      <w:proofErr w:type="spellStart"/>
      <w:r w:rsidR="0055661E" w:rsidRPr="0055661E">
        <w:rPr>
          <w:i/>
          <w:iCs/>
        </w:rPr>
        <w:t>accuracy</w:t>
      </w:r>
      <w:proofErr w:type="spellEnd"/>
      <w:r w:rsidR="0055661E">
        <w:t xml:space="preserve"> </w:t>
      </w:r>
      <w:commentRangeEnd w:id="140"/>
      <w:r w:rsidR="003A7DEE">
        <w:rPr>
          <w:rStyle w:val="Refdecomentrio"/>
        </w:rPr>
        <w:commentReference w:id="140"/>
      </w:r>
      <w:r w:rsidR="0055661E">
        <w:t>como métrica principal ao compilar o modelo.</w:t>
      </w:r>
    </w:p>
    <w:p w14:paraId="54F9A7D2" w14:textId="7D545FEC" w:rsidR="0055661E" w:rsidRPr="003311D6" w:rsidRDefault="0055661E" w:rsidP="0055661E">
      <w:r>
        <w:t xml:space="preserve">Foram ainda desenvolvidas várias funções </w:t>
      </w:r>
      <w:proofErr w:type="spellStart"/>
      <w:r w:rsidRPr="0055661E">
        <w:rPr>
          <w:i/>
          <w:iCs/>
        </w:rPr>
        <w:t>callback</w:t>
      </w:r>
      <w:proofErr w:type="spellEnd"/>
      <w:r>
        <w:t xml:space="preserve"> a serem utilizadas durante o </w:t>
      </w:r>
      <w:proofErr w:type="spellStart"/>
      <w:r w:rsidRPr="0055661E">
        <w:rPr>
          <w:i/>
          <w:iCs/>
        </w:rPr>
        <w:t>fit</w:t>
      </w:r>
      <w:proofErr w:type="spellEnd"/>
      <w:r>
        <w:t xml:space="preserve">. Primeiramente o </w:t>
      </w:r>
      <w:proofErr w:type="spellStart"/>
      <w:r w:rsidRPr="0055661E">
        <w:rPr>
          <w:i/>
          <w:iCs/>
        </w:rPr>
        <w:t>early</w:t>
      </w:r>
      <w:proofErr w:type="spellEnd"/>
      <w:r>
        <w:t xml:space="preserve"> </w:t>
      </w:r>
      <w:proofErr w:type="spellStart"/>
      <w:r w:rsidRPr="0055661E">
        <w:rPr>
          <w:i/>
          <w:iCs/>
        </w:rPr>
        <w:t>stopping</w:t>
      </w:r>
      <w:proofErr w:type="spellEnd"/>
      <w:r>
        <w:t xml:space="preserve">, que monitorizando a métrica </w:t>
      </w:r>
      <w:proofErr w:type="spellStart"/>
      <w:r w:rsidRPr="00796CDC">
        <w:rPr>
          <w:i/>
          <w:iCs/>
          <w:rPrChange w:id="141" w:author="João da Silva Pereira" w:date="2023-07-09T18:52:00Z">
            <w:rPr/>
          </w:rPrChange>
        </w:rPr>
        <w:t>val</w:t>
      </w:r>
      <w:r w:rsidRPr="00796CDC">
        <w:rPr>
          <w:i/>
          <w:iCs/>
        </w:rPr>
        <w:t>_</w:t>
      </w:r>
      <w:r w:rsidRPr="00796CDC">
        <w:rPr>
          <w:i/>
          <w:iCs/>
          <w:rPrChange w:id="142" w:author="João da Silva Pereira" w:date="2023-07-09T18:52:00Z">
            <w:rPr/>
          </w:rPrChange>
        </w:rPr>
        <w:t>loss</w:t>
      </w:r>
      <w:proofErr w:type="spellEnd"/>
      <w:r>
        <w:t xml:space="preserve"> a partir do </w:t>
      </w:r>
      <w:proofErr w:type="spellStart"/>
      <w:r w:rsidRPr="0055661E">
        <w:rPr>
          <w:i/>
          <w:iCs/>
        </w:rPr>
        <w:t>epoch</w:t>
      </w:r>
      <w:proofErr w:type="spellEnd"/>
      <w:r>
        <w:t xml:space="preserve"> 30, caso não haja uma melhoria no valor dessa mesma métrica durante 15 ciclos seguidos parará a execução. De seguida o </w:t>
      </w:r>
      <w:proofErr w:type="spellStart"/>
      <w:r w:rsidRPr="0055661E">
        <w:rPr>
          <w:i/>
          <w:iCs/>
        </w:rPr>
        <w:t>model</w:t>
      </w:r>
      <w:proofErr w:type="spellEnd"/>
      <w:r>
        <w:t xml:space="preserve"> </w:t>
      </w:r>
      <w:r w:rsidRPr="0055661E">
        <w:rPr>
          <w:i/>
          <w:iCs/>
        </w:rPr>
        <w:t>checkpoint</w:t>
      </w:r>
      <w:r>
        <w:t xml:space="preserve"> que monitorizando a métrica </w:t>
      </w:r>
      <w:proofErr w:type="spellStart"/>
      <w:r>
        <w:t>val_</w:t>
      </w:r>
      <w:r w:rsidRPr="0055661E">
        <w:rPr>
          <w:i/>
          <w:iCs/>
        </w:rPr>
        <w:t>accuracy</w:t>
      </w:r>
      <w:proofErr w:type="spellEnd"/>
      <w:r>
        <w:t xml:space="preserve">, guarda os pesos de cada neurónio num ficheiro específico quando esta métrica atinge o seu valor mais alto registado. </w:t>
      </w:r>
      <w:r w:rsidR="00EE3283">
        <w:t>Finalmente, c</w:t>
      </w:r>
      <w:r>
        <w:t xml:space="preserve">omo terceira função, existe o </w:t>
      </w:r>
      <w:proofErr w:type="spellStart"/>
      <w:r w:rsidRPr="0055661E">
        <w:rPr>
          <w:i/>
          <w:iCs/>
        </w:rPr>
        <w:t>TerminateOnNaN</w:t>
      </w:r>
      <w:proofErr w:type="spellEnd"/>
      <w:r>
        <w:t xml:space="preserve"> que não recebe nenhum parâmetro de entrada, apenas termina a execução quando um valor não numérico é encontrado. </w:t>
      </w:r>
    </w:p>
    <w:p w14:paraId="53CC0D7D" w14:textId="21CD8CB6" w:rsidR="00D64662" w:rsidRPr="00D64662" w:rsidRDefault="003C3B17" w:rsidP="00D64662">
      <w:pPr>
        <w:pStyle w:val="Ttulo2"/>
      </w:pPr>
      <w:r>
        <w:t xml:space="preserve"> </w:t>
      </w:r>
      <w:bookmarkStart w:id="143" w:name="_Toc139644098"/>
      <w:r>
        <w:t>Treino do modelo</w:t>
      </w:r>
      <w:bookmarkEnd w:id="143"/>
    </w:p>
    <w:p w14:paraId="79FBD0E7" w14:textId="0F44F125" w:rsidR="003C3B17" w:rsidRDefault="00983AD2" w:rsidP="003C3B17">
      <w:pPr>
        <w:pStyle w:val="Ttulo3"/>
      </w:pPr>
      <w:bookmarkStart w:id="144" w:name="_Toc139644099"/>
      <w:r>
        <w:t>Primeira abordagem</w:t>
      </w:r>
      <w:bookmarkEnd w:id="144"/>
    </w:p>
    <w:p w14:paraId="59EA32D5" w14:textId="0E93E372" w:rsidR="00983AD2" w:rsidRPr="007210D8" w:rsidRDefault="00983AD2" w:rsidP="00983AD2">
      <w:r w:rsidRPr="007210D8">
        <w:t xml:space="preserve">Primeiramente, já que seria impossível a máquina ter em memória mais de vinte e duas mil imagens, foram selecionadas aleatoriamente trezentas e vinte imagens de cada </w:t>
      </w:r>
      <w:proofErr w:type="spellStart"/>
      <w:r w:rsidRPr="007210D8">
        <w:rPr>
          <w:i/>
          <w:iCs/>
        </w:rPr>
        <w:t>label</w:t>
      </w:r>
      <w:proofErr w:type="spellEnd"/>
      <w:r w:rsidR="00B776B2">
        <w:rPr>
          <w:i/>
          <w:iCs/>
        </w:rPr>
        <w:t xml:space="preserve"> </w:t>
      </w:r>
      <w:r w:rsidR="00B776B2" w:rsidRPr="00B776B2">
        <w:t>(</w:t>
      </w:r>
      <w:r w:rsidR="00B776B2">
        <w:fldChar w:fldCharType="begin"/>
      </w:r>
      <w:r w:rsidR="00B776B2">
        <w:instrText xml:space="preserve"> REF _Ref139645158 \h </w:instrText>
      </w:r>
      <w:r w:rsidR="00B776B2">
        <w:fldChar w:fldCharType="separate"/>
      </w:r>
      <w:r w:rsidR="00B776B2">
        <w:t xml:space="preserve">Tabela </w:t>
      </w:r>
      <w:r w:rsidR="00B776B2">
        <w:rPr>
          <w:noProof/>
        </w:rPr>
        <w:t>2</w:t>
      </w:r>
      <w:r w:rsidR="00B776B2">
        <w:fldChar w:fldCharType="end"/>
      </w:r>
      <w:r w:rsidR="00B776B2" w:rsidRPr="00B776B2">
        <w:t>)</w:t>
      </w:r>
      <w:r w:rsidR="007210D8" w:rsidRPr="007210D8">
        <w:rPr>
          <w:i/>
          <w:iCs/>
        </w:rPr>
        <w:t>,</w:t>
      </w:r>
      <w:r w:rsidR="007210D8">
        <w:rPr>
          <w:i/>
          <w:iCs/>
        </w:rPr>
        <w:t xml:space="preserve"> </w:t>
      </w:r>
      <w:r w:rsidR="007210D8">
        <w:t xml:space="preserve">com o seu tamanho original de duzentos por duzentos </w:t>
      </w:r>
      <w:r w:rsidR="007210D8" w:rsidRPr="007210D8">
        <w:rPr>
          <w:i/>
          <w:iCs/>
        </w:rPr>
        <w:t>pixels</w:t>
      </w:r>
      <w:r w:rsidR="007210D8" w:rsidRPr="007210D8">
        <w:t xml:space="preserve">, com um </w:t>
      </w:r>
      <w:proofErr w:type="spellStart"/>
      <w:r w:rsidR="007210D8" w:rsidRPr="007210D8">
        <w:rPr>
          <w:i/>
          <w:iCs/>
        </w:rPr>
        <w:t>test</w:t>
      </w:r>
      <w:proofErr w:type="spellEnd"/>
      <w:r w:rsidR="007210D8" w:rsidRPr="007210D8">
        <w:rPr>
          <w:i/>
          <w:iCs/>
        </w:rPr>
        <w:t xml:space="preserve"> </w:t>
      </w:r>
      <w:proofErr w:type="spellStart"/>
      <w:r w:rsidR="007210D8" w:rsidRPr="007210D8">
        <w:rPr>
          <w:i/>
          <w:iCs/>
        </w:rPr>
        <w:t>size</w:t>
      </w:r>
      <w:proofErr w:type="spellEnd"/>
      <w:r w:rsidR="007210D8" w:rsidRPr="007210D8">
        <w:t xml:space="preserve"> de 45%.</w:t>
      </w:r>
    </w:p>
    <w:p w14:paraId="78D01CBD" w14:textId="77777777" w:rsidR="007210D8" w:rsidRDefault="007210D8" w:rsidP="00983AD2"/>
    <w:tbl>
      <w:tblPr>
        <w:tblStyle w:val="TabelacomGrelhaClara"/>
        <w:tblW w:w="9296" w:type="dxa"/>
        <w:jc w:val="center"/>
        <w:tblLook w:val="04A0" w:firstRow="1" w:lastRow="0" w:firstColumn="1" w:lastColumn="0" w:noHBand="0" w:noVBand="1"/>
      </w:tblPr>
      <w:tblGrid>
        <w:gridCol w:w="1950"/>
        <w:gridCol w:w="1949"/>
        <w:gridCol w:w="1949"/>
        <w:gridCol w:w="1949"/>
        <w:gridCol w:w="1499"/>
      </w:tblGrid>
      <w:tr w:rsidR="004B0C35" w14:paraId="388D1614" w14:textId="77777777" w:rsidTr="00B419B9">
        <w:trPr>
          <w:trHeight w:val="789"/>
          <w:jc w:val="center"/>
        </w:trPr>
        <w:tc>
          <w:tcPr>
            <w:tcW w:w="1950" w:type="dxa"/>
          </w:tcPr>
          <w:p w14:paraId="20C27B34" w14:textId="77777777" w:rsidR="004B0C35" w:rsidRDefault="004B0C35" w:rsidP="00B419B9">
            <w:pPr>
              <w:ind w:firstLine="0"/>
            </w:pPr>
            <w:r>
              <w:lastRenderedPageBreak/>
              <w:t>Valor normalizado 0</w:t>
            </w:r>
          </w:p>
        </w:tc>
        <w:tc>
          <w:tcPr>
            <w:tcW w:w="1949" w:type="dxa"/>
          </w:tcPr>
          <w:p w14:paraId="5FFD2B0B" w14:textId="77777777" w:rsidR="004B0C35" w:rsidRDefault="004B0C35" w:rsidP="00B419B9">
            <w:pPr>
              <w:ind w:firstLine="0"/>
            </w:pPr>
            <w:r>
              <w:t>Valor normalizado 1</w:t>
            </w:r>
          </w:p>
        </w:tc>
        <w:tc>
          <w:tcPr>
            <w:tcW w:w="1949" w:type="dxa"/>
          </w:tcPr>
          <w:p w14:paraId="0E6924D5" w14:textId="77777777" w:rsidR="004B0C35" w:rsidRDefault="004B0C35" w:rsidP="00B419B9">
            <w:pPr>
              <w:ind w:firstLine="0"/>
            </w:pPr>
            <w:r>
              <w:t>Valor normalizado 2</w:t>
            </w:r>
          </w:p>
        </w:tc>
        <w:tc>
          <w:tcPr>
            <w:tcW w:w="1949" w:type="dxa"/>
          </w:tcPr>
          <w:p w14:paraId="72B6BF11" w14:textId="77777777" w:rsidR="004B0C35" w:rsidRDefault="004B0C35" w:rsidP="00B419B9">
            <w:pPr>
              <w:ind w:firstLine="0"/>
            </w:pPr>
            <w:r>
              <w:t>Valor normalizado 3</w:t>
            </w:r>
          </w:p>
        </w:tc>
        <w:tc>
          <w:tcPr>
            <w:tcW w:w="1499" w:type="dxa"/>
          </w:tcPr>
          <w:p w14:paraId="67CCD826" w14:textId="77777777" w:rsidR="004B0C35" w:rsidRDefault="004B0C35" w:rsidP="00B419B9">
            <w:pPr>
              <w:ind w:firstLine="0"/>
            </w:pPr>
            <w:r>
              <w:t>Valor normalizado 5</w:t>
            </w:r>
          </w:p>
        </w:tc>
      </w:tr>
      <w:tr w:rsidR="004B0C35" w14:paraId="6B38195A" w14:textId="77777777" w:rsidTr="00B419B9">
        <w:trPr>
          <w:trHeight w:val="267"/>
          <w:jc w:val="center"/>
        </w:trPr>
        <w:tc>
          <w:tcPr>
            <w:tcW w:w="1950" w:type="dxa"/>
          </w:tcPr>
          <w:p w14:paraId="1794C2CD" w14:textId="1E6904E9" w:rsidR="004B0C35" w:rsidRPr="003B1A2C" w:rsidRDefault="004B0C35" w:rsidP="00B419B9">
            <w:pPr>
              <w:ind w:firstLine="0"/>
            </w:pPr>
            <w:r w:rsidRPr="003B1A2C">
              <w:t>320</w:t>
            </w:r>
          </w:p>
        </w:tc>
        <w:tc>
          <w:tcPr>
            <w:tcW w:w="1949" w:type="dxa"/>
          </w:tcPr>
          <w:p w14:paraId="4101FB87" w14:textId="566D23D5" w:rsidR="004B0C35" w:rsidRPr="003B1A2C" w:rsidRDefault="007210D8" w:rsidP="00B419B9">
            <w:pPr>
              <w:ind w:firstLine="0"/>
            </w:pPr>
            <w:r w:rsidRPr="003B1A2C">
              <w:t>320</w:t>
            </w:r>
          </w:p>
        </w:tc>
        <w:tc>
          <w:tcPr>
            <w:tcW w:w="1949" w:type="dxa"/>
          </w:tcPr>
          <w:p w14:paraId="041B47B5" w14:textId="7C8F5498" w:rsidR="004B0C35" w:rsidRDefault="004B0C35" w:rsidP="00B419B9">
            <w:pPr>
              <w:ind w:firstLine="0"/>
            </w:pPr>
            <w:r>
              <w:t>16</w:t>
            </w:r>
            <w:r w:rsidR="007210D8">
              <w:t>8</w:t>
            </w:r>
          </w:p>
        </w:tc>
        <w:tc>
          <w:tcPr>
            <w:tcW w:w="1949" w:type="dxa"/>
          </w:tcPr>
          <w:p w14:paraId="259AA02E" w14:textId="77777777" w:rsidR="004B0C35" w:rsidRDefault="004B0C35" w:rsidP="00B419B9">
            <w:pPr>
              <w:keepNext/>
              <w:ind w:firstLine="0"/>
            </w:pPr>
            <w:r>
              <w:t>16</w:t>
            </w:r>
          </w:p>
        </w:tc>
        <w:tc>
          <w:tcPr>
            <w:tcW w:w="1499" w:type="dxa"/>
          </w:tcPr>
          <w:p w14:paraId="37FFCBBE" w14:textId="77777777" w:rsidR="004B0C35" w:rsidRDefault="004B0C35" w:rsidP="004B0C35">
            <w:pPr>
              <w:keepNext/>
              <w:ind w:firstLine="0"/>
            </w:pPr>
            <w:r>
              <w:t>8</w:t>
            </w:r>
          </w:p>
        </w:tc>
      </w:tr>
    </w:tbl>
    <w:p w14:paraId="1FC341DD" w14:textId="48840BEC" w:rsidR="004B0C35" w:rsidRDefault="004B0C35" w:rsidP="00D93832">
      <w:pPr>
        <w:pStyle w:val="Legenda"/>
      </w:pPr>
      <w:bookmarkStart w:id="145" w:name="_Ref139645158"/>
      <w:bookmarkStart w:id="146" w:name="_Toc139644141"/>
      <w:commentRangeStart w:id="147"/>
      <w:r>
        <w:t xml:space="preserve">Tabela </w:t>
      </w:r>
      <w:r>
        <w:fldChar w:fldCharType="begin"/>
      </w:r>
      <w:r>
        <w:instrText xml:space="preserve"> SEQ Tabela \* ARABIC </w:instrText>
      </w:r>
      <w:r>
        <w:fldChar w:fldCharType="separate"/>
      </w:r>
      <w:r w:rsidR="00AC08DC">
        <w:rPr>
          <w:noProof/>
        </w:rPr>
        <w:t>2</w:t>
      </w:r>
      <w:r>
        <w:rPr>
          <w:noProof/>
        </w:rPr>
        <w:fldChar w:fldCharType="end"/>
      </w:r>
      <w:bookmarkEnd w:id="145"/>
      <w:r>
        <w:t xml:space="preserve"> </w:t>
      </w:r>
      <w:r w:rsidR="007210D8">
        <w:t>–</w:t>
      </w:r>
      <w:r>
        <w:t xml:space="preserve"> </w:t>
      </w:r>
      <w:r w:rsidR="007210D8" w:rsidRPr="00B776B2">
        <w:t>Quantidade de dados a ser usada</w:t>
      </w:r>
      <w:r w:rsidRPr="00B776B2">
        <w:t xml:space="preserve"> </w:t>
      </w:r>
      <w:r w:rsidR="007210D8" w:rsidRPr="00B776B2">
        <w:t>n</w:t>
      </w:r>
      <w:r w:rsidRPr="00B776B2">
        <w:t>a primeira abordagem</w:t>
      </w:r>
      <w:r w:rsidR="00AA40D6" w:rsidRPr="00B776B2">
        <w:t>.</w:t>
      </w:r>
      <w:bookmarkEnd w:id="146"/>
      <w:commentRangeEnd w:id="147"/>
      <w:r w:rsidR="00BF1781">
        <w:rPr>
          <w:rStyle w:val="Refdecomentrio"/>
          <w:b w:val="0"/>
          <w:iCs w:val="0"/>
        </w:rPr>
        <w:commentReference w:id="147"/>
      </w:r>
    </w:p>
    <w:p w14:paraId="590B94C5" w14:textId="77777777" w:rsidR="003D2D30" w:rsidRDefault="003D2D30" w:rsidP="00983AD2"/>
    <w:p w14:paraId="3F7AADF7" w14:textId="6DACF6D6" w:rsidR="00983AD2" w:rsidRDefault="00983AD2" w:rsidP="00983AD2">
      <w:r>
        <w:t xml:space="preserve">De seguida, com um </w:t>
      </w:r>
      <w:proofErr w:type="spellStart"/>
      <w:r w:rsidRPr="00D4137E">
        <w:rPr>
          <w:i/>
          <w:iCs/>
        </w:rPr>
        <w:t>batch</w:t>
      </w:r>
      <w:proofErr w:type="spellEnd"/>
      <w:r w:rsidRPr="00D4137E">
        <w:rPr>
          <w:i/>
          <w:iCs/>
        </w:rPr>
        <w:t xml:space="preserve"> </w:t>
      </w:r>
      <w:proofErr w:type="spellStart"/>
      <w:r w:rsidRPr="00D4137E">
        <w:rPr>
          <w:i/>
          <w:iCs/>
        </w:rPr>
        <w:t>size</w:t>
      </w:r>
      <w:proofErr w:type="spellEnd"/>
      <w:r>
        <w:t xml:space="preserve"> de </w:t>
      </w:r>
      <w:r w:rsidR="003D2D30">
        <w:t>32</w:t>
      </w:r>
      <w:r>
        <w:t xml:space="preserve"> foi realizado um treino onde os seus resultados </w:t>
      </w:r>
      <w:r w:rsidR="00B776B2">
        <w:t>(</w:t>
      </w:r>
      <w:r w:rsidR="00B776B2">
        <w:fldChar w:fldCharType="begin"/>
      </w:r>
      <w:r w:rsidR="00B776B2">
        <w:instrText xml:space="preserve"> REF _Ref139645173 \h </w:instrText>
      </w:r>
      <w:r w:rsidR="00B776B2">
        <w:fldChar w:fldCharType="separate"/>
      </w:r>
      <w:r w:rsidR="00B776B2">
        <w:t xml:space="preserve">Tabela </w:t>
      </w:r>
      <w:r w:rsidR="00B776B2">
        <w:rPr>
          <w:noProof/>
        </w:rPr>
        <w:t>3</w:t>
      </w:r>
      <w:r w:rsidR="00B776B2">
        <w:fldChar w:fldCharType="end"/>
      </w:r>
      <w:r w:rsidR="00B776B2">
        <w:t xml:space="preserve">) </w:t>
      </w:r>
      <w:r>
        <w:t xml:space="preserve">foram os seguintes. </w:t>
      </w:r>
    </w:p>
    <w:tbl>
      <w:tblPr>
        <w:tblStyle w:val="TabelacomGrelhaClara"/>
        <w:tblW w:w="7797" w:type="dxa"/>
        <w:jc w:val="center"/>
        <w:tblLook w:val="04A0" w:firstRow="1" w:lastRow="0" w:firstColumn="1" w:lastColumn="0" w:noHBand="0" w:noVBand="1"/>
      </w:tblPr>
      <w:tblGrid>
        <w:gridCol w:w="1950"/>
        <w:gridCol w:w="1949"/>
        <w:gridCol w:w="1949"/>
        <w:gridCol w:w="1949"/>
      </w:tblGrid>
      <w:tr w:rsidR="007210D8" w14:paraId="5130F862" w14:textId="77777777" w:rsidTr="007210D8">
        <w:trPr>
          <w:trHeight w:val="789"/>
          <w:jc w:val="center"/>
        </w:trPr>
        <w:tc>
          <w:tcPr>
            <w:tcW w:w="1950" w:type="dxa"/>
          </w:tcPr>
          <w:p w14:paraId="22F252A1" w14:textId="713DE776" w:rsidR="007210D8" w:rsidRPr="00B776B2" w:rsidRDefault="007210D8" w:rsidP="00B419B9">
            <w:pPr>
              <w:ind w:firstLine="0"/>
              <w:rPr>
                <w:i/>
                <w:iCs/>
              </w:rPr>
            </w:pPr>
            <w:proofErr w:type="spellStart"/>
            <w:r w:rsidRPr="00B776B2">
              <w:rPr>
                <w:i/>
                <w:iCs/>
              </w:rPr>
              <w:t>Loss</w:t>
            </w:r>
            <w:proofErr w:type="spellEnd"/>
          </w:p>
        </w:tc>
        <w:tc>
          <w:tcPr>
            <w:tcW w:w="1949" w:type="dxa"/>
          </w:tcPr>
          <w:p w14:paraId="4558A54F" w14:textId="00CDBE4E" w:rsidR="007210D8" w:rsidRPr="00B776B2" w:rsidRDefault="007210D8" w:rsidP="00B419B9">
            <w:pPr>
              <w:ind w:firstLine="0"/>
              <w:rPr>
                <w:i/>
                <w:iCs/>
              </w:rPr>
            </w:pPr>
            <w:proofErr w:type="spellStart"/>
            <w:r w:rsidRPr="00B776B2">
              <w:rPr>
                <w:i/>
                <w:iCs/>
              </w:rPr>
              <w:t>Accuracy</w:t>
            </w:r>
            <w:proofErr w:type="spellEnd"/>
          </w:p>
        </w:tc>
        <w:tc>
          <w:tcPr>
            <w:tcW w:w="1949" w:type="dxa"/>
          </w:tcPr>
          <w:p w14:paraId="74CA91BA" w14:textId="59D44F9C" w:rsidR="007210D8" w:rsidRDefault="007210D8" w:rsidP="00B419B9">
            <w:pPr>
              <w:ind w:firstLine="0"/>
            </w:pPr>
            <w:proofErr w:type="spellStart"/>
            <w:r w:rsidRPr="00B776B2">
              <w:rPr>
                <w:i/>
                <w:iCs/>
              </w:rPr>
              <w:t>Validation</w:t>
            </w:r>
            <w:proofErr w:type="spellEnd"/>
            <w:r>
              <w:t xml:space="preserve"> </w:t>
            </w:r>
            <w:proofErr w:type="spellStart"/>
            <w:r w:rsidRPr="00B776B2">
              <w:rPr>
                <w:i/>
                <w:iCs/>
              </w:rPr>
              <w:t>loss</w:t>
            </w:r>
            <w:proofErr w:type="spellEnd"/>
          </w:p>
        </w:tc>
        <w:tc>
          <w:tcPr>
            <w:tcW w:w="1949" w:type="dxa"/>
          </w:tcPr>
          <w:p w14:paraId="1A457818" w14:textId="1DDD6195" w:rsidR="007210D8" w:rsidRDefault="007210D8" w:rsidP="00B419B9">
            <w:pPr>
              <w:ind w:firstLine="0"/>
            </w:pPr>
            <w:proofErr w:type="spellStart"/>
            <w:r w:rsidRPr="00B776B2">
              <w:rPr>
                <w:i/>
                <w:iCs/>
              </w:rPr>
              <w:t>Validation</w:t>
            </w:r>
            <w:proofErr w:type="spellEnd"/>
            <w:r>
              <w:t xml:space="preserve"> </w:t>
            </w:r>
            <w:proofErr w:type="spellStart"/>
            <w:r w:rsidRPr="00B776B2">
              <w:rPr>
                <w:i/>
                <w:iCs/>
              </w:rPr>
              <w:t>accuracy</w:t>
            </w:r>
            <w:proofErr w:type="spellEnd"/>
          </w:p>
        </w:tc>
      </w:tr>
      <w:tr w:rsidR="007210D8" w14:paraId="13603960" w14:textId="77777777" w:rsidTr="007210D8">
        <w:trPr>
          <w:trHeight w:val="267"/>
          <w:jc w:val="center"/>
        </w:trPr>
        <w:tc>
          <w:tcPr>
            <w:tcW w:w="1950" w:type="dxa"/>
          </w:tcPr>
          <w:p w14:paraId="5EB59D8B" w14:textId="1A5EA4F1" w:rsidR="007210D8" w:rsidRDefault="007210D8" w:rsidP="00B419B9">
            <w:pPr>
              <w:ind w:firstLine="0"/>
            </w:pPr>
            <w:r>
              <w:t>4.3722</w:t>
            </w:r>
          </w:p>
        </w:tc>
        <w:tc>
          <w:tcPr>
            <w:tcW w:w="1949" w:type="dxa"/>
          </w:tcPr>
          <w:p w14:paraId="7869C472" w14:textId="6C88D317" w:rsidR="007210D8" w:rsidRDefault="007210D8" w:rsidP="00B419B9">
            <w:pPr>
              <w:ind w:firstLine="0"/>
            </w:pPr>
            <w:r>
              <w:t>0.2713</w:t>
            </w:r>
          </w:p>
        </w:tc>
        <w:tc>
          <w:tcPr>
            <w:tcW w:w="1949" w:type="dxa"/>
          </w:tcPr>
          <w:p w14:paraId="0CA23949" w14:textId="416F7F66" w:rsidR="007210D8" w:rsidRDefault="007210D8" w:rsidP="00B419B9">
            <w:pPr>
              <w:ind w:firstLine="0"/>
            </w:pPr>
            <w:r>
              <w:t>4.2314</w:t>
            </w:r>
          </w:p>
        </w:tc>
        <w:tc>
          <w:tcPr>
            <w:tcW w:w="1949" w:type="dxa"/>
          </w:tcPr>
          <w:p w14:paraId="467C6057" w14:textId="0080FA94" w:rsidR="007210D8" w:rsidRDefault="007210D8" w:rsidP="007210D8">
            <w:pPr>
              <w:keepNext/>
              <w:ind w:firstLine="0"/>
            </w:pPr>
            <w:r>
              <w:t>0.3760</w:t>
            </w:r>
          </w:p>
        </w:tc>
      </w:tr>
    </w:tbl>
    <w:p w14:paraId="366CECFF" w14:textId="0CCA3813" w:rsidR="007210D8" w:rsidRDefault="007210D8" w:rsidP="00D93832">
      <w:pPr>
        <w:pStyle w:val="Legenda"/>
      </w:pPr>
      <w:bookmarkStart w:id="148" w:name="_Ref139645173"/>
      <w:bookmarkStart w:id="149" w:name="_Toc139644142"/>
      <w:r>
        <w:t xml:space="preserve">Tabela </w:t>
      </w:r>
      <w:r>
        <w:fldChar w:fldCharType="begin"/>
      </w:r>
      <w:r>
        <w:instrText xml:space="preserve"> SEQ Tabela \* ARABIC </w:instrText>
      </w:r>
      <w:r>
        <w:fldChar w:fldCharType="separate"/>
      </w:r>
      <w:r w:rsidR="00AC08DC">
        <w:rPr>
          <w:noProof/>
        </w:rPr>
        <w:t>3</w:t>
      </w:r>
      <w:r>
        <w:rPr>
          <w:noProof/>
        </w:rPr>
        <w:fldChar w:fldCharType="end"/>
      </w:r>
      <w:bookmarkEnd w:id="148"/>
      <w:r>
        <w:t xml:space="preserve"> - </w:t>
      </w:r>
      <w:r w:rsidRPr="00B776B2">
        <w:t>Resultados da primeira abordagem</w:t>
      </w:r>
      <w:r w:rsidR="00AA40D6" w:rsidRPr="00B776B2">
        <w:t>.</w:t>
      </w:r>
      <w:bookmarkEnd w:id="149"/>
    </w:p>
    <w:p w14:paraId="667D63CC" w14:textId="77777777" w:rsidR="003D2D30" w:rsidRDefault="003D2D30" w:rsidP="00983AD2"/>
    <w:p w14:paraId="5EF2D53A" w14:textId="3C8F74B7" w:rsidR="006917ED" w:rsidRDefault="003D2D30" w:rsidP="00983AD2">
      <w:r>
        <w:t>Com esses resultados, foi assumido que o problema estaria na</w:t>
      </w:r>
      <w:r w:rsidR="006917ED">
        <w:t xml:space="preserve"> discrepância </w:t>
      </w:r>
      <w:r>
        <w:t>n</w:t>
      </w:r>
      <w:r w:rsidR="006917ED">
        <w:t>a quantidade de dados de cada valor passa</w:t>
      </w:r>
      <w:r>
        <w:t>ndo assim,</w:t>
      </w:r>
      <w:r w:rsidR="006917ED">
        <w:t xml:space="preserve"> para uma abordagem mais balanceada nesse aspeto.</w:t>
      </w:r>
    </w:p>
    <w:p w14:paraId="321F81CF" w14:textId="59F99670" w:rsidR="006917ED" w:rsidRDefault="006917ED" w:rsidP="006917ED">
      <w:pPr>
        <w:pStyle w:val="Ttulo3"/>
      </w:pPr>
      <w:bookmarkStart w:id="150" w:name="_Toc139644100"/>
      <w:r>
        <w:t>Segunda abordagem</w:t>
      </w:r>
      <w:bookmarkEnd w:id="150"/>
    </w:p>
    <w:p w14:paraId="2E5E617B" w14:textId="3113B1D7" w:rsidR="00D64662" w:rsidRDefault="00D64662" w:rsidP="00D64662">
      <w:r>
        <w:t xml:space="preserve">Para esta abordagem foi tentado usar a mesma quantidade de imagens para cada valor possível. Para fazer isso </w:t>
      </w:r>
      <w:r w:rsidR="00D4137E">
        <w:t>de forma que</w:t>
      </w:r>
      <w:r>
        <w:t xml:space="preserve"> fosse facilmente alterável foi criado um conjunto de variáveis. </w:t>
      </w:r>
    </w:p>
    <w:p w14:paraId="4BF71E8F" w14:textId="5038CE18" w:rsidR="003D2D30" w:rsidRDefault="003D2D30" w:rsidP="00D64662">
      <w:r>
        <w:t xml:space="preserve">Foram criados dois dicionários com chaves de zero a cem, onde, o dicionário denominado de </w:t>
      </w:r>
      <w:proofErr w:type="spellStart"/>
      <w:r w:rsidRPr="003D2D30">
        <w:rPr>
          <w:i/>
          <w:iCs/>
        </w:rPr>
        <w:t>counter</w:t>
      </w:r>
      <w:proofErr w:type="spellEnd"/>
      <w:r w:rsidRPr="003D2D30">
        <w:rPr>
          <w:i/>
          <w:iCs/>
        </w:rPr>
        <w:t xml:space="preserve"> </w:t>
      </w:r>
      <w:proofErr w:type="spellStart"/>
      <w:r w:rsidRPr="003D2D30">
        <w:rPr>
          <w:i/>
          <w:iCs/>
        </w:rPr>
        <w:t>dictionary</w:t>
      </w:r>
      <w:proofErr w:type="spellEnd"/>
      <w:r>
        <w:rPr>
          <w:i/>
          <w:iCs/>
        </w:rPr>
        <w:t xml:space="preserve">, </w:t>
      </w:r>
      <w:r>
        <w:t xml:space="preserve">tem todos os seus valores a zero e o dicionário denominado de </w:t>
      </w:r>
      <w:proofErr w:type="spellStart"/>
      <w:r w:rsidRPr="003D2D30">
        <w:rPr>
          <w:i/>
          <w:iCs/>
        </w:rPr>
        <w:t>limit</w:t>
      </w:r>
      <w:proofErr w:type="spellEnd"/>
      <w:r w:rsidRPr="003D2D30">
        <w:rPr>
          <w:i/>
          <w:iCs/>
        </w:rPr>
        <w:t xml:space="preserve"> </w:t>
      </w:r>
      <w:proofErr w:type="spellStart"/>
      <w:r w:rsidRPr="003D2D30">
        <w:rPr>
          <w:i/>
          <w:iCs/>
        </w:rPr>
        <w:t>dictionary</w:t>
      </w:r>
      <w:proofErr w:type="spellEnd"/>
      <w:r>
        <w:t xml:space="preserve"> tem todos os seus valores com a quantidade máxima de cada valor</w:t>
      </w:r>
      <w:r w:rsidR="00BD11B2">
        <w:t xml:space="preserve">. </w:t>
      </w:r>
    </w:p>
    <w:p w14:paraId="7DDFFCD4" w14:textId="355AE277" w:rsidR="00BD11B2" w:rsidRDefault="00BD11B2" w:rsidP="00D64662">
      <w:commentRangeStart w:id="151"/>
      <w:r>
        <w:t xml:space="preserve">Ao ler as imagens do </w:t>
      </w:r>
      <w:proofErr w:type="spellStart"/>
      <w:r w:rsidRPr="00B776B2">
        <w:rPr>
          <w:i/>
          <w:iCs/>
        </w:rPr>
        <w:t>dataset</w:t>
      </w:r>
      <w:proofErr w:type="spellEnd"/>
      <w:r>
        <w:t xml:space="preserve">, é verificado antes qual é o valor da imagem, e, usando esse valor como chave para ambos os dicionários, a imagem apenas é adicionada à lista de imagens para treino se, o valor no </w:t>
      </w:r>
      <w:proofErr w:type="spellStart"/>
      <w:r w:rsidRPr="00BD11B2">
        <w:rPr>
          <w:i/>
          <w:iCs/>
        </w:rPr>
        <w:t>counter</w:t>
      </w:r>
      <w:proofErr w:type="spellEnd"/>
      <w:r w:rsidRPr="00BD11B2">
        <w:rPr>
          <w:i/>
          <w:iCs/>
        </w:rPr>
        <w:t xml:space="preserve"> </w:t>
      </w:r>
      <w:proofErr w:type="spellStart"/>
      <w:r w:rsidRPr="00BD11B2">
        <w:rPr>
          <w:i/>
          <w:iCs/>
        </w:rPr>
        <w:t>dictionary</w:t>
      </w:r>
      <w:proofErr w:type="spellEnd"/>
      <w:r>
        <w:t xml:space="preserve"> for inferior ao valor do </w:t>
      </w:r>
      <w:proofErr w:type="spellStart"/>
      <w:r w:rsidRPr="00BD11B2">
        <w:rPr>
          <w:i/>
          <w:iCs/>
        </w:rPr>
        <w:t>limit</w:t>
      </w:r>
      <w:proofErr w:type="spellEnd"/>
      <w:r w:rsidRPr="00BD11B2">
        <w:rPr>
          <w:i/>
          <w:iCs/>
        </w:rPr>
        <w:t xml:space="preserve"> </w:t>
      </w:r>
      <w:proofErr w:type="spellStart"/>
      <w:r w:rsidRPr="00BD11B2">
        <w:rPr>
          <w:i/>
          <w:iCs/>
        </w:rPr>
        <w:t>dictionary</w:t>
      </w:r>
      <w:proofErr w:type="spellEnd"/>
      <w:r>
        <w:t>.</w:t>
      </w:r>
      <w:commentRangeEnd w:id="151"/>
      <w:r w:rsidR="00C57045">
        <w:rPr>
          <w:rStyle w:val="Refdecomentrio"/>
        </w:rPr>
        <w:commentReference w:id="151"/>
      </w:r>
    </w:p>
    <w:p w14:paraId="5C1AE71C" w14:textId="29DB5CCF" w:rsidR="00BD11B2" w:rsidRDefault="00BD11B2" w:rsidP="00D64662">
      <w:r>
        <w:t>Para esta abordagem foram usadas apenas vinte imagens de cada valor, sendo a quantidade de valores a seguinte</w:t>
      </w:r>
      <w:r w:rsidR="00B776B2">
        <w:t xml:space="preserve"> (</w:t>
      </w:r>
      <w:r w:rsidR="00B776B2">
        <w:fldChar w:fldCharType="begin"/>
      </w:r>
      <w:r w:rsidR="00B776B2">
        <w:instrText xml:space="preserve"> REF _Ref139645187 \h </w:instrText>
      </w:r>
      <w:r w:rsidR="00B776B2">
        <w:fldChar w:fldCharType="separate"/>
      </w:r>
      <w:r w:rsidR="00B776B2">
        <w:t xml:space="preserve">Tabela </w:t>
      </w:r>
      <w:r w:rsidR="00B776B2">
        <w:rPr>
          <w:noProof/>
        </w:rPr>
        <w:t>4</w:t>
      </w:r>
      <w:r w:rsidR="00B776B2">
        <w:fldChar w:fldCharType="end"/>
      </w:r>
      <w:r w:rsidR="00B776B2">
        <w:t>)</w:t>
      </w:r>
      <w:r>
        <w:t>.</w:t>
      </w:r>
    </w:p>
    <w:tbl>
      <w:tblPr>
        <w:tblStyle w:val="TabelacomGrelhaClara"/>
        <w:tblW w:w="9296" w:type="dxa"/>
        <w:jc w:val="center"/>
        <w:tblLook w:val="04A0" w:firstRow="1" w:lastRow="0" w:firstColumn="1" w:lastColumn="0" w:noHBand="0" w:noVBand="1"/>
      </w:tblPr>
      <w:tblGrid>
        <w:gridCol w:w="1950"/>
        <w:gridCol w:w="1949"/>
        <w:gridCol w:w="1949"/>
        <w:gridCol w:w="1949"/>
        <w:gridCol w:w="1499"/>
      </w:tblGrid>
      <w:tr w:rsidR="00BD11B2" w14:paraId="6C86655F" w14:textId="77777777" w:rsidTr="00B419B9">
        <w:trPr>
          <w:trHeight w:val="789"/>
          <w:jc w:val="center"/>
        </w:trPr>
        <w:tc>
          <w:tcPr>
            <w:tcW w:w="1950" w:type="dxa"/>
          </w:tcPr>
          <w:p w14:paraId="0F20F5BE" w14:textId="77777777" w:rsidR="00BD11B2" w:rsidRDefault="00BD11B2" w:rsidP="00B419B9">
            <w:pPr>
              <w:ind w:firstLine="0"/>
            </w:pPr>
            <w:r>
              <w:lastRenderedPageBreak/>
              <w:t>Valor normalizado 0</w:t>
            </w:r>
          </w:p>
        </w:tc>
        <w:tc>
          <w:tcPr>
            <w:tcW w:w="1949" w:type="dxa"/>
          </w:tcPr>
          <w:p w14:paraId="7E8021F5" w14:textId="77777777" w:rsidR="00BD11B2" w:rsidRDefault="00BD11B2" w:rsidP="00B419B9">
            <w:pPr>
              <w:ind w:firstLine="0"/>
            </w:pPr>
            <w:r>
              <w:t>Valor normalizado 1</w:t>
            </w:r>
          </w:p>
        </w:tc>
        <w:tc>
          <w:tcPr>
            <w:tcW w:w="1949" w:type="dxa"/>
          </w:tcPr>
          <w:p w14:paraId="14A3AD17" w14:textId="77777777" w:rsidR="00BD11B2" w:rsidRDefault="00BD11B2" w:rsidP="00B419B9">
            <w:pPr>
              <w:ind w:firstLine="0"/>
            </w:pPr>
            <w:r>
              <w:t>Valor normalizado 2</w:t>
            </w:r>
          </w:p>
        </w:tc>
        <w:tc>
          <w:tcPr>
            <w:tcW w:w="1949" w:type="dxa"/>
          </w:tcPr>
          <w:p w14:paraId="66341336" w14:textId="77777777" w:rsidR="00BD11B2" w:rsidRDefault="00BD11B2" w:rsidP="00B419B9">
            <w:pPr>
              <w:ind w:firstLine="0"/>
            </w:pPr>
            <w:r>
              <w:t>Valor normalizado 3</w:t>
            </w:r>
          </w:p>
        </w:tc>
        <w:tc>
          <w:tcPr>
            <w:tcW w:w="1499" w:type="dxa"/>
          </w:tcPr>
          <w:p w14:paraId="76D1DFDF" w14:textId="77777777" w:rsidR="00BD11B2" w:rsidRDefault="00BD11B2" w:rsidP="00B419B9">
            <w:pPr>
              <w:ind w:firstLine="0"/>
            </w:pPr>
            <w:r>
              <w:t>Valor normalizado 5</w:t>
            </w:r>
          </w:p>
        </w:tc>
      </w:tr>
      <w:tr w:rsidR="00BD11B2" w14:paraId="2BD653DF" w14:textId="77777777" w:rsidTr="00B419B9">
        <w:trPr>
          <w:trHeight w:val="267"/>
          <w:jc w:val="center"/>
        </w:trPr>
        <w:tc>
          <w:tcPr>
            <w:tcW w:w="1950" w:type="dxa"/>
          </w:tcPr>
          <w:p w14:paraId="7AEBD4FC" w14:textId="30AA8FA1" w:rsidR="00BD11B2" w:rsidRPr="00BF1781" w:rsidRDefault="00BD11B2" w:rsidP="00B419B9">
            <w:pPr>
              <w:ind w:firstLine="0"/>
            </w:pPr>
            <w:r w:rsidRPr="00BF1781">
              <w:t>20</w:t>
            </w:r>
          </w:p>
        </w:tc>
        <w:tc>
          <w:tcPr>
            <w:tcW w:w="1949" w:type="dxa"/>
          </w:tcPr>
          <w:p w14:paraId="4456C1E8" w14:textId="04F94869" w:rsidR="00BD11B2" w:rsidRPr="00BF1781" w:rsidRDefault="00BD11B2" w:rsidP="00B419B9">
            <w:pPr>
              <w:ind w:firstLine="0"/>
            </w:pPr>
            <w:r w:rsidRPr="00BF1781">
              <w:t>20</w:t>
            </w:r>
          </w:p>
        </w:tc>
        <w:tc>
          <w:tcPr>
            <w:tcW w:w="1949" w:type="dxa"/>
          </w:tcPr>
          <w:p w14:paraId="4F59AC95" w14:textId="6C8EC18D" w:rsidR="00BD11B2" w:rsidRPr="00BF1781" w:rsidRDefault="00BD11B2" w:rsidP="00B419B9">
            <w:pPr>
              <w:ind w:firstLine="0"/>
            </w:pPr>
            <w:r w:rsidRPr="00BF1781">
              <w:t>20</w:t>
            </w:r>
          </w:p>
        </w:tc>
        <w:tc>
          <w:tcPr>
            <w:tcW w:w="1949" w:type="dxa"/>
          </w:tcPr>
          <w:p w14:paraId="3E3EBF06" w14:textId="10A4515E" w:rsidR="00BD11B2" w:rsidRDefault="00BD11B2" w:rsidP="00B419B9">
            <w:pPr>
              <w:keepNext/>
              <w:ind w:firstLine="0"/>
            </w:pPr>
            <w:r>
              <w:t>16</w:t>
            </w:r>
          </w:p>
        </w:tc>
        <w:tc>
          <w:tcPr>
            <w:tcW w:w="1499" w:type="dxa"/>
          </w:tcPr>
          <w:p w14:paraId="08331C6E" w14:textId="77777777" w:rsidR="00BD11B2" w:rsidRDefault="00BD11B2" w:rsidP="00BD11B2">
            <w:pPr>
              <w:keepNext/>
              <w:ind w:firstLine="0"/>
            </w:pPr>
            <w:r>
              <w:t>8</w:t>
            </w:r>
          </w:p>
        </w:tc>
      </w:tr>
    </w:tbl>
    <w:p w14:paraId="0215F66E" w14:textId="44D5F47D" w:rsidR="00BD11B2" w:rsidRPr="00B776B2" w:rsidRDefault="00BD11B2" w:rsidP="00D93832">
      <w:pPr>
        <w:pStyle w:val="Legenda"/>
      </w:pPr>
      <w:bookmarkStart w:id="152" w:name="_Ref139645187"/>
      <w:bookmarkStart w:id="153" w:name="_Toc139644143"/>
      <w:r>
        <w:t xml:space="preserve">Tabela </w:t>
      </w:r>
      <w:r>
        <w:fldChar w:fldCharType="begin"/>
      </w:r>
      <w:r>
        <w:instrText xml:space="preserve"> SEQ Tabela \* ARABIC </w:instrText>
      </w:r>
      <w:r>
        <w:fldChar w:fldCharType="separate"/>
      </w:r>
      <w:r w:rsidR="00AC08DC">
        <w:rPr>
          <w:noProof/>
        </w:rPr>
        <w:t>4</w:t>
      </w:r>
      <w:r>
        <w:rPr>
          <w:noProof/>
        </w:rPr>
        <w:fldChar w:fldCharType="end"/>
      </w:r>
      <w:bookmarkEnd w:id="152"/>
      <w:r>
        <w:t xml:space="preserve"> - </w:t>
      </w:r>
      <w:r w:rsidRPr="00B776B2">
        <w:t>Quantidade de dados a ser usada na segunda abordagem</w:t>
      </w:r>
      <w:r w:rsidR="00AA40D6" w:rsidRPr="00B776B2">
        <w:t>.</w:t>
      </w:r>
      <w:bookmarkEnd w:id="153"/>
    </w:p>
    <w:p w14:paraId="61B29AB8" w14:textId="25C7AB5B" w:rsidR="00BD11B2" w:rsidRDefault="00BD11B2" w:rsidP="00BD11B2">
      <w:del w:id="154" w:author="João da Silva Pereira" w:date="2023-07-09T19:01:00Z">
        <w:r w:rsidDel="00440D2E">
          <w:delText xml:space="preserve"> </w:delText>
        </w:r>
      </w:del>
      <w:r>
        <w:t xml:space="preserve">De seguida, não recorrendo a um </w:t>
      </w:r>
      <w:commentRangeStart w:id="155"/>
      <w:proofErr w:type="spellStart"/>
      <w:r w:rsidRPr="00BD11B2">
        <w:rPr>
          <w:i/>
          <w:iCs/>
        </w:rPr>
        <w:t>batch</w:t>
      </w:r>
      <w:proofErr w:type="spellEnd"/>
      <w:r w:rsidRPr="00BD11B2">
        <w:rPr>
          <w:i/>
          <w:iCs/>
        </w:rPr>
        <w:t xml:space="preserve"> </w:t>
      </w:r>
      <w:proofErr w:type="spellStart"/>
      <w:r w:rsidRPr="00BD11B2">
        <w:rPr>
          <w:i/>
          <w:iCs/>
        </w:rPr>
        <w:t>size</w:t>
      </w:r>
      <w:commentRangeEnd w:id="155"/>
      <w:proofErr w:type="spellEnd"/>
      <w:r w:rsidR="00087840">
        <w:rPr>
          <w:rStyle w:val="Refdecomentrio"/>
        </w:rPr>
        <w:commentReference w:id="155"/>
      </w:r>
      <w:r>
        <w:t>, foi realizado um treino onde os seus resultados foram os seguintes</w:t>
      </w:r>
      <w:r w:rsidR="00B776B2">
        <w:t xml:space="preserve"> (</w:t>
      </w:r>
      <w:r w:rsidR="00B776B2">
        <w:fldChar w:fldCharType="begin"/>
      </w:r>
      <w:r w:rsidR="00B776B2">
        <w:instrText xml:space="preserve"> REF _Ref139645196 \h </w:instrText>
      </w:r>
      <w:r w:rsidR="00B776B2">
        <w:fldChar w:fldCharType="separate"/>
      </w:r>
      <w:r w:rsidR="00B776B2">
        <w:t xml:space="preserve">Tabela </w:t>
      </w:r>
      <w:r w:rsidR="00B776B2">
        <w:rPr>
          <w:noProof/>
        </w:rPr>
        <w:t>5</w:t>
      </w:r>
      <w:r w:rsidR="00B776B2">
        <w:fldChar w:fldCharType="end"/>
      </w:r>
      <w:r w:rsidR="00B776B2">
        <w:t>)</w:t>
      </w:r>
      <w:r>
        <w:t xml:space="preserve">. </w:t>
      </w:r>
    </w:p>
    <w:tbl>
      <w:tblPr>
        <w:tblStyle w:val="TabelacomGrelhaClara"/>
        <w:tblW w:w="7797" w:type="dxa"/>
        <w:jc w:val="center"/>
        <w:tblLook w:val="04A0" w:firstRow="1" w:lastRow="0" w:firstColumn="1" w:lastColumn="0" w:noHBand="0" w:noVBand="1"/>
      </w:tblPr>
      <w:tblGrid>
        <w:gridCol w:w="1950"/>
        <w:gridCol w:w="1949"/>
        <w:gridCol w:w="1949"/>
        <w:gridCol w:w="1949"/>
      </w:tblGrid>
      <w:tr w:rsidR="00BD11B2" w14:paraId="08BCBA50" w14:textId="77777777" w:rsidTr="00B419B9">
        <w:trPr>
          <w:trHeight w:val="789"/>
          <w:jc w:val="center"/>
        </w:trPr>
        <w:tc>
          <w:tcPr>
            <w:tcW w:w="1950" w:type="dxa"/>
          </w:tcPr>
          <w:p w14:paraId="566AA1A4" w14:textId="77777777" w:rsidR="00BD11B2" w:rsidRPr="00B776B2" w:rsidRDefault="00BD11B2" w:rsidP="00B419B9">
            <w:pPr>
              <w:ind w:firstLine="0"/>
              <w:rPr>
                <w:i/>
                <w:iCs/>
              </w:rPr>
            </w:pPr>
            <w:proofErr w:type="spellStart"/>
            <w:r w:rsidRPr="00B776B2">
              <w:rPr>
                <w:i/>
                <w:iCs/>
              </w:rPr>
              <w:t>Loss</w:t>
            </w:r>
            <w:proofErr w:type="spellEnd"/>
          </w:p>
        </w:tc>
        <w:tc>
          <w:tcPr>
            <w:tcW w:w="1949" w:type="dxa"/>
          </w:tcPr>
          <w:p w14:paraId="53C7E579" w14:textId="77777777" w:rsidR="00BD11B2" w:rsidRPr="00B776B2" w:rsidRDefault="00BD11B2" w:rsidP="00B419B9">
            <w:pPr>
              <w:ind w:firstLine="0"/>
              <w:rPr>
                <w:i/>
                <w:iCs/>
              </w:rPr>
            </w:pPr>
            <w:proofErr w:type="spellStart"/>
            <w:r w:rsidRPr="00B776B2">
              <w:rPr>
                <w:i/>
                <w:iCs/>
              </w:rPr>
              <w:t>Accuracy</w:t>
            </w:r>
            <w:proofErr w:type="spellEnd"/>
          </w:p>
        </w:tc>
        <w:tc>
          <w:tcPr>
            <w:tcW w:w="1949" w:type="dxa"/>
          </w:tcPr>
          <w:p w14:paraId="36BB2514" w14:textId="77777777" w:rsidR="00BD11B2" w:rsidRDefault="00BD11B2" w:rsidP="00B419B9">
            <w:pPr>
              <w:ind w:firstLine="0"/>
            </w:pPr>
            <w:proofErr w:type="spellStart"/>
            <w:r w:rsidRPr="00B776B2">
              <w:rPr>
                <w:i/>
                <w:iCs/>
              </w:rPr>
              <w:t>Validation</w:t>
            </w:r>
            <w:proofErr w:type="spellEnd"/>
            <w:r>
              <w:t xml:space="preserve"> </w:t>
            </w:r>
            <w:proofErr w:type="spellStart"/>
            <w:r w:rsidRPr="00B776B2">
              <w:rPr>
                <w:i/>
                <w:iCs/>
              </w:rPr>
              <w:t>loss</w:t>
            </w:r>
            <w:proofErr w:type="spellEnd"/>
          </w:p>
        </w:tc>
        <w:tc>
          <w:tcPr>
            <w:tcW w:w="1949" w:type="dxa"/>
          </w:tcPr>
          <w:p w14:paraId="448A4D1A" w14:textId="77777777" w:rsidR="00BD11B2" w:rsidRDefault="00BD11B2" w:rsidP="00B419B9">
            <w:pPr>
              <w:ind w:firstLine="0"/>
            </w:pPr>
            <w:proofErr w:type="spellStart"/>
            <w:r w:rsidRPr="00B776B2">
              <w:rPr>
                <w:i/>
                <w:iCs/>
              </w:rPr>
              <w:t>Validation</w:t>
            </w:r>
            <w:proofErr w:type="spellEnd"/>
            <w:r>
              <w:t xml:space="preserve"> </w:t>
            </w:r>
            <w:proofErr w:type="spellStart"/>
            <w:r w:rsidRPr="00B776B2">
              <w:rPr>
                <w:i/>
                <w:iCs/>
              </w:rPr>
              <w:t>accuracy</w:t>
            </w:r>
            <w:proofErr w:type="spellEnd"/>
          </w:p>
        </w:tc>
      </w:tr>
      <w:tr w:rsidR="00BD11B2" w14:paraId="78CF3B0F" w14:textId="77777777" w:rsidTr="00B419B9">
        <w:trPr>
          <w:trHeight w:val="267"/>
          <w:jc w:val="center"/>
        </w:trPr>
        <w:tc>
          <w:tcPr>
            <w:tcW w:w="1950" w:type="dxa"/>
          </w:tcPr>
          <w:p w14:paraId="4B4436B3" w14:textId="2CEF2A31" w:rsidR="00BD11B2" w:rsidRDefault="00BD11B2" w:rsidP="00B419B9">
            <w:pPr>
              <w:ind w:firstLine="0"/>
            </w:pPr>
            <w:r>
              <w:t>0.1181</w:t>
            </w:r>
          </w:p>
        </w:tc>
        <w:tc>
          <w:tcPr>
            <w:tcW w:w="1949" w:type="dxa"/>
          </w:tcPr>
          <w:p w14:paraId="12F34E3E" w14:textId="32311AB9" w:rsidR="00BD11B2" w:rsidRDefault="00BD11B2" w:rsidP="00B419B9">
            <w:pPr>
              <w:ind w:firstLine="0"/>
            </w:pPr>
            <w:r>
              <w:t>1.0000</w:t>
            </w:r>
          </w:p>
        </w:tc>
        <w:tc>
          <w:tcPr>
            <w:tcW w:w="1949" w:type="dxa"/>
          </w:tcPr>
          <w:p w14:paraId="1B0D5281" w14:textId="4D21E855" w:rsidR="00BD11B2" w:rsidRDefault="001A3F8C" w:rsidP="00B419B9">
            <w:pPr>
              <w:ind w:firstLine="0"/>
            </w:pPr>
            <w:r>
              <w:t>2.8125</w:t>
            </w:r>
          </w:p>
        </w:tc>
        <w:tc>
          <w:tcPr>
            <w:tcW w:w="1949" w:type="dxa"/>
          </w:tcPr>
          <w:p w14:paraId="6922D842" w14:textId="799F11A4" w:rsidR="00BD11B2" w:rsidRDefault="00BD11B2" w:rsidP="00BD11B2">
            <w:pPr>
              <w:keepNext/>
              <w:ind w:firstLine="0"/>
            </w:pPr>
            <w:r>
              <w:t>0.2895</w:t>
            </w:r>
          </w:p>
        </w:tc>
      </w:tr>
    </w:tbl>
    <w:p w14:paraId="2914D2D2" w14:textId="5F11331A" w:rsidR="00BD11B2" w:rsidRDefault="00BD11B2" w:rsidP="00D93832">
      <w:pPr>
        <w:pStyle w:val="Legenda"/>
      </w:pPr>
      <w:bookmarkStart w:id="156" w:name="_Ref139645196"/>
      <w:bookmarkStart w:id="157" w:name="_Toc139644144"/>
      <w:r>
        <w:t xml:space="preserve">Tabela </w:t>
      </w:r>
      <w:r>
        <w:fldChar w:fldCharType="begin"/>
      </w:r>
      <w:r>
        <w:instrText xml:space="preserve"> SEQ Tabela \* ARABIC </w:instrText>
      </w:r>
      <w:r>
        <w:fldChar w:fldCharType="separate"/>
      </w:r>
      <w:r w:rsidR="00AC08DC">
        <w:rPr>
          <w:noProof/>
        </w:rPr>
        <w:t>5</w:t>
      </w:r>
      <w:r>
        <w:rPr>
          <w:noProof/>
        </w:rPr>
        <w:fldChar w:fldCharType="end"/>
      </w:r>
      <w:bookmarkEnd w:id="156"/>
      <w:r>
        <w:t xml:space="preserve"> - </w:t>
      </w:r>
      <w:r w:rsidRPr="00B776B2">
        <w:t>Resultados da segunda abordagem</w:t>
      </w:r>
      <w:r w:rsidR="00AA40D6" w:rsidRPr="00B776B2">
        <w:t>.</w:t>
      </w:r>
      <w:bookmarkEnd w:id="157"/>
    </w:p>
    <w:p w14:paraId="1B792AD7" w14:textId="75E69B8D" w:rsidR="00BD11B2" w:rsidRDefault="001A3F8C" w:rsidP="00D64662">
      <w:r>
        <w:t xml:space="preserve">Sendo que os resultados não foram promissores, a abordagem tomada foi reduzir o tamanho das imagens para </w:t>
      </w:r>
      <w:r w:rsidR="000867A4">
        <w:t>100</w:t>
      </w:r>
      <m:oMath>
        <m:r>
          <w:rPr>
            <w:rFonts w:ascii="Cambria Math" w:hAnsi="Cambria Math"/>
          </w:rPr>
          <m:t>×</m:t>
        </m:r>
      </m:oMath>
      <w:r w:rsidR="000867A4">
        <w:t>100</w:t>
      </w:r>
      <w:r>
        <w:t xml:space="preserve"> </w:t>
      </w:r>
      <w:r w:rsidRPr="001A3F8C">
        <w:rPr>
          <w:i/>
          <w:iCs/>
        </w:rPr>
        <w:t>pixels</w:t>
      </w:r>
      <w:r>
        <w:t>.</w:t>
      </w:r>
    </w:p>
    <w:p w14:paraId="59B019C4" w14:textId="5F1C0021" w:rsidR="001A3F8C" w:rsidRDefault="001A3F8C" w:rsidP="001A3F8C">
      <w:pPr>
        <w:pStyle w:val="Ttulo3"/>
      </w:pPr>
      <w:bookmarkStart w:id="158" w:name="_Toc139644101"/>
      <w:r>
        <w:t>Terceira abordagem</w:t>
      </w:r>
      <w:bookmarkEnd w:id="158"/>
    </w:p>
    <w:p w14:paraId="05559F06" w14:textId="2B421836" w:rsidR="001A3F8C" w:rsidRDefault="001A3F8C" w:rsidP="001A3F8C">
      <w:r>
        <w:t>Para esta abordagem, foi criada uma função</w:t>
      </w:r>
      <w:r w:rsidR="00B776B2">
        <w:t xml:space="preserve"> (</w:t>
      </w:r>
      <w:r w:rsidR="00B776B2">
        <w:fldChar w:fldCharType="begin"/>
      </w:r>
      <w:r w:rsidR="00B776B2">
        <w:instrText xml:space="preserve"> REF _Ref139645217 \h </w:instrText>
      </w:r>
      <w:r w:rsidR="00B776B2">
        <w:fldChar w:fldCharType="separate"/>
      </w:r>
      <w:r w:rsidR="00B776B2">
        <w:t xml:space="preserve">Figura </w:t>
      </w:r>
      <w:r w:rsidR="00B776B2">
        <w:rPr>
          <w:noProof/>
        </w:rPr>
        <w:t>15</w:t>
      </w:r>
      <w:r w:rsidR="00B776B2">
        <w:fldChar w:fldCharType="end"/>
      </w:r>
      <w:r w:rsidR="00B776B2">
        <w:t>)</w:t>
      </w:r>
      <w:r>
        <w:t xml:space="preserve"> que reduz o tamanho da imagem no momento da adição da mesma à lista de imagens para treino.</w:t>
      </w:r>
    </w:p>
    <w:p w14:paraId="0C7A5C47" w14:textId="77777777" w:rsidR="001A3F8C" w:rsidRDefault="001A3F8C" w:rsidP="00655566">
      <w:pPr>
        <w:pStyle w:val="Image"/>
      </w:pPr>
      <w:r>
        <w:drawing>
          <wp:inline distT="0" distB="0" distL="0" distR="0" wp14:anchorId="27FD4E7C" wp14:editId="33DB5A3C">
            <wp:extent cx="3737113" cy="1881326"/>
            <wp:effectExtent l="0" t="0" r="0" b="5080"/>
            <wp:docPr id="241053448" name="Imagem 241053448" descr="A picture containing text, screenshot, fo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1053448" name="Picture 1" descr="A picture containing text, screenshot, font&#10;&#10;Description automatically generated"/>
                    <pic:cNvPicPr/>
                  </pic:nvPicPr>
                  <pic:blipFill>
                    <a:blip r:embed="rId34"/>
                    <a:stretch>
                      <a:fillRect/>
                    </a:stretch>
                  </pic:blipFill>
                  <pic:spPr>
                    <a:xfrm>
                      <a:off x="0" y="0"/>
                      <a:ext cx="3748734" cy="1887176"/>
                    </a:xfrm>
                    <a:prstGeom prst="rect">
                      <a:avLst/>
                    </a:prstGeom>
                  </pic:spPr>
                </pic:pic>
              </a:graphicData>
            </a:graphic>
          </wp:inline>
        </w:drawing>
      </w:r>
    </w:p>
    <w:p w14:paraId="277F70C5" w14:textId="31E26887" w:rsidR="001A3F8C" w:rsidRDefault="001A3F8C" w:rsidP="00D93832">
      <w:pPr>
        <w:pStyle w:val="Legenda"/>
      </w:pPr>
      <w:bookmarkStart w:id="159" w:name="_Ref139645217"/>
      <w:bookmarkStart w:id="160" w:name="_Toc139644127"/>
      <w:r>
        <w:t xml:space="preserve">Figura </w:t>
      </w:r>
      <w:r>
        <w:fldChar w:fldCharType="begin"/>
      </w:r>
      <w:r>
        <w:instrText xml:space="preserve"> SEQ Figura \* ARABIC </w:instrText>
      </w:r>
      <w:r>
        <w:fldChar w:fldCharType="separate"/>
      </w:r>
      <w:r w:rsidR="00CD55B9">
        <w:rPr>
          <w:noProof/>
        </w:rPr>
        <w:t>15</w:t>
      </w:r>
      <w:r>
        <w:rPr>
          <w:noProof/>
        </w:rPr>
        <w:fldChar w:fldCharType="end"/>
      </w:r>
      <w:bookmarkEnd w:id="159"/>
      <w:r>
        <w:t xml:space="preserve"> - </w:t>
      </w:r>
      <w:r w:rsidRPr="00B776B2">
        <w:t>Código da função de redimensionamento da imagem</w:t>
      </w:r>
      <w:r w:rsidR="00AA40D6" w:rsidRPr="00B776B2">
        <w:t>.</w:t>
      </w:r>
      <w:bookmarkEnd w:id="160"/>
    </w:p>
    <w:p w14:paraId="162CF612" w14:textId="6CA404AA" w:rsidR="001A3F8C" w:rsidRDefault="001A3F8C" w:rsidP="001A3F8C">
      <w:r>
        <w:t>Para esta abordagem foram usadas apenas trinta e duas imagens de cada valor, sendo a quantidade de valores a seguinte</w:t>
      </w:r>
      <w:r w:rsidR="00B776B2">
        <w:t xml:space="preserve"> (</w:t>
      </w:r>
      <w:r w:rsidR="00B776B2">
        <w:fldChar w:fldCharType="begin"/>
      </w:r>
      <w:r w:rsidR="00B776B2">
        <w:instrText xml:space="preserve"> REF _Ref139645234 \h </w:instrText>
      </w:r>
      <w:r w:rsidR="00B776B2">
        <w:fldChar w:fldCharType="separate"/>
      </w:r>
      <w:r w:rsidR="00B776B2">
        <w:t xml:space="preserve">Tabela </w:t>
      </w:r>
      <w:r w:rsidR="00B776B2">
        <w:rPr>
          <w:noProof/>
        </w:rPr>
        <w:t>6</w:t>
      </w:r>
      <w:r w:rsidR="00B776B2">
        <w:fldChar w:fldCharType="end"/>
      </w:r>
      <w:r w:rsidR="00B776B2">
        <w:t>)</w:t>
      </w:r>
      <w:r>
        <w:t>.</w:t>
      </w:r>
    </w:p>
    <w:p w14:paraId="5B98DD11" w14:textId="77777777" w:rsidR="00AA5322" w:rsidRDefault="00AA5322" w:rsidP="001A3F8C"/>
    <w:tbl>
      <w:tblPr>
        <w:tblStyle w:val="TabelacomGrelhaClara"/>
        <w:tblW w:w="9296" w:type="dxa"/>
        <w:jc w:val="center"/>
        <w:tblLook w:val="04A0" w:firstRow="1" w:lastRow="0" w:firstColumn="1" w:lastColumn="0" w:noHBand="0" w:noVBand="1"/>
      </w:tblPr>
      <w:tblGrid>
        <w:gridCol w:w="1950"/>
        <w:gridCol w:w="1949"/>
        <w:gridCol w:w="1949"/>
        <w:gridCol w:w="1949"/>
        <w:gridCol w:w="1499"/>
      </w:tblGrid>
      <w:tr w:rsidR="001A3F8C" w14:paraId="53B85B84" w14:textId="77777777" w:rsidTr="00B419B9">
        <w:trPr>
          <w:trHeight w:val="789"/>
          <w:jc w:val="center"/>
        </w:trPr>
        <w:tc>
          <w:tcPr>
            <w:tcW w:w="1950" w:type="dxa"/>
          </w:tcPr>
          <w:p w14:paraId="09AD2AC7" w14:textId="77777777" w:rsidR="001A3F8C" w:rsidRDefault="001A3F8C" w:rsidP="00B419B9">
            <w:pPr>
              <w:ind w:firstLine="0"/>
            </w:pPr>
            <w:r>
              <w:lastRenderedPageBreak/>
              <w:t>Valor normalizado 0</w:t>
            </w:r>
          </w:p>
        </w:tc>
        <w:tc>
          <w:tcPr>
            <w:tcW w:w="1949" w:type="dxa"/>
          </w:tcPr>
          <w:p w14:paraId="534EB855" w14:textId="77777777" w:rsidR="001A3F8C" w:rsidRDefault="001A3F8C" w:rsidP="00B419B9">
            <w:pPr>
              <w:ind w:firstLine="0"/>
            </w:pPr>
            <w:r>
              <w:t>Valor normalizado 1</w:t>
            </w:r>
          </w:p>
        </w:tc>
        <w:tc>
          <w:tcPr>
            <w:tcW w:w="1949" w:type="dxa"/>
          </w:tcPr>
          <w:p w14:paraId="0E027CE2" w14:textId="77777777" w:rsidR="001A3F8C" w:rsidRDefault="001A3F8C" w:rsidP="00B419B9">
            <w:pPr>
              <w:ind w:firstLine="0"/>
            </w:pPr>
            <w:r>
              <w:t>Valor normalizado 2</w:t>
            </w:r>
          </w:p>
        </w:tc>
        <w:tc>
          <w:tcPr>
            <w:tcW w:w="1949" w:type="dxa"/>
          </w:tcPr>
          <w:p w14:paraId="107DA214" w14:textId="77777777" w:rsidR="001A3F8C" w:rsidRDefault="001A3F8C" w:rsidP="00B419B9">
            <w:pPr>
              <w:ind w:firstLine="0"/>
            </w:pPr>
            <w:r>
              <w:t>Valor normalizado 3</w:t>
            </w:r>
          </w:p>
        </w:tc>
        <w:tc>
          <w:tcPr>
            <w:tcW w:w="1499" w:type="dxa"/>
          </w:tcPr>
          <w:p w14:paraId="3EBF80AE" w14:textId="77777777" w:rsidR="001A3F8C" w:rsidRDefault="001A3F8C" w:rsidP="00B419B9">
            <w:pPr>
              <w:ind w:firstLine="0"/>
            </w:pPr>
            <w:r>
              <w:t>Valor normalizado 5</w:t>
            </w:r>
          </w:p>
        </w:tc>
      </w:tr>
      <w:tr w:rsidR="001A3F8C" w14:paraId="34399A60" w14:textId="77777777" w:rsidTr="00B419B9">
        <w:trPr>
          <w:trHeight w:val="267"/>
          <w:jc w:val="center"/>
        </w:trPr>
        <w:tc>
          <w:tcPr>
            <w:tcW w:w="1950" w:type="dxa"/>
          </w:tcPr>
          <w:p w14:paraId="629BBBA8" w14:textId="7A405F1A" w:rsidR="001A3F8C" w:rsidRPr="00FE08BB" w:rsidRDefault="00AA5322" w:rsidP="00B419B9">
            <w:pPr>
              <w:ind w:firstLine="0"/>
              <w:rPr>
                <w:highlight w:val="yellow"/>
                <w:rPrChange w:id="161" w:author="João da Silva Pereira" w:date="2023-07-09T19:02:00Z">
                  <w:rPr/>
                </w:rPrChange>
              </w:rPr>
            </w:pPr>
            <w:r w:rsidRPr="00FE08BB">
              <w:rPr>
                <w:highlight w:val="yellow"/>
                <w:rPrChange w:id="162" w:author="João da Silva Pereira" w:date="2023-07-09T19:02:00Z">
                  <w:rPr/>
                </w:rPrChange>
              </w:rPr>
              <w:t>32</w:t>
            </w:r>
          </w:p>
        </w:tc>
        <w:tc>
          <w:tcPr>
            <w:tcW w:w="1949" w:type="dxa"/>
          </w:tcPr>
          <w:p w14:paraId="0B7AFAAB" w14:textId="663BF4F7" w:rsidR="001A3F8C" w:rsidRPr="00FE08BB" w:rsidRDefault="00AA5322" w:rsidP="00B419B9">
            <w:pPr>
              <w:ind w:firstLine="0"/>
              <w:rPr>
                <w:highlight w:val="yellow"/>
                <w:rPrChange w:id="163" w:author="João da Silva Pereira" w:date="2023-07-09T19:02:00Z">
                  <w:rPr/>
                </w:rPrChange>
              </w:rPr>
            </w:pPr>
            <w:r w:rsidRPr="00FE08BB">
              <w:rPr>
                <w:highlight w:val="yellow"/>
                <w:rPrChange w:id="164" w:author="João da Silva Pereira" w:date="2023-07-09T19:02:00Z">
                  <w:rPr/>
                </w:rPrChange>
              </w:rPr>
              <w:t>32</w:t>
            </w:r>
          </w:p>
        </w:tc>
        <w:tc>
          <w:tcPr>
            <w:tcW w:w="1949" w:type="dxa"/>
          </w:tcPr>
          <w:p w14:paraId="07EF3569" w14:textId="6275BC4D" w:rsidR="001A3F8C" w:rsidRPr="00FE08BB" w:rsidRDefault="00AA5322" w:rsidP="00B419B9">
            <w:pPr>
              <w:ind w:firstLine="0"/>
              <w:rPr>
                <w:highlight w:val="yellow"/>
                <w:rPrChange w:id="165" w:author="João da Silva Pereira" w:date="2023-07-09T19:02:00Z">
                  <w:rPr/>
                </w:rPrChange>
              </w:rPr>
            </w:pPr>
            <w:r w:rsidRPr="00FE08BB">
              <w:rPr>
                <w:highlight w:val="yellow"/>
                <w:rPrChange w:id="166" w:author="João da Silva Pereira" w:date="2023-07-09T19:02:00Z">
                  <w:rPr/>
                </w:rPrChange>
              </w:rPr>
              <w:t>32</w:t>
            </w:r>
          </w:p>
        </w:tc>
        <w:tc>
          <w:tcPr>
            <w:tcW w:w="1949" w:type="dxa"/>
          </w:tcPr>
          <w:p w14:paraId="7EE0B4F6" w14:textId="77777777" w:rsidR="001A3F8C" w:rsidRDefault="001A3F8C" w:rsidP="00B419B9">
            <w:pPr>
              <w:keepNext/>
              <w:ind w:firstLine="0"/>
            </w:pPr>
            <w:r>
              <w:t>16</w:t>
            </w:r>
          </w:p>
        </w:tc>
        <w:tc>
          <w:tcPr>
            <w:tcW w:w="1499" w:type="dxa"/>
          </w:tcPr>
          <w:p w14:paraId="0D8B4DF0" w14:textId="77777777" w:rsidR="001A3F8C" w:rsidRDefault="001A3F8C" w:rsidP="00AA5322">
            <w:pPr>
              <w:keepNext/>
              <w:ind w:firstLine="0"/>
            </w:pPr>
            <w:r>
              <w:t>8</w:t>
            </w:r>
          </w:p>
        </w:tc>
      </w:tr>
    </w:tbl>
    <w:p w14:paraId="11767D2F" w14:textId="55D0D517" w:rsidR="001A3F8C" w:rsidRDefault="00AA5322" w:rsidP="00D93832">
      <w:pPr>
        <w:pStyle w:val="Legenda"/>
      </w:pPr>
      <w:bookmarkStart w:id="167" w:name="_Ref139645234"/>
      <w:bookmarkStart w:id="168" w:name="_Toc139644145"/>
      <w:r>
        <w:t xml:space="preserve">Tabela </w:t>
      </w:r>
      <w:r>
        <w:fldChar w:fldCharType="begin"/>
      </w:r>
      <w:r>
        <w:instrText xml:space="preserve"> SEQ Tabela \* ARABIC </w:instrText>
      </w:r>
      <w:r>
        <w:fldChar w:fldCharType="separate"/>
      </w:r>
      <w:r w:rsidR="00AC08DC">
        <w:rPr>
          <w:noProof/>
        </w:rPr>
        <w:t>6</w:t>
      </w:r>
      <w:r>
        <w:rPr>
          <w:noProof/>
        </w:rPr>
        <w:fldChar w:fldCharType="end"/>
      </w:r>
      <w:bookmarkEnd w:id="167"/>
      <w:r>
        <w:t xml:space="preserve"> - </w:t>
      </w:r>
      <w:r w:rsidRPr="00B776B2">
        <w:t>Quantidade de dados a ser usada na terceira abordagem</w:t>
      </w:r>
      <w:r w:rsidR="00AA40D6" w:rsidRPr="00B776B2">
        <w:t>.</w:t>
      </w:r>
      <w:bookmarkEnd w:id="168"/>
    </w:p>
    <w:p w14:paraId="64E63C5E" w14:textId="74E03249" w:rsidR="00AA5322" w:rsidRDefault="00AA5322" w:rsidP="00AA5322">
      <w:r>
        <w:t xml:space="preserve">De seguida, recorrendo a um </w:t>
      </w:r>
      <w:proofErr w:type="spellStart"/>
      <w:r w:rsidRPr="00BD11B2">
        <w:rPr>
          <w:i/>
          <w:iCs/>
        </w:rPr>
        <w:t>batch</w:t>
      </w:r>
      <w:proofErr w:type="spellEnd"/>
      <w:r w:rsidRPr="00BD11B2">
        <w:rPr>
          <w:i/>
          <w:iCs/>
        </w:rPr>
        <w:t xml:space="preserve"> </w:t>
      </w:r>
      <w:proofErr w:type="spellStart"/>
      <w:r w:rsidRPr="00BD11B2">
        <w:rPr>
          <w:i/>
          <w:iCs/>
        </w:rPr>
        <w:t>size</w:t>
      </w:r>
      <w:proofErr w:type="spellEnd"/>
      <w:r>
        <w:rPr>
          <w:i/>
          <w:iCs/>
        </w:rPr>
        <w:t xml:space="preserve"> </w:t>
      </w:r>
      <w:r>
        <w:t>de 32, foi realizado um treino onde os seus resultados foram os seguintes</w:t>
      </w:r>
      <w:r w:rsidR="00B776B2">
        <w:t xml:space="preserve"> (</w:t>
      </w:r>
      <w:r w:rsidR="00B776B2">
        <w:fldChar w:fldCharType="begin"/>
      </w:r>
      <w:r w:rsidR="00B776B2">
        <w:instrText xml:space="preserve"> REF _Ref139645243 \h </w:instrText>
      </w:r>
      <w:r w:rsidR="00B776B2">
        <w:fldChar w:fldCharType="separate"/>
      </w:r>
      <w:r w:rsidR="00B776B2">
        <w:t xml:space="preserve">Tabela </w:t>
      </w:r>
      <w:r w:rsidR="00B776B2">
        <w:rPr>
          <w:noProof/>
        </w:rPr>
        <w:t>7</w:t>
      </w:r>
      <w:r w:rsidR="00B776B2">
        <w:fldChar w:fldCharType="end"/>
      </w:r>
      <w:r w:rsidR="00B776B2">
        <w:t>)</w:t>
      </w:r>
      <w:r>
        <w:t>.</w:t>
      </w:r>
    </w:p>
    <w:tbl>
      <w:tblPr>
        <w:tblStyle w:val="TabelacomGrelhaClara"/>
        <w:tblW w:w="7797" w:type="dxa"/>
        <w:jc w:val="center"/>
        <w:tblLook w:val="04A0" w:firstRow="1" w:lastRow="0" w:firstColumn="1" w:lastColumn="0" w:noHBand="0" w:noVBand="1"/>
      </w:tblPr>
      <w:tblGrid>
        <w:gridCol w:w="1950"/>
        <w:gridCol w:w="1949"/>
        <w:gridCol w:w="1949"/>
        <w:gridCol w:w="1949"/>
      </w:tblGrid>
      <w:tr w:rsidR="00AA5322" w14:paraId="02470825" w14:textId="77777777" w:rsidTr="00B419B9">
        <w:trPr>
          <w:trHeight w:val="789"/>
          <w:jc w:val="center"/>
        </w:trPr>
        <w:tc>
          <w:tcPr>
            <w:tcW w:w="1950" w:type="dxa"/>
          </w:tcPr>
          <w:p w14:paraId="6646CAA8" w14:textId="77777777" w:rsidR="00AA5322" w:rsidRPr="00B776B2" w:rsidRDefault="00AA5322" w:rsidP="00B419B9">
            <w:pPr>
              <w:ind w:firstLine="0"/>
              <w:rPr>
                <w:i/>
                <w:iCs/>
              </w:rPr>
            </w:pPr>
            <w:proofErr w:type="spellStart"/>
            <w:r w:rsidRPr="00B776B2">
              <w:rPr>
                <w:i/>
                <w:iCs/>
              </w:rPr>
              <w:t>Loss</w:t>
            </w:r>
            <w:proofErr w:type="spellEnd"/>
          </w:p>
        </w:tc>
        <w:tc>
          <w:tcPr>
            <w:tcW w:w="1949" w:type="dxa"/>
          </w:tcPr>
          <w:p w14:paraId="44D9838B" w14:textId="77777777" w:rsidR="00AA5322" w:rsidRPr="00B776B2" w:rsidRDefault="00AA5322" w:rsidP="00B419B9">
            <w:pPr>
              <w:ind w:firstLine="0"/>
              <w:rPr>
                <w:i/>
                <w:iCs/>
              </w:rPr>
            </w:pPr>
            <w:proofErr w:type="spellStart"/>
            <w:r w:rsidRPr="00B776B2">
              <w:rPr>
                <w:i/>
                <w:iCs/>
              </w:rPr>
              <w:t>Accuracy</w:t>
            </w:r>
            <w:proofErr w:type="spellEnd"/>
          </w:p>
        </w:tc>
        <w:tc>
          <w:tcPr>
            <w:tcW w:w="1949" w:type="dxa"/>
          </w:tcPr>
          <w:p w14:paraId="679856A4" w14:textId="77777777" w:rsidR="00AA5322" w:rsidRDefault="00AA5322" w:rsidP="00B419B9">
            <w:pPr>
              <w:ind w:firstLine="0"/>
            </w:pPr>
            <w:proofErr w:type="spellStart"/>
            <w:r w:rsidRPr="00B776B2">
              <w:rPr>
                <w:i/>
                <w:iCs/>
              </w:rPr>
              <w:t>Validation</w:t>
            </w:r>
            <w:proofErr w:type="spellEnd"/>
            <w:r>
              <w:t xml:space="preserve"> </w:t>
            </w:r>
            <w:proofErr w:type="spellStart"/>
            <w:r w:rsidRPr="00B776B2">
              <w:rPr>
                <w:i/>
                <w:iCs/>
              </w:rPr>
              <w:t>loss</w:t>
            </w:r>
            <w:proofErr w:type="spellEnd"/>
          </w:p>
        </w:tc>
        <w:tc>
          <w:tcPr>
            <w:tcW w:w="1949" w:type="dxa"/>
          </w:tcPr>
          <w:p w14:paraId="5A40C80A" w14:textId="77777777" w:rsidR="00AA5322" w:rsidRDefault="00AA5322" w:rsidP="00B419B9">
            <w:pPr>
              <w:ind w:firstLine="0"/>
            </w:pPr>
            <w:proofErr w:type="spellStart"/>
            <w:r w:rsidRPr="00B776B2">
              <w:rPr>
                <w:i/>
                <w:iCs/>
              </w:rPr>
              <w:t>Validation</w:t>
            </w:r>
            <w:proofErr w:type="spellEnd"/>
            <w:r>
              <w:t xml:space="preserve"> </w:t>
            </w:r>
            <w:proofErr w:type="spellStart"/>
            <w:r w:rsidRPr="00B776B2">
              <w:rPr>
                <w:i/>
                <w:iCs/>
              </w:rPr>
              <w:t>accuracy</w:t>
            </w:r>
            <w:proofErr w:type="spellEnd"/>
          </w:p>
        </w:tc>
      </w:tr>
      <w:tr w:rsidR="00AA5322" w14:paraId="2FAFD706" w14:textId="77777777" w:rsidTr="00B419B9">
        <w:trPr>
          <w:trHeight w:val="267"/>
          <w:jc w:val="center"/>
        </w:trPr>
        <w:tc>
          <w:tcPr>
            <w:tcW w:w="1950" w:type="dxa"/>
          </w:tcPr>
          <w:p w14:paraId="7A10251E" w14:textId="52822A57" w:rsidR="00AA5322" w:rsidRDefault="00AA5322" w:rsidP="00B419B9">
            <w:pPr>
              <w:ind w:firstLine="0"/>
            </w:pPr>
            <w:r>
              <w:t>0.0290</w:t>
            </w:r>
          </w:p>
        </w:tc>
        <w:tc>
          <w:tcPr>
            <w:tcW w:w="1949" w:type="dxa"/>
          </w:tcPr>
          <w:p w14:paraId="586CDA26" w14:textId="77777777" w:rsidR="00AA5322" w:rsidRDefault="00AA5322" w:rsidP="00B419B9">
            <w:pPr>
              <w:ind w:firstLine="0"/>
            </w:pPr>
            <w:r>
              <w:t>1.0000</w:t>
            </w:r>
          </w:p>
        </w:tc>
        <w:tc>
          <w:tcPr>
            <w:tcW w:w="1949" w:type="dxa"/>
          </w:tcPr>
          <w:p w14:paraId="62F9C416" w14:textId="01C78FAB" w:rsidR="00AA5322" w:rsidRDefault="00AA5322" w:rsidP="00B419B9">
            <w:pPr>
              <w:ind w:firstLine="0"/>
            </w:pPr>
            <w:r>
              <w:t>0.2586</w:t>
            </w:r>
          </w:p>
        </w:tc>
        <w:tc>
          <w:tcPr>
            <w:tcW w:w="1949" w:type="dxa"/>
          </w:tcPr>
          <w:p w14:paraId="22E4697E" w14:textId="48E5DD43" w:rsidR="00AA5322" w:rsidRDefault="00AA5322" w:rsidP="005467F4">
            <w:pPr>
              <w:keepNext/>
              <w:ind w:firstLine="0"/>
            </w:pPr>
            <w:r>
              <w:t>1.0000</w:t>
            </w:r>
          </w:p>
        </w:tc>
      </w:tr>
    </w:tbl>
    <w:p w14:paraId="0499808A" w14:textId="478BA939" w:rsidR="00AA5322" w:rsidRDefault="005467F4" w:rsidP="00D93832">
      <w:pPr>
        <w:pStyle w:val="Legenda"/>
      </w:pPr>
      <w:bookmarkStart w:id="169" w:name="_Ref139645243"/>
      <w:bookmarkStart w:id="170" w:name="_Toc139644146"/>
      <w:r>
        <w:t xml:space="preserve">Tabela </w:t>
      </w:r>
      <w:r>
        <w:fldChar w:fldCharType="begin"/>
      </w:r>
      <w:r>
        <w:instrText xml:space="preserve"> SEQ Tabela \* ARABIC </w:instrText>
      </w:r>
      <w:r>
        <w:fldChar w:fldCharType="separate"/>
      </w:r>
      <w:r w:rsidR="00AC08DC">
        <w:rPr>
          <w:noProof/>
        </w:rPr>
        <w:t>7</w:t>
      </w:r>
      <w:r>
        <w:rPr>
          <w:noProof/>
        </w:rPr>
        <w:fldChar w:fldCharType="end"/>
      </w:r>
      <w:bookmarkEnd w:id="169"/>
      <w:r>
        <w:t xml:space="preserve"> - </w:t>
      </w:r>
      <w:r w:rsidRPr="00B776B2">
        <w:t>Resultados da terceira abordagem</w:t>
      </w:r>
      <w:r w:rsidR="00AA40D6" w:rsidRPr="00B776B2">
        <w:t>.</w:t>
      </w:r>
      <w:bookmarkEnd w:id="170"/>
    </w:p>
    <w:p w14:paraId="033E2EA6" w14:textId="6317D0E0" w:rsidR="00AA5322" w:rsidRDefault="00AA5322" w:rsidP="00AA5322">
      <w:pPr>
        <w:pStyle w:val="Ttulo3"/>
      </w:pPr>
      <w:bookmarkStart w:id="171" w:name="_Toc139644102"/>
      <w:r>
        <w:t>Abordagem final</w:t>
      </w:r>
      <w:bookmarkEnd w:id="171"/>
    </w:p>
    <w:p w14:paraId="16E2DAE9" w14:textId="59911222" w:rsidR="005467F4" w:rsidRDefault="005467F4" w:rsidP="005467F4">
      <w:r>
        <w:t xml:space="preserve">Sendo a terceira abordagem um sucesso, a abordagem final foi alterar os dados de forma que pudesse ser feita uma previsão em relação ao futuro, para isso, foram feitos três treinos a mais. </w:t>
      </w:r>
    </w:p>
    <w:p w14:paraId="7690ABA4" w14:textId="76B91CFE" w:rsidR="005467F4" w:rsidRDefault="005467F4" w:rsidP="005467F4">
      <w:r>
        <w:t xml:space="preserve">De forma a ser possível fazer uma previsão ao ser adicionada uma imagem para treino a sua </w:t>
      </w:r>
      <w:proofErr w:type="spellStart"/>
      <w:r w:rsidRPr="00B776B2">
        <w:rPr>
          <w:i/>
          <w:iCs/>
        </w:rPr>
        <w:t>label</w:t>
      </w:r>
      <w:proofErr w:type="spellEnd"/>
      <w:r>
        <w:t xml:space="preserve"> foi o valor da precipitação uma, duas e três horas após.</w:t>
      </w:r>
    </w:p>
    <w:p w14:paraId="55FDA6D8" w14:textId="6F47A578" w:rsidR="005467F4" w:rsidRDefault="005467F4" w:rsidP="005467F4">
      <w:r>
        <w:t xml:space="preserve">De forma a realizar treinos eficazes dada a grande diferença de quantidade de valores, para cada hora, primeiro foi realizado um treino apenas </w:t>
      </w:r>
      <w:r w:rsidR="00AC08DC">
        <w:t>com cento</w:t>
      </w:r>
      <w:r>
        <w:t xml:space="preserve"> e noventa imagens com o valor normalizado de </w:t>
      </w:r>
      <w:commentRangeStart w:id="172"/>
      <w:r>
        <w:t xml:space="preserve">0, 1 e 2 </w:t>
      </w:r>
      <w:commentRangeEnd w:id="172"/>
      <w:r w:rsidR="000D60ED">
        <w:rPr>
          <w:rStyle w:val="Refdecomentrio"/>
        </w:rPr>
        <w:commentReference w:id="172"/>
      </w:r>
      <w:r>
        <w:t xml:space="preserve">e com um </w:t>
      </w:r>
      <w:proofErr w:type="spellStart"/>
      <w:r w:rsidRPr="00B776B2">
        <w:rPr>
          <w:i/>
          <w:iCs/>
        </w:rPr>
        <w:t>test</w:t>
      </w:r>
      <w:proofErr w:type="spellEnd"/>
      <w:r>
        <w:t xml:space="preserve"> </w:t>
      </w:r>
      <w:proofErr w:type="spellStart"/>
      <w:r w:rsidRPr="00B776B2">
        <w:rPr>
          <w:i/>
          <w:iCs/>
        </w:rPr>
        <w:t>size</w:t>
      </w:r>
      <w:proofErr w:type="spellEnd"/>
      <w:r>
        <w:t xml:space="preserve"> de 40% e após isso foram utilizadas a maior quantidade de imagens possíve</w:t>
      </w:r>
      <w:r w:rsidR="00AC08DC">
        <w:t>l</w:t>
      </w:r>
      <w:r>
        <w:t xml:space="preserve"> de modo a que houvesse um </w:t>
      </w:r>
      <w:proofErr w:type="spellStart"/>
      <w:r w:rsidRPr="00B776B2">
        <w:rPr>
          <w:i/>
          <w:iCs/>
        </w:rPr>
        <w:t>dataset</w:t>
      </w:r>
      <w:proofErr w:type="spellEnd"/>
      <w:r>
        <w:t xml:space="preserve"> balanceado com todos os valores normalizados </w:t>
      </w:r>
      <w:r w:rsidR="00AC08DC">
        <w:t>obtidos.</w:t>
      </w:r>
    </w:p>
    <w:p w14:paraId="63EFB75D" w14:textId="0F3E6797" w:rsidR="00AC08DC" w:rsidRDefault="00AC08DC" w:rsidP="005467F4">
      <w:r>
        <w:t>Com uma hora de diferença, os resultados foram os seguintes</w:t>
      </w:r>
      <w:r w:rsidR="00B776B2">
        <w:t xml:space="preserve"> (</w:t>
      </w:r>
      <w:r w:rsidR="00B776B2">
        <w:fldChar w:fldCharType="begin"/>
      </w:r>
      <w:r w:rsidR="00B776B2">
        <w:instrText xml:space="preserve"> REF _Ref139645255 \h </w:instrText>
      </w:r>
      <w:r w:rsidR="00B776B2">
        <w:fldChar w:fldCharType="separate"/>
      </w:r>
      <w:r w:rsidR="00B776B2">
        <w:t xml:space="preserve">Tabela </w:t>
      </w:r>
      <w:r w:rsidR="00B776B2">
        <w:rPr>
          <w:noProof/>
        </w:rPr>
        <w:t>8</w:t>
      </w:r>
      <w:r w:rsidR="00B776B2">
        <w:fldChar w:fldCharType="end"/>
      </w:r>
      <w:r w:rsidR="00B776B2">
        <w:t>).</w:t>
      </w:r>
    </w:p>
    <w:tbl>
      <w:tblPr>
        <w:tblStyle w:val="TabelacomGrelhaClara"/>
        <w:tblW w:w="9060" w:type="dxa"/>
        <w:jc w:val="center"/>
        <w:tblLook w:val="04A0" w:firstRow="1" w:lastRow="0" w:firstColumn="1" w:lastColumn="0" w:noHBand="0" w:noVBand="1"/>
      </w:tblPr>
      <w:tblGrid>
        <w:gridCol w:w="1716"/>
        <w:gridCol w:w="1804"/>
        <w:gridCol w:w="1838"/>
        <w:gridCol w:w="1851"/>
        <w:gridCol w:w="1851"/>
      </w:tblGrid>
      <w:tr w:rsidR="00AC08DC" w14:paraId="7C72E71B" w14:textId="77777777" w:rsidTr="00AC08DC">
        <w:trPr>
          <w:trHeight w:val="789"/>
          <w:jc w:val="center"/>
        </w:trPr>
        <w:tc>
          <w:tcPr>
            <w:tcW w:w="1716" w:type="dxa"/>
          </w:tcPr>
          <w:p w14:paraId="44ECC891" w14:textId="77777777" w:rsidR="00AC08DC" w:rsidRDefault="00AC08DC" w:rsidP="00752FCA">
            <w:pPr>
              <w:ind w:firstLine="0"/>
            </w:pPr>
          </w:p>
        </w:tc>
        <w:tc>
          <w:tcPr>
            <w:tcW w:w="1804" w:type="dxa"/>
          </w:tcPr>
          <w:p w14:paraId="1A750374" w14:textId="5F2C635D" w:rsidR="00AC08DC" w:rsidRPr="00B776B2" w:rsidRDefault="00AC08DC" w:rsidP="00752FCA">
            <w:pPr>
              <w:ind w:firstLine="0"/>
              <w:rPr>
                <w:i/>
                <w:iCs/>
              </w:rPr>
            </w:pPr>
            <w:proofErr w:type="spellStart"/>
            <w:r w:rsidRPr="00B776B2">
              <w:rPr>
                <w:i/>
                <w:iCs/>
              </w:rPr>
              <w:t>Loss</w:t>
            </w:r>
            <w:proofErr w:type="spellEnd"/>
          </w:p>
        </w:tc>
        <w:tc>
          <w:tcPr>
            <w:tcW w:w="1838" w:type="dxa"/>
          </w:tcPr>
          <w:p w14:paraId="161242F3" w14:textId="77777777" w:rsidR="00AC08DC" w:rsidRPr="00B776B2" w:rsidRDefault="00AC08DC" w:rsidP="00752FCA">
            <w:pPr>
              <w:ind w:firstLine="0"/>
              <w:rPr>
                <w:i/>
                <w:iCs/>
              </w:rPr>
            </w:pPr>
            <w:proofErr w:type="spellStart"/>
            <w:r w:rsidRPr="00B776B2">
              <w:rPr>
                <w:i/>
                <w:iCs/>
              </w:rPr>
              <w:t>Accuracy</w:t>
            </w:r>
            <w:proofErr w:type="spellEnd"/>
          </w:p>
        </w:tc>
        <w:tc>
          <w:tcPr>
            <w:tcW w:w="1851" w:type="dxa"/>
          </w:tcPr>
          <w:p w14:paraId="559F1488" w14:textId="77777777" w:rsidR="00AC08DC" w:rsidRDefault="00AC08DC" w:rsidP="00752FCA">
            <w:pPr>
              <w:ind w:firstLine="0"/>
            </w:pPr>
            <w:proofErr w:type="spellStart"/>
            <w:r w:rsidRPr="00B776B2">
              <w:rPr>
                <w:i/>
                <w:iCs/>
              </w:rPr>
              <w:t>Validation</w:t>
            </w:r>
            <w:proofErr w:type="spellEnd"/>
            <w:r>
              <w:t xml:space="preserve"> </w:t>
            </w:r>
            <w:proofErr w:type="spellStart"/>
            <w:r w:rsidRPr="00B776B2">
              <w:rPr>
                <w:i/>
                <w:iCs/>
              </w:rPr>
              <w:t>loss</w:t>
            </w:r>
            <w:proofErr w:type="spellEnd"/>
          </w:p>
        </w:tc>
        <w:tc>
          <w:tcPr>
            <w:tcW w:w="1851" w:type="dxa"/>
          </w:tcPr>
          <w:p w14:paraId="52E37E58" w14:textId="77777777" w:rsidR="00AC08DC" w:rsidRDefault="00AC08DC" w:rsidP="00752FCA">
            <w:pPr>
              <w:ind w:firstLine="0"/>
            </w:pPr>
            <w:proofErr w:type="spellStart"/>
            <w:r w:rsidRPr="00B776B2">
              <w:rPr>
                <w:i/>
                <w:iCs/>
              </w:rPr>
              <w:t>Validation</w:t>
            </w:r>
            <w:proofErr w:type="spellEnd"/>
            <w:r>
              <w:t xml:space="preserve"> </w:t>
            </w:r>
            <w:proofErr w:type="spellStart"/>
            <w:r w:rsidRPr="00B776B2">
              <w:rPr>
                <w:i/>
                <w:iCs/>
              </w:rPr>
              <w:t>accuracy</w:t>
            </w:r>
            <w:proofErr w:type="spellEnd"/>
          </w:p>
        </w:tc>
      </w:tr>
      <w:tr w:rsidR="00AC08DC" w14:paraId="297BF3D3" w14:textId="77777777" w:rsidTr="00AC08DC">
        <w:trPr>
          <w:trHeight w:val="267"/>
          <w:jc w:val="center"/>
        </w:trPr>
        <w:tc>
          <w:tcPr>
            <w:tcW w:w="1716" w:type="dxa"/>
          </w:tcPr>
          <w:p w14:paraId="3E75C2E9" w14:textId="1D0410B3" w:rsidR="00AC08DC" w:rsidRDefault="00AC08DC" w:rsidP="00752FCA">
            <w:pPr>
              <w:ind w:firstLine="0"/>
            </w:pPr>
            <w:r>
              <w:t>Com valores 0,1 e 2</w:t>
            </w:r>
          </w:p>
        </w:tc>
        <w:tc>
          <w:tcPr>
            <w:tcW w:w="1804" w:type="dxa"/>
          </w:tcPr>
          <w:p w14:paraId="5F1901A6" w14:textId="3CA00671" w:rsidR="00AC08DC" w:rsidRDefault="00AC08DC" w:rsidP="00752FCA">
            <w:pPr>
              <w:ind w:firstLine="0"/>
            </w:pPr>
            <w:r>
              <w:t>0.2747</w:t>
            </w:r>
          </w:p>
        </w:tc>
        <w:tc>
          <w:tcPr>
            <w:tcW w:w="1838" w:type="dxa"/>
          </w:tcPr>
          <w:p w14:paraId="5D612D79" w14:textId="752B6B66" w:rsidR="00AC08DC" w:rsidRDefault="00AC08DC" w:rsidP="00752FCA">
            <w:pPr>
              <w:ind w:firstLine="0"/>
            </w:pPr>
            <w:r>
              <w:t>0.9231</w:t>
            </w:r>
          </w:p>
        </w:tc>
        <w:tc>
          <w:tcPr>
            <w:tcW w:w="1851" w:type="dxa"/>
          </w:tcPr>
          <w:p w14:paraId="741A5192" w14:textId="17BA0E88" w:rsidR="00AC08DC" w:rsidRDefault="00AC08DC" w:rsidP="00752FCA">
            <w:pPr>
              <w:ind w:firstLine="0"/>
            </w:pPr>
            <w:r>
              <w:t>0.6504</w:t>
            </w:r>
          </w:p>
        </w:tc>
        <w:tc>
          <w:tcPr>
            <w:tcW w:w="1851" w:type="dxa"/>
          </w:tcPr>
          <w:p w14:paraId="30B84D58" w14:textId="3BB94A6A" w:rsidR="00AC08DC" w:rsidRDefault="00AC08DC" w:rsidP="00752FCA">
            <w:pPr>
              <w:keepNext/>
              <w:ind w:firstLine="0"/>
            </w:pPr>
            <w:r>
              <w:t>0.9048</w:t>
            </w:r>
          </w:p>
        </w:tc>
      </w:tr>
      <w:tr w:rsidR="00AC08DC" w14:paraId="20DFAB24" w14:textId="77777777" w:rsidTr="00AC08DC">
        <w:trPr>
          <w:trHeight w:val="267"/>
          <w:jc w:val="center"/>
        </w:trPr>
        <w:tc>
          <w:tcPr>
            <w:tcW w:w="1716" w:type="dxa"/>
          </w:tcPr>
          <w:p w14:paraId="379CCB96" w14:textId="2752D22F" w:rsidR="00AC08DC" w:rsidRDefault="00AC08DC" w:rsidP="00752FCA">
            <w:pPr>
              <w:ind w:firstLine="0"/>
            </w:pPr>
            <w:r>
              <w:t>Com todos os valores</w:t>
            </w:r>
          </w:p>
        </w:tc>
        <w:tc>
          <w:tcPr>
            <w:tcW w:w="1804" w:type="dxa"/>
          </w:tcPr>
          <w:p w14:paraId="153B08C5" w14:textId="1CC18622" w:rsidR="00AC08DC" w:rsidRDefault="00AC08DC" w:rsidP="00752FCA">
            <w:pPr>
              <w:ind w:firstLine="0"/>
            </w:pPr>
            <w:r>
              <w:t>1.2858</w:t>
            </w:r>
          </w:p>
        </w:tc>
        <w:tc>
          <w:tcPr>
            <w:tcW w:w="1838" w:type="dxa"/>
          </w:tcPr>
          <w:p w14:paraId="14CC27CA" w14:textId="78B2D0D0" w:rsidR="00AC08DC" w:rsidRDefault="00AC08DC" w:rsidP="00752FCA">
            <w:pPr>
              <w:ind w:firstLine="0"/>
            </w:pPr>
            <w:r>
              <w:t>0.7273</w:t>
            </w:r>
          </w:p>
        </w:tc>
        <w:tc>
          <w:tcPr>
            <w:tcW w:w="1851" w:type="dxa"/>
          </w:tcPr>
          <w:p w14:paraId="771F2907" w14:textId="68649FE7" w:rsidR="00AC08DC" w:rsidRDefault="00AC08DC" w:rsidP="00752FCA">
            <w:pPr>
              <w:ind w:firstLine="0"/>
            </w:pPr>
            <w:r>
              <w:t>0.8015</w:t>
            </w:r>
          </w:p>
        </w:tc>
        <w:tc>
          <w:tcPr>
            <w:tcW w:w="1851" w:type="dxa"/>
          </w:tcPr>
          <w:p w14:paraId="0175D7AD" w14:textId="6574DA10" w:rsidR="00AC08DC" w:rsidRDefault="00AC08DC" w:rsidP="00AC08DC">
            <w:pPr>
              <w:keepNext/>
              <w:ind w:firstLine="0"/>
            </w:pPr>
            <w:r>
              <w:t>0.8889</w:t>
            </w:r>
          </w:p>
        </w:tc>
      </w:tr>
    </w:tbl>
    <w:p w14:paraId="50C2065D" w14:textId="710A26E5" w:rsidR="00AC08DC" w:rsidRPr="00B776B2" w:rsidRDefault="00AC08DC" w:rsidP="00D93832">
      <w:pPr>
        <w:pStyle w:val="Legenda"/>
      </w:pPr>
      <w:bookmarkStart w:id="173" w:name="_Ref139645255"/>
      <w:bookmarkStart w:id="174" w:name="_Toc139644147"/>
      <w:r>
        <w:t xml:space="preserve">Tabela </w:t>
      </w:r>
      <w:r>
        <w:fldChar w:fldCharType="begin"/>
      </w:r>
      <w:r>
        <w:instrText xml:space="preserve"> SEQ Tabela \* ARABIC </w:instrText>
      </w:r>
      <w:r>
        <w:fldChar w:fldCharType="separate"/>
      </w:r>
      <w:r>
        <w:rPr>
          <w:noProof/>
        </w:rPr>
        <w:t>8</w:t>
      </w:r>
      <w:r>
        <w:rPr>
          <w:noProof/>
        </w:rPr>
        <w:fldChar w:fldCharType="end"/>
      </w:r>
      <w:bookmarkEnd w:id="173"/>
      <w:r>
        <w:t xml:space="preserve"> - </w:t>
      </w:r>
      <w:r w:rsidRPr="00B776B2">
        <w:t xml:space="preserve">Resultados da abordagem final para uma hora de diferença entre a imagem e a </w:t>
      </w:r>
      <w:proofErr w:type="spellStart"/>
      <w:r w:rsidRPr="00B776B2">
        <w:rPr>
          <w:i/>
        </w:rPr>
        <w:t>label</w:t>
      </w:r>
      <w:bookmarkEnd w:id="174"/>
      <w:proofErr w:type="spellEnd"/>
    </w:p>
    <w:p w14:paraId="2E01F076" w14:textId="77777777" w:rsidR="00AC08DC" w:rsidRDefault="00AC08DC" w:rsidP="00AA5322"/>
    <w:p w14:paraId="74BC749E" w14:textId="17D9C295" w:rsidR="00AA5322" w:rsidRDefault="00AC08DC" w:rsidP="00AA5322">
      <w:r>
        <w:lastRenderedPageBreak/>
        <w:t>Já para o treino com duas horas de diferença, os resultados foram os seguintes</w:t>
      </w:r>
      <w:r w:rsidR="00B776B2">
        <w:t xml:space="preserve"> (</w:t>
      </w:r>
      <w:r w:rsidR="00B776B2">
        <w:fldChar w:fldCharType="begin"/>
      </w:r>
      <w:r w:rsidR="00B776B2">
        <w:instrText xml:space="preserve"> REF _Ref139645266 \h </w:instrText>
      </w:r>
      <w:r w:rsidR="00B776B2">
        <w:fldChar w:fldCharType="separate"/>
      </w:r>
      <w:r w:rsidR="00B776B2">
        <w:t xml:space="preserve">Tabela </w:t>
      </w:r>
      <w:r w:rsidR="00B776B2">
        <w:rPr>
          <w:noProof/>
        </w:rPr>
        <w:t>9</w:t>
      </w:r>
      <w:r w:rsidR="00B776B2">
        <w:fldChar w:fldCharType="end"/>
      </w:r>
      <w:r w:rsidR="00B776B2">
        <w:t>).</w:t>
      </w:r>
    </w:p>
    <w:tbl>
      <w:tblPr>
        <w:tblStyle w:val="TabelacomGrelhaClara"/>
        <w:tblW w:w="9060" w:type="dxa"/>
        <w:jc w:val="center"/>
        <w:tblLook w:val="04A0" w:firstRow="1" w:lastRow="0" w:firstColumn="1" w:lastColumn="0" w:noHBand="0" w:noVBand="1"/>
      </w:tblPr>
      <w:tblGrid>
        <w:gridCol w:w="1716"/>
        <w:gridCol w:w="1804"/>
        <w:gridCol w:w="1838"/>
        <w:gridCol w:w="1851"/>
        <w:gridCol w:w="1851"/>
      </w:tblGrid>
      <w:tr w:rsidR="00AC08DC" w14:paraId="443D8FC8" w14:textId="77777777" w:rsidTr="00752FCA">
        <w:trPr>
          <w:trHeight w:val="789"/>
          <w:jc w:val="center"/>
        </w:trPr>
        <w:tc>
          <w:tcPr>
            <w:tcW w:w="1716" w:type="dxa"/>
          </w:tcPr>
          <w:p w14:paraId="0BB95466" w14:textId="77777777" w:rsidR="00AC08DC" w:rsidRDefault="00AC08DC" w:rsidP="00752FCA">
            <w:pPr>
              <w:ind w:firstLine="0"/>
            </w:pPr>
          </w:p>
        </w:tc>
        <w:tc>
          <w:tcPr>
            <w:tcW w:w="1804" w:type="dxa"/>
          </w:tcPr>
          <w:p w14:paraId="5FE779A3" w14:textId="77777777" w:rsidR="00AC08DC" w:rsidRPr="00B776B2" w:rsidRDefault="00AC08DC" w:rsidP="00752FCA">
            <w:pPr>
              <w:ind w:firstLine="0"/>
              <w:rPr>
                <w:i/>
                <w:iCs/>
              </w:rPr>
            </w:pPr>
            <w:proofErr w:type="spellStart"/>
            <w:r w:rsidRPr="00B776B2">
              <w:rPr>
                <w:i/>
                <w:iCs/>
              </w:rPr>
              <w:t>Loss</w:t>
            </w:r>
            <w:proofErr w:type="spellEnd"/>
          </w:p>
        </w:tc>
        <w:tc>
          <w:tcPr>
            <w:tcW w:w="1838" w:type="dxa"/>
          </w:tcPr>
          <w:p w14:paraId="4E323EFA" w14:textId="77777777" w:rsidR="00AC08DC" w:rsidRPr="00B776B2" w:rsidRDefault="00AC08DC" w:rsidP="00752FCA">
            <w:pPr>
              <w:ind w:firstLine="0"/>
              <w:rPr>
                <w:i/>
                <w:iCs/>
              </w:rPr>
            </w:pPr>
            <w:proofErr w:type="spellStart"/>
            <w:r w:rsidRPr="00B776B2">
              <w:rPr>
                <w:i/>
                <w:iCs/>
              </w:rPr>
              <w:t>Accuracy</w:t>
            </w:r>
            <w:proofErr w:type="spellEnd"/>
          </w:p>
        </w:tc>
        <w:tc>
          <w:tcPr>
            <w:tcW w:w="1851" w:type="dxa"/>
          </w:tcPr>
          <w:p w14:paraId="78A6D1B6" w14:textId="77777777" w:rsidR="00AC08DC" w:rsidRDefault="00AC08DC" w:rsidP="00752FCA">
            <w:pPr>
              <w:ind w:firstLine="0"/>
            </w:pPr>
            <w:proofErr w:type="spellStart"/>
            <w:r w:rsidRPr="00B776B2">
              <w:rPr>
                <w:i/>
                <w:iCs/>
              </w:rPr>
              <w:t>Validation</w:t>
            </w:r>
            <w:proofErr w:type="spellEnd"/>
            <w:r>
              <w:t xml:space="preserve"> </w:t>
            </w:r>
            <w:proofErr w:type="spellStart"/>
            <w:r w:rsidRPr="00B776B2">
              <w:rPr>
                <w:i/>
                <w:iCs/>
              </w:rPr>
              <w:t>loss</w:t>
            </w:r>
            <w:proofErr w:type="spellEnd"/>
          </w:p>
        </w:tc>
        <w:tc>
          <w:tcPr>
            <w:tcW w:w="1851" w:type="dxa"/>
          </w:tcPr>
          <w:p w14:paraId="32C82B9A" w14:textId="77777777" w:rsidR="00AC08DC" w:rsidRDefault="00AC08DC" w:rsidP="00752FCA">
            <w:pPr>
              <w:ind w:firstLine="0"/>
            </w:pPr>
            <w:proofErr w:type="spellStart"/>
            <w:r w:rsidRPr="00B776B2">
              <w:rPr>
                <w:i/>
                <w:iCs/>
              </w:rPr>
              <w:t>Validation</w:t>
            </w:r>
            <w:proofErr w:type="spellEnd"/>
            <w:r>
              <w:t xml:space="preserve"> </w:t>
            </w:r>
            <w:proofErr w:type="spellStart"/>
            <w:r w:rsidRPr="00B776B2">
              <w:rPr>
                <w:i/>
                <w:iCs/>
              </w:rPr>
              <w:t>accuracy</w:t>
            </w:r>
            <w:proofErr w:type="spellEnd"/>
          </w:p>
        </w:tc>
      </w:tr>
      <w:tr w:rsidR="00AC08DC" w14:paraId="63E41E33" w14:textId="77777777" w:rsidTr="00752FCA">
        <w:trPr>
          <w:trHeight w:val="267"/>
          <w:jc w:val="center"/>
        </w:trPr>
        <w:tc>
          <w:tcPr>
            <w:tcW w:w="1716" w:type="dxa"/>
          </w:tcPr>
          <w:p w14:paraId="08C1C786" w14:textId="77777777" w:rsidR="00AC08DC" w:rsidRDefault="00AC08DC" w:rsidP="00752FCA">
            <w:pPr>
              <w:ind w:firstLine="0"/>
            </w:pPr>
            <w:r>
              <w:t>Com valores 0,1 e 2</w:t>
            </w:r>
          </w:p>
        </w:tc>
        <w:tc>
          <w:tcPr>
            <w:tcW w:w="1804" w:type="dxa"/>
          </w:tcPr>
          <w:p w14:paraId="0D100752" w14:textId="40A0F881" w:rsidR="00AC08DC" w:rsidRDefault="00AC08DC" w:rsidP="00752FCA">
            <w:pPr>
              <w:ind w:firstLine="0"/>
            </w:pPr>
            <w:r>
              <w:t>0.0017</w:t>
            </w:r>
          </w:p>
        </w:tc>
        <w:tc>
          <w:tcPr>
            <w:tcW w:w="1838" w:type="dxa"/>
          </w:tcPr>
          <w:p w14:paraId="3AF58BA3" w14:textId="1DABB706" w:rsidR="00AC08DC" w:rsidRDefault="00AC08DC" w:rsidP="00752FCA">
            <w:pPr>
              <w:ind w:firstLine="0"/>
            </w:pPr>
            <w:r>
              <w:t>1.0000</w:t>
            </w:r>
          </w:p>
        </w:tc>
        <w:tc>
          <w:tcPr>
            <w:tcW w:w="1851" w:type="dxa"/>
          </w:tcPr>
          <w:p w14:paraId="78FAC48D" w14:textId="19074D40" w:rsidR="00AC08DC" w:rsidRDefault="00AC08DC" w:rsidP="00752FCA">
            <w:pPr>
              <w:ind w:firstLine="0"/>
            </w:pPr>
            <w:r>
              <w:t>0.6732</w:t>
            </w:r>
          </w:p>
        </w:tc>
        <w:tc>
          <w:tcPr>
            <w:tcW w:w="1851" w:type="dxa"/>
          </w:tcPr>
          <w:p w14:paraId="47535B58" w14:textId="5653A513" w:rsidR="00AC08DC" w:rsidRDefault="00AC08DC" w:rsidP="00752FCA">
            <w:pPr>
              <w:keepNext/>
              <w:ind w:firstLine="0"/>
            </w:pPr>
            <w:r>
              <w:t>0.8750</w:t>
            </w:r>
          </w:p>
        </w:tc>
      </w:tr>
      <w:tr w:rsidR="00AC08DC" w14:paraId="36A2AF95" w14:textId="77777777" w:rsidTr="00752FCA">
        <w:trPr>
          <w:trHeight w:val="267"/>
          <w:jc w:val="center"/>
        </w:trPr>
        <w:tc>
          <w:tcPr>
            <w:tcW w:w="1716" w:type="dxa"/>
          </w:tcPr>
          <w:p w14:paraId="4167858F" w14:textId="77777777" w:rsidR="00AC08DC" w:rsidRDefault="00AC08DC" w:rsidP="00752FCA">
            <w:pPr>
              <w:ind w:firstLine="0"/>
            </w:pPr>
            <w:r>
              <w:t>Com todos os valores</w:t>
            </w:r>
          </w:p>
        </w:tc>
        <w:tc>
          <w:tcPr>
            <w:tcW w:w="1804" w:type="dxa"/>
          </w:tcPr>
          <w:p w14:paraId="3B7BA288" w14:textId="5C0FA75B" w:rsidR="00AC08DC" w:rsidRDefault="00AC08DC" w:rsidP="00752FCA">
            <w:pPr>
              <w:ind w:firstLine="0"/>
            </w:pPr>
            <w:r>
              <w:t>0.0536</w:t>
            </w:r>
          </w:p>
        </w:tc>
        <w:tc>
          <w:tcPr>
            <w:tcW w:w="1838" w:type="dxa"/>
          </w:tcPr>
          <w:p w14:paraId="1116FE3F" w14:textId="478C6EC3" w:rsidR="00AC08DC" w:rsidRDefault="00AC08DC" w:rsidP="00752FCA">
            <w:pPr>
              <w:ind w:firstLine="0"/>
            </w:pPr>
            <w:r>
              <w:t>1.0000</w:t>
            </w:r>
          </w:p>
        </w:tc>
        <w:tc>
          <w:tcPr>
            <w:tcW w:w="1851" w:type="dxa"/>
          </w:tcPr>
          <w:p w14:paraId="3A246B43" w14:textId="62E66D17" w:rsidR="00AC08DC" w:rsidRDefault="00AC08DC" w:rsidP="00752FCA">
            <w:pPr>
              <w:ind w:firstLine="0"/>
            </w:pPr>
            <w:r>
              <w:t>1.0226</w:t>
            </w:r>
          </w:p>
        </w:tc>
        <w:tc>
          <w:tcPr>
            <w:tcW w:w="1851" w:type="dxa"/>
          </w:tcPr>
          <w:p w14:paraId="2233C1E8" w14:textId="611A1555" w:rsidR="00AC08DC" w:rsidRDefault="00AC08DC" w:rsidP="00AC08DC">
            <w:pPr>
              <w:keepNext/>
              <w:ind w:firstLine="0"/>
            </w:pPr>
            <w:r>
              <w:t>0.8750</w:t>
            </w:r>
          </w:p>
        </w:tc>
      </w:tr>
    </w:tbl>
    <w:p w14:paraId="5174DFC4" w14:textId="631C5B3E" w:rsidR="00AC08DC" w:rsidRPr="00AC08DC" w:rsidRDefault="00AC08DC" w:rsidP="00D93832">
      <w:pPr>
        <w:pStyle w:val="Legenda"/>
      </w:pPr>
      <w:bookmarkStart w:id="175" w:name="_Ref139645266"/>
      <w:bookmarkStart w:id="176" w:name="_Toc139644148"/>
      <w:r>
        <w:t xml:space="preserve">Tabela </w:t>
      </w:r>
      <w:r>
        <w:fldChar w:fldCharType="begin"/>
      </w:r>
      <w:r>
        <w:instrText xml:space="preserve"> SEQ Tabela \* ARABIC </w:instrText>
      </w:r>
      <w:r>
        <w:fldChar w:fldCharType="separate"/>
      </w:r>
      <w:r>
        <w:rPr>
          <w:noProof/>
        </w:rPr>
        <w:t>9</w:t>
      </w:r>
      <w:r>
        <w:rPr>
          <w:noProof/>
        </w:rPr>
        <w:fldChar w:fldCharType="end"/>
      </w:r>
      <w:bookmarkEnd w:id="175"/>
      <w:r>
        <w:t xml:space="preserve"> - </w:t>
      </w:r>
      <w:r w:rsidRPr="00B776B2">
        <w:t xml:space="preserve">Resultados da abordagem final para duas horas de diferença entre a imagem e a </w:t>
      </w:r>
      <w:proofErr w:type="spellStart"/>
      <w:r w:rsidRPr="00B776B2">
        <w:rPr>
          <w:i/>
        </w:rPr>
        <w:t>label</w:t>
      </w:r>
      <w:bookmarkEnd w:id="176"/>
      <w:proofErr w:type="spellEnd"/>
    </w:p>
    <w:p w14:paraId="52CF32EE" w14:textId="77777777" w:rsidR="00AC08DC" w:rsidRDefault="00AC08DC" w:rsidP="00AA5322"/>
    <w:p w14:paraId="6C37428B" w14:textId="0E6BE0A1" w:rsidR="00AC08DC" w:rsidRDefault="00AC08DC" w:rsidP="00AA5322">
      <w:r>
        <w:t>Finalmente, para o treino com três horas de diferença, os resultados foram os seguintes</w:t>
      </w:r>
      <w:r w:rsidR="00B776B2">
        <w:t xml:space="preserve"> (</w:t>
      </w:r>
      <w:r w:rsidR="00B776B2">
        <w:fldChar w:fldCharType="begin"/>
      </w:r>
      <w:r w:rsidR="00B776B2">
        <w:instrText xml:space="preserve"> REF _Ref139645279 \h </w:instrText>
      </w:r>
      <w:r w:rsidR="00B776B2">
        <w:fldChar w:fldCharType="separate"/>
      </w:r>
      <w:r w:rsidR="00B776B2">
        <w:t xml:space="preserve">Tabela </w:t>
      </w:r>
      <w:r w:rsidR="00B776B2">
        <w:rPr>
          <w:noProof/>
        </w:rPr>
        <w:t>10</w:t>
      </w:r>
      <w:r w:rsidR="00B776B2">
        <w:fldChar w:fldCharType="end"/>
      </w:r>
      <w:r w:rsidR="00B776B2">
        <w:t>).</w:t>
      </w:r>
    </w:p>
    <w:tbl>
      <w:tblPr>
        <w:tblStyle w:val="TabelacomGrelhaClara"/>
        <w:tblW w:w="9060" w:type="dxa"/>
        <w:jc w:val="center"/>
        <w:tblLook w:val="04A0" w:firstRow="1" w:lastRow="0" w:firstColumn="1" w:lastColumn="0" w:noHBand="0" w:noVBand="1"/>
      </w:tblPr>
      <w:tblGrid>
        <w:gridCol w:w="1716"/>
        <w:gridCol w:w="1804"/>
        <w:gridCol w:w="1838"/>
        <w:gridCol w:w="1851"/>
        <w:gridCol w:w="1851"/>
      </w:tblGrid>
      <w:tr w:rsidR="00AC08DC" w14:paraId="55E4E4A7" w14:textId="77777777" w:rsidTr="00752FCA">
        <w:trPr>
          <w:trHeight w:val="789"/>
          <w:jc w:val="center"/>
        </w:trPr>
        <w:tc>
          <w:tcPr>
            <w:tcW w:w="1716" w:type="dxa"/>
          </w:tcPr>
          <w:p w14:paraId="5FC7D130" w14:textId="77777777" w:rsidR="00AC08DC" w:rsidRDefault="00AC08DC" w:rsidP="00752FCA">
            <w:pPr>
              <w:ind w:firstLine="0"/>
            </w:pPr>
          </w:p>
        </w:tc>
        <w:tc>
          <w:tcPr>
            <w:tcW w:w="1804" w:type="dxa"/>
          </w:tcPr>
          <w:p w14:paraId="0FB1192C" w14:textId="77777777" w:rsidR="00AC08DC" w:rsidRPr="00B776B2" w:rsidRDefault="00AC08DC" w:rsidP="00752FCA">
            <w:pPr>
              <w:ind w:firstLine="0"/>
              <w:rPr>
                <w:i/>
                <w:iCs/>
              </w:rPr>
            </w:pPr>
            <w:proofErr w:type="spellStart"/>
            <w:r w:rsidRPr="00B776B2">
              <w:rPr>
                <w:i/>
                <w:iCs/>
              </w:rPr>
              <w:t>Loss</w:t>
            </w:r>
            <w:proofErr w:type="spellEnd"/>
          </w:p>
        </w:tc>
        <w:tc>
          <w:tcPr>
            <w:tcW w:w="1838" w:type="dxa"/>
          </w:tcPr>
          <w:p w14:paraId="181F74B2" w14:textId="77777777" w:rsidR="00AC08DC" w:rsidRPr="00B776B2" w:rsidRDefault="00AC08DC" w:rsidP="00752FCA">
            <w:pPr>
              <w:ind w:firstLine="0"/>
              <w:rPr>
                <w:i/>
                <w:iCs/>
              </w:rPr>
            </w:pPr>
            <w:proofErr w:type="spellStart"/>
            <w:r w:rsidRPr="00B776B2">
              <w:rPr>
                <w:i/>
                <w:iCs/>
              </w:rPr>
              <w:t>Accuracy</w:t>
            </w:r>
            <w:proofErr w:type="spellEnd"/>
          </w:p>
        </w:tc>
        <w:tc>
          <w:tcPr>
            <w:tcW w:w="1851" w:type="dxa"/>
          </w:tcPr>
          <w:p w14:paraId="09CC7DA0" w14:textId="77777777" w:rsidR="00AC08DC" w:rsidRPr="00B776B2" w:rsidRDefault="00AC08DC" w:rsidP="00752FCA">
            <w:pPr>
              <w:ind w:firstLine="0"/>
              <w:rPr>
                <w:i/>
                <w:iCs/>
              </w:rPr>
            </w:pPr>
            <w:proofErr w:type="spellStart"/>
            <w:r w:rsidRPr="00B776B2">
              <w:rPr>
                <w:i/>
                <w:iCs/>
              </w:rPr>
              <w:t>Validation</w:t>
            </w:r>
            <w:proofErr w:type="spellEnd"/>
            <w:r w:rsidRPr="00B776B2">
              <w:rPr>
                <w:i/>
                <w:iCs/>
              </w:rPr>
              <w:t xml:space="preserve"> </w:t>
            </w:r>
            <w:proofErr w:type="spellStart"/>
            <w:r w:rsidRPr="00B776B2">
              <w:rPr>
                <w:i/>
                <w:iCs/>
              </w:rPr>
              <w:t>loss</w:t>
            </w:r>
            <w:proofErr w:type="spellEnd"/>
          </w:p>
        </w:tc>
        <w:tc>
          <w:tcPr>
            <w:tcW w:w="1851" w:type="dxa"/>
          </w:tcPr>
          <w:p w14:paraId="04FC1601" w14:textId="77777777" w:rsidR="00AC08DC" w:rsidRPr="00B776B2" w:rsidRDefault="00AC08DC" w:rsidP="00752FCA">
            <w:pPr>
              <w:ind w:firstLine="0"/>
              <w:rPr>
                <w:i/>
                <w:iCs/>
              </w:rPr>
            </w:pPr>
            <w:proofErr w:type="spellStart"/>
            <w:r w:rsidRPr="00B776B2">
              <w:rPr>
                <w:i/>
                <w:iCs/>
              </w:rPr>
              <w:t>Validation</w:t>
            </w:r>
            <w:proofErr w:type="spellEnd"/>
            <w:r w:rsidRPr="00B776B2">
              <w:rPr>
                <w:i/>
                <w:iCs/>
              </w:rPr>
              <w:t xml:space="preserve"> </w:t>
            </w:r>
            <w:proofErr w:type="spellStart"/>
            <w:r w:rsidRPr="00B776B2">
              <w:rPr>
                <w:i/>
                <w:iCs/>
              </w:rPr>
              <w:t>accuracy</w:t>
            </w:r>
            <w:proofErr w:type="spellEnd"/>
          </w:p>
        </w:tc>
      </w:tr>
      <w:tr w:rsidR="00AC08DC" w14:paraId="2C1FE666" w14:textId="77777777" w:rsidTr="00752FCA">
        <w:trPr>
          <w:trHeight w:val="267"/>
          <w:jc w:val="center"/>
        </w:trPr>
        <w:tc>
          <w:tcPr>
            <w:tcW w:w="1716" w:type="dxa"/>
          </w:tcPr>
          <w:p w14:paraId="4924AEAA" w14:textId="77777777" w:rsidR="00AC08DC" w:rsidRDefault="00AC08DC" w:rsidP="00752FCA">
            <w:pPr>
              <w:ind w:firstLine="0"/>
            </w:pPr>
            <w:r>
              <w:t>Com valores 0,1 e 2</w:t>
            </w:r>
          </w:p>
        </w:tc>
        <w:tc>
          <w:tcPr>
            <w:tcW w:w="1804" w:type="dxa"/>
          </w:tcPr>
          <w:p w14:paraId="1F4D7AFD" w14:textId="659C83BB" w:rsidR="00AC08DC" w:rsidRDefault="00AC08DC" w:rsidP="00752FCA">
            <w:pPr>
              <w:ind w:firstLine="0"/>
            </w:pPr>
            <w:r>
              <w:t>0.1037</w:t>
            </w:r>
          </w:p>
        </w:tc>
        <w:tc>
          <w:tcPr>
            <w:tcW w:w="1838" w:type="dxa"/>
          </w:tcPr>
          <w:p w14:paraId="7A73FD78" w14:textId="3FA7CC7A" w:rsidR="00AC08DC" w:rsidRDefault="00AC08DC" w:rsidP="00752FCA">
            <w:pPr>
              <w:ind w:firstLine="0"/>
            </w:pPr>
            <w:r>
              <w:t>0.9655</w:t>
            </w:r>
          </w:p>
        </w:tc>
        <w:tc>
          <w:tcPr>
            <w:tcW w:w="1851" w:type="dxa"/>
          </w:tcPr>
          <w:p w14:paraId="4ECFE253" w14:textId="4533FC7A" w:rsidR="00AC08DC" w:rsidRDefault="00AC08DC" w:rsidP="00752FCA">
            <w:pPr>
              <w:ind w:firstLine="0"/>
            </w:pPr>
            <w:r>
              <w:t>0.4542</w:t>
            </w:r>
          </w:p>
        </w:tc>
        <w:tc>
          <w:tcPr>
            <w:tcW w:w="1851" w:type="dxa"/>
          </w:tcPr>
          <w:p w14:paraId="182A5C34" w14:textId="382D5A23" w:rsidR="00AC08DC" w:rsidRDefault="00AC08DC" w:rsidP="00752FCA">
            <w:pPr>
              <w:keepNext/>
              <w:ind w:firstLine="0"/>
            </w:pPr>
            <w:r>
              <w:t>0.9138</w:t>
            </w:r>
          </w:p>
        </w:tc>
      </w:tr>
      <w:tr w:rsidR="00AC08DC" w14:paraId="18E7833E" w14:textId="77777777" w:rsidTr="00752FCA">
        <w:trPr>
          <w:trHeight w:val="267"/>
          <w:jc w:val="center"/>
        </w:trPr>
        <w:tc>
          <w:tcPr>
            <w:tcW w:w="1716" w:type="dxa"/>
          </w:tcPr>
          <w:p w14:paraId="5ED690AC" w14:textId="77777777" w:rsidR="00AC08DC" w:rsidRDefault="00AC08DC" w:rsidP="00752FCA">
            <w:pPr>
              <w:ind w:firstLine="0"/>
            </w:pPr>
            <w:r>
              <w:t>Com todos os valores</w:t>
            </w:r>
          </w:p>
        </w:tc>
        <w:tc>
          <w:tcPr>
            <w:tcW w:w="1804" w:type="dxa"/>
          </w:tcPr>
          <w:p w14:paraId="68790A79" w14:textId="6629693C" w:rsidR="00AC08DC" w:rsidRDefault="00AC08DC" w:rsidP="00752FCA">
            <w:pPr>
              <w:ind w:firstLine="0"/>
            </w:pPr>
            <w:r>
              <w:t>0.7306</w:t>
            </w:r>
          </w:p>
        </w:tc>
        <w:tc>
          <w:tcPr>
            <w:tcW w:w="1838" w:type="dxa"/>
          </w:tcPr>
          <w:p w14:paraId="0693A4B1" w14:textId="36DB8532" w:rsidR="00AC08DC" w:rsidRDefault="00AC08DC" w:rsidP="00752FCA">
            <w:pPr>
              <w:ind w:firstLine="0"/>
            </w:pPr>
            <w:r>
              <w:t>0.7500</w:t>
            </w:r>
          </w:p>
        </w:tc>
        <w:tc>
          <w:tcPr>
            <w:tcW w:w="1851" w:type="dxa"/>
          </w:tcPr>
          <w:p w14:paraId="6921E0E2" w14:textId="7A2CD692" w:rsidR="00AC08DC" w:rsidRDefault="00AC08DC" w:rsidP="00752FCA">
            <w:pPr>
              <w:ind w:firstLine="0"/>
            </w:pPr>
            <w:r>
              <w:t>0.6122</w:t>
            </w:r>
          </w:p>
        </w:tc>
        <w:tc>
          <w:tcPr>
            <w:tcW w:w="1851" w:type="dxa"/>
          </w:tcPr>
          <w:p w14:paraId="53BD1BFC" w14:textId="4EFB9A45" w:rsidR="00AC08DC" w:rsidRDefault="00AC08DC" w:rsidP="00AC08DC">
            <w:pPr>
              <w:keepNext/>
              <w:ind w:firstLine="0"/>
            </w:pPr>
            <w:r>
              <w:t>0.9500</w:t>
            </w:r>
          </w:p>
        </w:tc>
      </w:tr>
    </w:tbl>
    <w:p w14:paraId="042C3808" w14:textId="5213951E" w:rsidR="00AC08DC" w:rsidRDefault="00AC08DC" w:rsidP="00D93832">
      <w:pPr>
        <w:pStyle w:val="Legenda"/>
        <w:rPr>
          <w:i/>
        </w:rPr>
      </w:pPr>
      <w:bookmarkStart w:id="177" w:name="_Ref139645279"/>
      <w:bookmarkStart w:id="178" w:name="_Toc139644149"/>
      <w:r>
        <w:t xml:space="preserve">Tabela </w:t>
      </w:r>
      <w:r>
        <w:fldChar w:fldCharType="begin"/>
      </w:r>
      <w:r>
        <w:instrText xml:space="preserve"> SEQ Tabela \* ARABIC </w:instrText>
      </w:r>
      <w:r>
        <w:fldChar w:fldCharType="separate"/>
      </w:r>
      <w:r>
        <w:rPr>
          <w:noProof/>
        </w:rPr>
        <w:t>10</w:t>
      </w:r>
      <w:r>
        <w:rPr>
          <w:noProof/>
        </w:rPr>
        <w:fldChar w:fldCharType="end"/>
      </w:r>
      <w:bookmarkEnd w:id="177"/>
      <w:r>
        <w:t xml:space="preserve"> - </w:t>
      </w:r>
      <w:r w:rsidRPr="00B776B2">
        <w:t xml:space="preserve">Resultados da abordagem final para três horas de diferença entre a imagem e a </w:t>
      </w:r>
      <w:proofErr w:type="spellStart"/>
      <w:r w:rsidRPr="00B776B2">
        <w:rPr>
          <w:i/>
        </w:rPr>
        <w:t>label</w:t>
      </w:r>
      <w:bookmarkEnd w:id="178"/>
      <w:proofErr w:type="spellEnd"/>
    </w:p>
    <w:p w14:paraId="157C929C" w14:textId="77777777" w:rsidR="00AC08DC" w:rsidRDefault="00AC08DC" w:rsidP="00AC08DC"/>
    <w:p w14:paraId="698FF02B" w14:textId="7E0B47FA" w:rsidR="00AC08DC" w:rsidRDefault="00AC08DC" w:rsidP="00AC08DC">
      <w:pPr>
        <w:pStyle w:val="Ttulo1"/>
      </w:pPr>
      <w:bookmarkStart w:id="179" w:name="_Toc139644103"/>
      <w:r w:rsidRPr="00BA7937">
        <w:rPr>
          <w:i/>
          <w:iCs/>
        </w:rPr>
        <w:lastRenderedPageBreak/>
        <w:t>Website</w:t>
      </w:r>
      <w:r>
        <w:t xml:space="preserve"> desenvolvido para aplicar o modelo</w:t>
      </w:r>
      <w:bookmarkEnd w:id="179"/>
    </w:p>
    <w:p w14:paraId="112C6DC0" w14:textId="145E02D5" w:rsidR="00C02ACB" w:rsidRDefault="002F663D" w:rsidP="00C02ACB">
      <w:r>
        <w:t>N</w:t>
      </w:r>
      <w:r w:rsidR="005712F3">
        <w:t>o website desenvolvido</w:t>
      </w:r>
      <w:r>
        <w:t>,</w:t>
      </w:r>
      <w:r w:rsidR="005712F3">
        <w:t xml:space="preserve"> para</w:t>
      </w:r>
      <w:r>
        <w:t xml:space="preserve"> que fosse possível a</w:t>
      </w:r>
      <w:r w:rsidR="005712F3">
        <w:t xml:space="preserve"> aplica</w:t>
      </w:r>
      <w:r>
        <w:t>ção</w:t>
      </w:r>
      <w:r w:rsidR="005712F3">
        <w:t xml:space="preserve"> </w:t>
      </w:r>
      <w:r>
        <w:t>d</w:t>
      </w:r>
      <w:r w:rsidR="005712F3">
        <w:t>o modelo de aprendizagem,</w:t>
      </w:r>
      <w:r>
        <w:t xml:space="preserve"> foi necessário,</w:t>
      </w:r>
      <w:r w:rsidR="005712F3">
        <w:t xml:space="preserve"> </w:t>
      </w:r>
      <w:r>
        <w:t xml:space="preserve">numa primeira fase, </w:t>
      </w:r>
      <w:r w:rsidR="002B71D3">
        <w:t>desenvolv</w:t>
      </w:r>
      <w:r>
        <w:t>er</w:t>
      </w:r>
      <w:r w:rsidR="002B71D3">
        <w:t xml:space="preserve"> </w:t>
      </w:r>
      <w:r>
        <w:t xml:space="preserve">uma </w:t>
      </w:r>
      <w:r w:rsidRPr="008D6EFE">
        <w:t>API</w:t>
      </w:r>
      <w:r w:rsidR="002B71D3">
        <w:t xml:space="preserve"> em </w:t>
      </w:r>
      <w:proofErr w:type="spellStart"/>
      <w:r w:rsidR="002B71D3" w:rsidRPr="00BA7937">
        <w:rPr>
          <w:i/>
          <w:iCs/>
        </w:rPr>
        <w:t>Flask</w:t>
      </w:r>
      <w:proofErr w:type="spellEnd"/>
      <w:r w:rsidR="002B71D3">
        <w:t xml:space="preserve"> para enviar os dados para o </w:t>
      </w:r>
      <w:proofErr w:type="spellStart"/>
      <w:r w:rsidR="002B71D3" w:rsidRPr="00E70AF6">
        <w:rPr>
          <w:i/>
          <w:iCs/>
        </w:rPr>
        <w:t>frontend</w:t>
      </w:r>
      <w:proofErr w:type="spellEnd"/>
      <w:r w:rsidR="009C338F">
        <w:t xml:space="preserve"> a cada 10 minutos</w:t>
      </w:r>
      <w:r w:rsidR="005712F3">
        <w:t xml:space="preserve"> </w:t>
      </w:r>
      <w:r>
        <w:t>com</w:t>
      </w:r>
      <w:r w:rsidR="005712F3">
        <w:t xml:space="preserve"> </w:t>
      </w:r>
      <w:r w:rsidR="002F7A7A">
        <w:t>a</w:t>
      </w:r>
      <w:r>
        <w:t>s</w:t>
      </w:r>
      <w:r w:rsidR="002F7A7A">
        <w:t xml:space="preserve"> previs</w:t>
      </w:r>
      <w:r>
        <w:t>ões climatéricas de</w:t>
      </w:r>
      <w:r w:rsidR="002F7A7A">
        <w:t xml:space="preserve"> Portugal, que fornece</w:t>
      </w:r>
      <w:r>
        <w:t>m</w:t>
      </w:r>
      <w:r w:rsidR="002F7A7A">
        <w:t xml:space="preserve"> estimativas de precipitação a cada estação mais perto do centro de cada distrito de Portugal</w:t>
      </w:r>
      <w:r w:rsidR="009C338F">
        <w:t xml:space="preserve">. </w:t>
      </w:r>
      <w:r w:rsidR="002B71D3">
        <w:t xml:space="preserve">A </w:t>
      </w:r>
      <w:r w:rsidR="002B71D3" w:rsidRPr="008D6EFE">
        <w:t>API</w:t>
      </w:r>
      <w:r w:rsidR="002B71D3">
        <w:t xml:space="preserve"> desenvolvida em </w:t>
      </w:r>
      <w:proofErr w:type="spellStart"/>
      <w:r w:rsidR="002B71D3" w:rsidRPr="00BA7937">
        <w:rPr>
          <w:i/>
          <w:iCs/>
        </w:rPr>
        <w:t>Flask</w:t>
      </w:r>
      <w:proofErr w:type="spellEnd"/>
      <w:r w:rsidR="002B71D3">
        <w:t xml:space="preserve"> utiliza o mesmo modelo criado e treinado anteriormente</w:t>
      </w:r>
      <w:r>
        <w:t>,</w:t>
      </w:r>
      <w:r w:rsidR="002B71D3">
        <w:t xml:space="preserve"> utilizando os pesos guardados dos melhores testes realizados na fase de treino.</w:t>
      </w:r>
    </w:p>
    <w:p w14:paraId="70A3EE5D" w14:textId="7CF61E15" w:rsidR="0019143F" w:rsidRDefault="0019143F" w:rsidP="0019143F">
      <w:pPr>
        <w:pStyle w:val="Ttulo2"/>
      </w:pPr>
      <w:r>
        <w:t xml:space="preserve"> </w:t>
      </w:r>
      <w:bookmarkStart w:id="180" w:name="_Toc139644104"/>
      <w:r w:rsidR="004844B9" w:rsidRPr="008D6EFE">
        <w:t>API</w:t>
      </w:r>
      <w:r w:rsidR="004844B9">
        <w:t xml:space="preserve"> em</w:t>
      </w:r>
      <w:r>
        <w:t xml:space="preserve"> </w:t>
      </w:r>
      <w:proofErr w:type="spellStart"/>
      <w:r w:rsidRPr="00BA7937">
        <w:rPr>
          <w:i/>
          <w:iCs/>
        </w:rPr>
        <w:t>Flask</w:t>
      </w:r>
      <w:bookmarkEnd w:id="180"/>
      <w:proofErr w:type="spellEnd"/>
    </w:p>
    <w:p w14:paraId="534C9A99" w14:textId="5B1393EE" w:rsidR="000A6523" w:rsidRPr="001D757A" w:rsidRDefault="0019143F" w:rsidP="0019143F">
      <w:r>
        <w:t xml:space="preserve">Para poder apresentar os resultados da previsão do modelo no website, foi </w:t>
      </w:r>
      <w:r w:rsidR="002F663D">
        <w:t xml:space="preserve">fundamental o desenvolvimento de </w:t>
      </w:r>
      <w:r>
        <w:t>um</w:t>
      </w:r>
      <w:r w:rsidR="004549EA">
        <w:t xml:space="preserve">a </w:t>
      </w:r>
      <w:r w:rsidR="004844B9" w:rsidRPr="008D6EFE">
        <w:t>API</w:t>
      </w:r>
      <w:r>
        <w:t xml:space="preserve"> em </w:t>
      </w:r>
      <w:proofErr w:type="spellStart"/>
      <w:r w:rsidRPr="00BA7937">
        <w:rPr>
          <w:i/>
          <w:iCs/>
        </w:rPr>
        <w:t>Flask</w:t>
      </w:r>
      <w:proofErr w:type="spellEnd"/>
      <w:r>
        <w:t>.</w:t>
      </w:r>
      <w:r w:rsidR="001D757A">
        <w:t xml:space="preserve"> Esta </w:t>
      </w:r>
      <w:r w:rsidR="001D757A" w:rsidRPr="008D6EFE">
        <w:t>API</w:t>
      </w:r>
      <w:r w:rsidR="001D757A">
        <w:t xml:space="preserve"> teve como ponto de partida a receção da imagem </w:t>
      </w:r>
      <w:r w:rsidR="001D757A" w:rsidRPr="001A5594">
        <w:t>mais recente</w:t>
      </w:r>
      <w:r w:rsidR="001D757A">
        <w:t>,</w:t>
      </w:r>
      <w:r w:rsidR="001D757A" w:rsidRPr="001A5594">
        <w:t xml:space="preserve"> fornecida pelos radares do IPMA</w:t>
      </w:r>
      <w:r w:rsidR="001D757A">
        <w:t xml:space="preserve">, através </w:t>
      </w:r>
      <w:r w:rsidR="001A5594" w:rsidRPr="001A5594">
        <w:t xml:space="preserve">de </w:t>
      </w:r>
      <w:r w:rsidR="001A5594" w:rsidRPr="00E70AF6">
        <w:rPr>
          <w:i/>
          <w:iCs/>
        </w:rPr>
        <w:t xml:space="preserve">web </w:t>
      </w:r>
      <w:proofErr w:type="spellStart"/>
      <w:r w:rsidR="001A5594" w:rsidRPr="00E70AF6">
        <w:rPr>
          <w:i/>
          <w:iCs/>
        </w:rPr>
        <w:t>scrapping</w:t>
      </w:r>
      <w:proofErr w:type="spellEnd"/>
      <w:r w:rsidR="001D757A">
        <w:t xml:space="preserve"> </w:t>
      </w:r>
      <w:r w:rsidR="00FD5CB9">
        <w:t xml:space="preserve">realizado no </w:t>
      </w:r>
      <w:r w:rsidR="00BA7937" w:rsidRPr="00BA7937">
        <w:rPr>
          <w:i/>
          <w:iCs/>
        </w:rPr>
        <w:t>web</w:t>
      </w:r>
      <w:r w:rsidR="00FD5CB9" w:rsidRPr="00BA7937">
        <w:rPr>
          <w:i/>
          <w:iCs/>
        </w:rPr>
        <w:t>site</w:t>
      </w:r>
      <w:r w:rsidR="00FD5CB9">
        <w:t xml:space="preserve"> da própria organização</w:t>
      </w:r>
      <w:r w:rsidR="000A6523">
        <w:t xml:space="preserve">. Para isso, foi necessário construir um </w:t>
      </w:r>
      <w:proofErr w:type="spellStart"/>
      <w:r w:rsidR="008D6EFE">
        <w:rPr>
          <w:i/>
          <w:iCs/>
        </w:rPr>
        <w:t>Uniform</w:t>
      </w:r>
      <w:proofErr w:type="spellEnd"/>
      <w:r w:rsidR="008D6EFE">
        <w:rPr>
          <w:i/>
          <w:iCs/>
        </w:rPr>
        <w:t xml:space="preserve"> </w:t>
      </w:r>
      <w:proofErr w:type="spellStart"/>
      <w:r w:rsidR="008D6EFE">
        <w:rPr>
          <w:i/>
          <w:iCs/>
        </w:rPr>
        <w:t>Resource</w:t>
      </w:r>
      <w:proofErr w:type="spellEnd"/>
      <w:r w:rsidR="008D6EFE">
        <w:rPr>
          <w:i/>
          <w:iCs/>
        </w:rPr>
        <w:t xml:space="preserve"> </w:t>
      </w:r>
      <w:proofErr w:type="spellStart"/>
      <w:r w:rsidR="008D6EFE">
        <w:rPr>
          <w:i/>
          <w:iCs/>
        </w:rPr>
        <w:t>Locator</w:t>
      </w:r>
      <w:proofErr w:type="spellEnd"/>
      <w:r w:rsidR="008D6EFE">
        <w:t xml:space="preserve"> </w:t>
      </w:r>
      <w:r w:rsidR="000A6523">
        <w:t xml:space="preserve">com a data e hora atualizadas, seguindo um formato específico. </w:t>
      </w:r>
    </w:p>
    <w:p w14:paraId="1F48AF8E" w14:textId="1B736A9C" w:rsidR="000A6523" w:rsidRDefault="000A6523" w:rsidP="0019143F">
      <w:r>
        <w:t>O processo de obtenção da imagem foi o seguinte:</w:t>
      </w:r>
    </w:p>
    <w:p w14:paraId="2A7647F2" w14:textId="198E0655" w:rsidR="000A6523" w:rsidRDefault="0093755B" w:rsidP="000A6523">
      <w:pPr>
        <w:pStyle w:val="PargrafodaLista"/>
        <w:numPr>
          <w:ilvl w:val="0"/>
          <w:numId w:val="35"/>
        </w:numPr>
      </w:pPr>
      <w:r>
        <w:t>O</w:t>
      </w:r>
      <w:r w:rsidR="000A6523">
        <w:t>bt</w:t>
      </w:r>
      <w:r>
        <w:t>er</w:t>
      </w:r>
      <w:r w:rsidR="000A6523">
        <w:t xml:space="preserve"> a data e hora em </w:t>
      </w:r>
      <w:r w:rsidR="000A6523" w:rsidRPr="00BA7937">
        <w:rPr>
          <w:i/>
          <w:iCs/>
        </w:rPr>
        <w:t>UTC</w:t>
      </w:r>
      <w:r w:rsidR="000A6523">
        <w:t xml:space="preserve">, usando a função </w:t>
      </w:r>
      <w:proofErr w:type="spellStart"/>
      <w:r w:rsidR="000A6523" w:rsidRPr="00E70AF6">
        <w:rPr>
          <w:i/>
          <w:iCs/>
        </w:rPr>
        <w:t>datetime.utcnow</w:t>
      </w:r>
      <w:proofErr w:type="spellEnd"/>
      <w:r w:rsidR="000A6523">
        <w:t xml:space="preserve">. </w:t>
      </w:r>
    </w:p>
    <w:p w14:paraId="41136CF7" w14:textId="77777777" w:rsidR="0093755B" w:rsidRDefault="0093755B" w:rsidP="000A6523">
      <w:pPr>
        <w:pStyle w:val="PargrafodaLista"/>
        <w:numPr>
          <w:ilvl w:val="0"/>
          <w:numId w:val="35"/>
        </w:numPr>
      </w:pPr>
      <w:r>
        <w:t>Arredondar a data e</w:t>
      </w:r>
      <w:r w:rsidR="000A6523">
        <w:t xml:space="preserve"> hora para o múltiplo de 5 minutos mais próximo, subtraindo o resto da divisão por 5. </w:t>
      </w:r>
    </w:p>
    <w:p w14:paraId="5E6BD28D" w14:textId="42B8309E" w:rsidR="003B6404" w:rsidRDefault="003B6404" w:rsidP="003B6404">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=x-(x mod5)</m:t>
          </m:r>
        </m:oMath>
      </m:oMathPara>
    </w:p>
    <w:p w14:paraId="43D4B0FA" w14:textId="5CFA1A9F" w:rsidR="000A6523" w:rsidRDefault="0093755B" w:rsidP="000A6523">
      <w:pPr>
        <w:pStyle w:val="PargrafodaLista"/>
        <w:numPr>
          <w:ilvl w:val="0"/>
          <w:numId w:val="35"/>
        </w:numPr>
      </w:pPr>
      <w:r>
        <w:t>Subtrair</w:t>
      </w:r>
      <w:r w:rsidR="000A6523">
        <w:t xml:space="preserve"> mais 10 minutos, para garantir que a imagem estivesse disponível na </w:t>
      </w:r>
      <w:r w:rsidR="000A6523" w:rsidRPr="008D6EFE">
        <w:t>API</w:t>
      </w:r>
      <w:r w:rsidR="000A6523">
        <w:t xml:space="preserve"> do IPMA.</w:t>
      </w:r>
    </w:p>
    <w:p w14:paraId="490A789F" w14:textId="1CDABFC7" w:rsidR="000A6523" w:rsidRDefault="0093755B" w:rsidP="000A6523">
      <w:pPr>
        <w:pStyle w:val="PargrafodaLista"/>
        <w:numPr>
          <w:ilvl w:val="0"/>
          <w:numId w:val="35"/>
        </w:numPr>
      </w:pPr>
      <w:r>
        <w:t xml:space="preserve">Formatar a data e hora de acordo com o padrão </w:t>
      </w:r>
      <w:r w:rsidRPr="0093755B">
        <w:t>“%Y-%m-%</w:t>
      </w:r>
      <w:proofErr w:type="spellStart"/>
      <w:r w:rsidRPr="0093755B">
        <w:t>dT%H%M</w:t>
      </w:r>
      <w:proofErr w:type="spellEnd"/>
      <w:r w:rsidRPr="0093755B">
        <w:t>”</w:t>
      </w:r>
      <w:r w:rsidR="00E70AF6">
        <w:rPr>
          <w:rStyle w:val="Refdenotaderodap"/>
        </w:rPr>
        <w:footnoteReference w:id="2"/>
      </w:r>
      <w:r w:rsidR="00E70AF6">
        <w:t>.</w:t>
      </w:r>
    </w:p>
    <w:p w14:paraId="6212AF5D" w14:textId="2A8CAE53" w:rsidR="0093755B" w:rsidRDefault="0093755B" w:rsidP="000A6523">
      <w:pPr>
        <w:pStyle w:val="PargrafodaLista"/>
        <w:numPr>
          <w:ilvl w:val="0"/>
          <w:numId w:val="35"/>
        </w:numPr>
      </w:pPr>
      <w:r>
        <w:t xml:space="preserve">Construir o </w:t>
      </w:r>
      <w:r w:rsidRPr="008D6EFE">
        <w:t>URL</w:t>
      </w:r>
      <w:r>
        <w:t xml:space="preserve"> para fazer o pedido </w:t>
      </w:r>
      <w:proofErr w:type="spellStart"/>
      <w:r w:rsidR="008D6EFE" w:rsidRPr="00135217">
        <w:rPr>
          <w:i/>
          <w:iCs/>
        </w:rPr>
        <w:t>Hypertext</w:t>
      </w:r>
      <w:proofErr w:type="spellEnd"/>
      <w:r w:rsidR="008D6EFE" w:rsidRPr="00135217">
        <w:rPr>
          <w:i/>
          <w:iCs/>
        </w:rPr>
        <w:t xml:space="preserve"> </w:t>
      </w:r>
      <w:proofErr w:type="spellStart"/>
      <w:r w:rsidR="008D6EFE" w:rsidRPr="00135217">
        <w:rPr>
          <w:i/>
          <w:iCs/>
        </w:rPr>
        <w:t>Transfer</w:t>
      </w:r>
      <w:proofErr w:type="spellEnd"/>
      <w:r w:rsidR="008D6EFE" w:rsidRPr="00135217">
        <w:rPr>
          <w:i/>
          <w:iCs/>
        </w:rPr>
        <w:t xml:space="preserve"> </w:t>
      </w:r>
      <w:proofErr w:type="spellStart"/>
      <w:r w:rsidR="008D6EFE" w:rsidRPr="00135217">
        <w:rPr>
          <w:i/>
          <w:iCs/>
        </w:rPr>
        <w:t>Protocol</w:t>
      </w:r>
      <w:proofErr w:type="spellEnd"/>
      <w:r w:rsidR="008D6EFE">
        <w:t xml:space="preserve"> </w:t>
      </w:r>
      <w:r>
        <w:t xml:space="preserve">à </w:t>
      </w:r>
      <w:r w:rsidRPr="008D6EFE">
        <w:t>API</w:t>
      </w:r>
      <w:r>
        <w:t xml:space="preserve"> do IPMA, usando uma parte fixa e uma parte variável</w:t>
      </w:r>
      <w:r w:rsidR="001D757A">
        <w:t xml:space="preserve"> (</w:t>
      </w:r>
      <w:r>
        <w:t>data e hora</w:t>
      </w:r>
      <w:r w:rsidR="001D757A">
        <w:t>)</w:t>
      </w:r>
      <w:r>
        <w:t>.</w:t>
      </w:r>
    </w:p>
    <w:p w14:paraId="7C130F91" w14:textId="39ACAA22" w:rsidR="0093755B" w:rsidRDefault="0093755B" w:rsidP="000A6523">
      <w:pPr>
        <w:pStyle w:val="PargrafodaLista"/>
        <w:numPr>
          <w:ilvl w:val="0"/>
          <w:numId w:val="35"/>
        </w:numPr>
      </w:pPr>
      <w:r>
        <w:t xml:space="preserve">Obter a imagem dos radares de Portugal com o conteúdo da resposta do pedido </w:t>
      </w:r>
      <w:r w:rsidRPr="008D6EFE">
        <w:t>HTTP</w:t>
      </w:r>
      <w:r>
        <w:t>.</w:t>
      </w:r>
    </w:p>
    <w:p w14:paraId="07986085" w14:textId="5C1836AE" w:rsidR="00612711" w:rsidRDefault="0093755B" w:rsidP="0093755B">
      <w:pPr>
        <w:pStyle w:val="PargrafodaLista"/>
        <w:numPr>
          <w:ilvl w:val="0"/>
          <w:numId w:val="35"/>
        </w:numPr>
        <w:rPr>
          <w:rFonts w:cs="Times New Roman"/>
        </w:rPr>
      </w:pPr>
      <w:r>
        <w:t xml:space="preserve">Retornar uma mensagem de erro no formato </w:t>
      </w:r>
      <w:r w:rsidR="008D6EFE">
        <w:rPr>
          <w:i/>
          <w:iCs/>
        </w:rPr>
        <w:t xml:space="preserve">JavaScript </w:t>
      </w:r>
      <w:proofErr w:type="spellStart"/>
      <w:r w:rsidR="008D6EFE">
        <w:rPr>
          <w:i/>
          <w:iCs/>
        </w:rPr>
        <w:t>Object</w:t>
      </w:r>
      <w:proofErr w:type="spellEnd"/>
      <w:r w:rsidR="008D6EFE">
        <w:rPr>
          <w:i/>
          <w:iCs/>
        </w:rPr>
        <w:t xml:space="preserve"> </w:t>
      </w:r>
      <w:proofErr w:type="spellStart"/>
      <w:r w:rsidR="008D6EFE">
        <w:rPr>
          <w:i/>
          <w:iCs/>
        </w:rPr>
        <w:t>Notation</w:t>
      </w:r>
      <w:proofErr w:type="spellEnd"/>
      <w:r>
        <w:t xml:space="preserve">, caso ocorresse algum erro durante o pedido </w:t>
      </w:r>
      <w:r w:rsidRPr="008D6EFE">
        <w:t>HTTP</w:t>
      </w:r>
      <w:r>
        <w:t>.</w:t>
      </w:r>
    </w:p>
    <w:p w14:paraId="03B97BC5" w14:textId="02A4248E" w:rsidR="0093755B" w:rsidRDefault="00E70AF6" w:rsidP="00655566">
      <w:pPr>
        <w:pStyle w:val="Image"/>
      </w:pPr>
      <w:r>
        <w:lastRenderedPageBreak/>
        <mc:AlternateContent>
          <mc:Choice Requires="wps">
            <w:drawing>
              <wp:anchor distT="0" distB="0" distL="114300" distR="114300" simplePos="0" relativeHeight="251658240" behindDoc="0" locked="0" layoutInCell="1" allowOverlap="1" wp14:anchorId="6E1B1C52" wp14:editId="2520EF82">
                <wp:simplePos x="0" y="0"/>
                <wp:positionH relativeFrom="column">
                  <wp:posOffset>0</wp:posOffset>
                </wp:positionH>
                <wp:positionV relativeFrom="paragraph">
                  <wp:posOffset>3705225</wp:posOffset>
                </wp:positionV>
                <wp:extent cx="5759450" cy="635"/>
                <wp:effectExtent l="0" t="0" r="0" b="0"/>
                <wp:wrapSquare wrapText="bothSides"/>
                <wp:docPr id="1351291301" name="Caixa de texto 1351291301"/>
                <wp:cNvGraphicFramePr/>
                <a:graphic xmlns:a="http://schemas.openxmlformats.org/drawingml/2006/main">
                  <a:graphicData uri="http://schemas.microsoft.com/office/word/2010/wordprocessingShape">
                    <wps:wsp>
                      <wps:cNvSpPr txBox="1"/>
                      <wps:spPr>
                        <a:xfrm>
                          <a:off x="0" y="0"/>
                          <a:ext cx="5759450" cy="635"/>
                        </a:xfrm>
                        <a:prstGeom prst="rect">
                          <a:avLst/>
                        </a:prstGeom>
                        <a:solidFill>
                          <a:prstClr val="white"/>
                        </a:solidFill>
                        <a:ln>
                          <a:noFill/>
                        </a:ln>
                      </wps:spPr>
                      <wps:txbx>
                        <w:txbxContent>
                          <w:p w14:paraId="6E75B12C" w14:textId="0BB8E11D" w:rsidR="00E70AF6" w:rsidRPr="00F66930" w:rsidRDefault="00E70AF6" w:rsidP="00D93832">
                            <w:pPr>
                              <w:pStyle w:val="Legenda"/>
                              <w:rPr>
                                <w:noProof/>
                                <w:sz w:val="24"/>
                              </w:rPr>
                            </w:pPr>
                            <w:bookmarkStart w:id="181" w:name="_Toc139644128"/>
                            <w:r>
                              <w:t xml:space="preserve">Figura </w:t>
                            </w:r>
                            <w:r>
                              <w:fldChar w:fldCharType="begin"/>
                            </w:r>
                            <w:r>
                              <w:instrText xml:space="preserve"> SEQ Figura \* ARABIC </w:instrText>
                            </w:r>
                            <w:r>
                              <w:fldChar w:fldCharType="separate"/>
                            </w:r>
                            <w:r w:rsidR="00CD55B9">
                              <w:rPr>
                                <w:noProof/>
                              </w:rPr>
                              <w:t>16</w:t>
                            </w:r>
                            <w:r>
                              <w:rPr>
                                <w:noProof/>
                              </w:rPr>
                              <w:fldChar w:fldCharType="end"/>
                            </w:r>
                            <w:r>
                              <w:t xml:space="preserve"> </w:t>
                            </w:r>
                            <w:r w:rsidRPr="00E70AF6">
                              <w:t xml:space="preserve">– </w:t>
                            </w:r>
                            <w:r w:rsidRPr="00864F89">
                              <w:rPr>
                                <w:bCs/>
                              </w:rPr>
                              <w:t xml:space="preserve">Código da função </w:t>
                            </w:r>
                            <w:r w:rsidRPr="00864F89">
                              <w:rPr>
                                <w:bCs/>
                                <w:i/>
                              </w:rPr>
                              <w:t>get_radar_image</w:t>
                            </w:r>
                            <w:r w:rsidRPr="00864F89">
                              <w:rPr>
                                <w:bCs/>
                              </w:rPr>
                              <w:t>().</w:t>
                            </w:r>
                            <w:bookmarkEnd w:id="18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6E1B1C52" id="_x0000_t202" coordsize="21600,21600" o:spt="202" path="m,l,21600r21600,l21600,xe">
                <v:stroke joinstyle="miter"/>
                <v:path gradientshapeok="t" o:connecttype="rect"/>
              </v:shapetype>
              <v:shape id="Caixa de texto 1351291301" o:spid="_x0000_s1026" type="#_x0000_t202" style="position:absolute;left:0;text-align:left;margin-left:0;margin-top:291.75pt;width:453.5pt;height:.05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" stroked="f">
                <v:textbox style="mso-fit-shape-to-text:t" inset="0,0,0,0">
                  <w:txbxContent>
                    <w:p w14:paraId="6E75B12C" w14:textId="0BB8E11D" w:rsidR="00E70AF6" w:rsidRPr="00F66930" w:rsidRDefault="00E70AF6" w:rsidP="00D93832">
                      <w:pPr>
                        <w:pStyle w:val="Legenda"/>
                        <w:rPr>
                          <w:noProof/>
                          <w:sz w:val="24"/>
                        </w:rPr>
                      </w:pPr>
                      <w:bookmarkStart w:id="182" w:name="_Toc139644128"/>
                      <w:r>
                        <w:t xml:space="preserve">Figura </w:t>
                      </w:r>
                      <w:r>
                        <w:fldChar w:fldCharType="begin"/>
                      </w:r>
                      <w:r>
                        <w:instrText xml:space="preserve"> SEQ Figura \* ARABIC </w:instrText>
                      </w:r>
                      <w:r>
                        <w:fldChar w:fldCharType="separate"/>
                      </w:r>
                      <w:r w:rsidR="00CD55B9">
                        <w:rPr>
                          <w:noProof/>
                        </w:rPr>
                        <w:t>16</w:t>
                      </w:r>
                      <w:r>
                        <w:rPr>
                          <w:noProof/>
                        </w:rPr>
                        <w:fldChar w:fldCharType="end"/>
                      </w:r>
                      <w:r>
                        <w:t xml:space="preserve"> </w:t>
                      </w:r>
                      <w:r w:rsidRPr="00E70AF6">
                        <w:t xml:space="preserve">– </w:t>
                      </w:r>
                      <w:r w:rsidRPr="00864F89">
                        <w:rPr>
                          <w:bCs/>
                        </w:rPr>
                        <w:t xml:space="preserve">Código da função </w:t>
                      </w:r>
                      <w:r w:rsidRPr="00864F89">
                        <w:rPr>
                          <w:bCs/>
                          <w:i/>
                        </w:rPr>
                        <w:t>get_radar_image</w:t>
                      </w:r>
                      <w:r w:rsidRPr="00864F89">
                        <w:rPr>
                          <w:bCs/>
                        </w:rPr>
                        <w:t>().</w:t>
                      </w:r>
                      <w:bookmarkEnd w:id="182"/>
                    </w:p>
                  </w:txbxContent>
                </v:textbox>
                <w10:wrap type="square"/>
              </v:shape>
            </w:pict>
          </mc:Fallback>
        </mc:AlternateContent>
      </w:r>
      <w:r w:rsidR="0093755B">
        <w:drawing>
          <wp:inline distT="0" distB="0" distL="0" distR="0" wp14:anchorId="1BFA3842" wp14:editId="36B44080">
            <wp:extent cx="5759450" cy="3648075"/>
            <wp:effectExtent l="0" t="0" r="0" b="9525"/>
            <wp:docPr id="194417991" name="Imagem 194417991" descr="A screen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17991" name="Picture 1" descr="A screenshot of a computer program&#10;&#10;Description automatically generated with medium confidence"/>
                    <pic:cNvPicPr/>
                  </pic:nvPicPr>
                  <pic:blipFill>
                    <a:blip r:embed="rId35">
                      <a:extLst>
                        <a:ext uri="{28A0092B-C50C-407E-A947-70E740481C1C}">
                          <a14:useLocalDpi xmlns:a14="http://schemas.microsoft.com/office/drawing/2010/main" val="0"/>
                        </a:ext>
                      </a:extLst>
                    </a:blip>
                    <a:stretch>
                      <a:fillRect/>
                    </a:stretch>
                  </pic:blipFill>
                  <pic:spPr>
                    <a:xfrm>
                      <a:off x="0" y="0"/>
                      <a:ext cx="5759450" cy="3648075"/>
                    </a:xfrm>
                    <a:prstGeom prst="rect">
                      <a:avLst/>
                    </a:prstGeom>
                  </pic:spPr>
                </pic:pic>
              </a:graphicData>
            </a:graphic>
          </wp:inline>
        </w:drawing>
      </w:r>
    </w:p>
    <w:p w14:paraId="057EC578" w14:textId="6B6A3BF2" w:rsidR="00DC201F" w:rsidRDefault="00DC201F" w:rsidP="0093755B">
      <w:r w:rsidRPr="00DC201F">
        <w:t xml:space="preserve">A imagem obtida </w:t>
      </w:r>
      <w:r>
        <w:t xml:space="preserve">será então usada no </w:t>
      </w:r>
      <w:proofErr w:type="spellStart"/>
      <w:r w:rsidRPr="00FD5CB9">
        <w:rPr>
          <w:i/>
          <w:iCs/>
        </w:rPr>
        <w:t>endpoint</w:t>
      </w:r>
      <w:proofErr w:type="spellEnd"/>
      <w:r>
        <w:t xml:space="preserve"> </w:t>
      </w:r>
      <w:proofErr w:type="spellStart"/>
      <w:r w:rsidRPr="00081CCF">
        <w:rPr>
          <w:i/>
          <w:iCs/>
        </w:rPr>
        <w:t>process_image</w:t>
      </w:r>
      <w:proofErr w:type="spellEnd"/>
      <w:r>
        <w:t xml:space="preserve"> que recebe um pedido GET e retorna um objeto no formato JSON com as previsões de precipitação para cada estação meteorológica e para cada hora de diferença.</w:t>
      </w:r>
    </w:p>
    <w:p w14:paraId="13DB6519" w14:textId="29A0D926" w:rsidR="00DC201F" w:rsidRDefault="00DC201F" w:rsidP="0093755B">
      <w:r>
        <w:t xml:space="preserve">O </w:t>
      </w:r>
      <w:proofErr w:type="spellStart"/>
      <w:r w:rsidRPr="003B6404">
        <w:rPr>
          <w:i/>
          <w:iCs/>
        </w:rPr>
        <w:t>endpoint</w:t>
      </w:r>
      <w:proofErr w:type="spellEnd"/>
      <w:r>
        <w:t xml:space="preserve"> da previsão de precipitação faz o seguinte processo:</w:t>
      </w:r>
    </w:p>
    <w:p w14:paraId="03C4DC81" w14:textId="1729C8FC" w:rsidR="00DC201F" w:rsidRDefault="00DC201F" w:rsidP="00DC201F">
      <w:pPr>
        <w:pStyle w:val="PargrafodaLista"/>
        <w:numPr>
          <w:ilvl w:val="0"/>
          <w:numId w:val="36"/>
        </w:numPr>
        <w:rPr>
          <w:rFonts w:cs="Times New Roman"/>
        </w:rPr>
      </w:pPr>
      <w:r>
        <w:rPr>
          <w:rFonts w:cs="Times New Roman"/>
        </w:rPr>
        <w:t xml:space="preserve">Obter a imagem atual dos radares a partir da função </w:t>
      </w:r>
      <w:proofErr w:type="spellStart"/>
      <w:r w:rsidRPr="00081CCF">
        <w:rPr>
          <w:rFonts w:cs="Times New Roman"/>
          <w:i/>
          <w:iCs/>
        </w:rPr>
        <w:t>get_radar_image</w:t>
      </w:r>
      <w:proofErr w:type="spellEnd"/>
      <w:r>
        <w:rPr>
          <w:rFonts w:cs="Times New Roman"/>
        </w:rPr>
        <w:t>.</w:t>
      </w:r>
    </w:p>
    <w:p w14:paraId="3AEA7632" w14:textId="683B585A" w:rsidR="00DC201F" w:rsidRDefault="00DC201F" w:rsidP="00DC201F">
      <w:pPr>
        <w:pStyle w:val="PargrafodaLista"/>
        <w:numPr>
          <w:ilvl w:val="0"/>
          <w:numId w:val="36"/>
        </w:numPr>
        <w:rPr>
          <w:rFonts w:cs="Times New Roman"/>
        </w:rPr>
      </w:pPr>
      <w:r>
        <w:rPr>
          <w:rFonts w:cs="Times New Roman"/>
        </w:rPr>
        <w:t>Verificar se a imagem foi obtida com sucesso</w:t>
      </w:r>
      <w:r w:rsidR="004844B9">
        <w:rPr>
          <w:rFonts w:cs="Times New Roman"/>
        </w:rPr>
        <w:t>.</w:t>
      </w:r>
      <w:r>
        <w:rPr>
          <w:rFonts w:cs="Times New Roman"/>
        </w:rPr>
        <w:t xml:space="preserve"> Se não, </w:t>
      </w:r>
      <w:r w:rsidR="004844B9">
        <w:rPr>
          <w:rFonts w:cs="Times New Roman"/>
        </w:rPr>
        <w:t>retornar uma mensagem de erro.</w:t>
      </w:r>
    </w:p>
    <w:p w14:paraId="004DF75C" w14:textId="6A5FBD4B" w:rsidR="004844B9" w:rsidRDefault="004844B9" w:rsidP="00DC201F">
      <w:pPr>
        <w:pStyle w:val="PargrafodaLista"/>
        <w:numPr>
          <w:ilvl w:val="0"/>
          <w:numId w:val="36"/>
        </w:numPr>
        <w:rPr>
          <w:rFonts w:cs="Times New Roman"/>
        </w:rPr>
      </w:pPr>
      <w:r>
        <w:rPr>
          <w:rFonts w:cs="Times New Roman"/>
        </w:rPr>
        <w:t xml:space="preserve">Criar um dicionário onde as </w:t>
      </w:r>
      <w:proofErr w:type="spellStart"/>
      <w:r w:rsidRPr="003B6404">
        <w:rPr>
          <w:rFonts w:cs="Times New Roman"/>
          <w:i/>
          <w:iCs/>
        </w:rPr>
        <w:t>keys</w:t>
      </w:r>
      <w:proofErr w:type="spellEnd"/>
      <w:r>
        <w:rPr>
          <w:rFonts w:cs="Times New Roman"/>
        </w:rPr>
        <w:t xml:space="preserve"> são as horas de previsão (1, 2 e 3).</w:t>
      </w:r>
    </w:p>
    <w:p w14:paraId="3F1554F0" w14:textId="179D38C2" w:rsidR="004844B9" w:rsidRDefault="004844B9" w:rsidP="00DC201F">
      <w:pPr>
        <w:pStyle w:val="PargrafodaLista"/>
        <w:numPr>
          <w:ilvl w:val="0"/>
          <w:numId w:val="36"/>
        </w:numPr>
        <w:rPr>
          <w:rFonts w:cs="Times New Roman"/>
        </w:rPr>
      </w:pPr>
      <w:r>
        <w:rPr>
          <w:rFonts w:cs="Times New Roman"/>
        </w:rPr>
        <w:t xml:space="preserve">Obter a lista dos ficheiros de pesos do modelo que estão guardadas numa pasta com a ajuda da função </w:t>
      </w:r>
      <w:proofErr w:type="spellStart"/>
      <w:r w:rsidRPr="00BA7937">
        <w:rPr>
          <w:rFonts w:cs="Times New Roman"/>
          <w:i/>
          <w:iCs/>
        </w:rPr>
        <w:t>listdir</w:t>
      </w:r>
      <w:proofErr w:type="spellEnd"/>
      <w:r>
        <w:rPr>
          <w:rFonts w:cs="Times New Roman"/>
        </w:rPr>
        <w:t>.</w:t>
      </w:r>
    </w:p>
    <w:p w14:paraId="13957219" w14:textId="0FFFC714" w:rsidR="004844B9" w:rsidRDefault="004844B9" w:rsidP="00DC201F">
      <w:pPr>
        <w:pStyle w:val="PargrafodaLista"/>
        <w:numPr>
          <w:ilvl w:val="0"/>
          <w:numId w:val="36"/>
        </w:numPr>
        <w:rPr>
          <w:rFonts w:cs="Times New Roman"/>
        </w:rPr>
      </w:pPr>
      <w:r>
        <w:rPr>
          <w:rFonts w:cs="Times New Roman"/>
        </w:rPr>
        <w:t xml:space="preserve">Para cada </w:t>
      </w:r>
      <w:r w:rsidRPr="0004723C">
        <w:rPr>
          <w:rFonts w:cs="Times New Roman"/>
        </w:rPr>
        <w:t>id</w:t>
      </w:r>
      <w:r>
        <w:rPr>
          <w:rFonts w:cs="Times New Roman"/>
        </w:rPr>
        <w:t xml:space="preserve"> na lista de ids das estações, fazer as seguintes operações:</w:t>
      </w:r>
    </w:p>
    <w:p w14:paraId="2851DFE1" w14:textId="3D75086B" w:rsidR="004844B9" w:rsidRDefault="004844B9" w:rsidP="004844B9">
      <w:pPr>
        <w:pStyle w:val="PargrafodaLista"/>
        <w:numPr>
          <w:ilvl w:val="1"/>
          <w:numId w:val="36"/>
        </w:numPr>
        <w:rPr>
          <w:rFonts w:cs="Times New Roman"/>
        </w:rPr>
      </w:pPr>
      <w:r>
        <w:rPr>
          <w:rFonts w:cs="Times New Roman"/>
        </w:rPr>
        <w:t xml:space="preserve">Recortar a imagem do radar com base nas coordenadas fornecidas pelo dicionário </w:t>
      </w:r>
      <w:proofErr w:type="spellStart"/>
      <w:r w:rsidRPr="00081CCF">
        <w:rPr>
          <w:rFonts w:cs="Times New Roman"/>
          <w:i/>
          <w:iCs/>
        </w:rPr>
        <w:t>station_box_dict</w:t>
      </w:r>
      <w:proofErr w:type="spellEnd"/>
      <w:r>
        <w:rPr>
          <w:rFonts w:cs="Times New Roman"/>
        </w:rPr>
        <w:t xml:space="preserve"> com a ajuda da função </w:t>
      </w:r>
      <w:proofErr w:type="spellStart"/>
      <w:r w:rsidRPr="00081CCF">
        <w:rPr>
          <w:rFonts w:cs="Times New Roman"/>
          <w:i/>
          <w:iCs/>
        </w:rPr>
        <w:t>crop</w:t>
      </w:r>
      <w:proofErr w:type="spellEnd"/>
      <w:r>
        <w:rPr>
          <w:rFonts w:cs="Times New Roman"/>
        </w:rPr>
        <w:t xml:space="preserve"> do módulo </w:t>
      </w:r>
      <w:r w:rsidRPr="00864F89">
        <w:rPr>
          <w:rFonts w:cs="Times New Roman"/>
          <w:i/>
          <w:iCs/>
        </w:rPr>
        <w:t>PIL</w:t>
      </w:r>
      <w:r>
        <w:rPr>
          <w:rFonts w:cs="Times New Roman"/>
        </w:rPr>
        <w:t>.</w:t>
      </w:r>
    </w:p>
    <w:p w14:paraId="26A62BEA" w14:textId="74205021" w:rsidR="002B71D3" w:rsidRDefault="002B71D3" w:rsidP="004844B9">
      <w:pPr>
        <w:pStyle w:val="PargrafodaLista"/>
        <w:numPr>
          <w:ilvl w:val="1"/>
          <w:numId w:val="36"/>
        </w:numPr>
        <w:rPr>
          <w:rFonts w:cs="Times New Roman"/>
        </w:rPr>
      </w:pPr>
      <w:r>
        <w:rPr>
          <w:rFonts w:cs="Times New Roman"/>
        </w:rPr>
        <w:t xml:space="preserve">Redimensionar a imagem recortada pela função </w:t>
      </w:r>
      <w:proofErr w:type="spellStart"/>
      <w:r w:rsidRPr="0004723C">
        <w:rPr>
          <w:rFonts w:cs="Times New Roman"/>
          <w:i/>
          <w:iCs/>
        </w:rPr>
        <w:t>resize_image</w:t>
      </w:r>
      <w:proofErr w:type="spellEnd"/>
      <w:r>
        <w:rPr>
          <w:rFonts w:cs="Times New Roman"/>
        </w:rPr>
        <w:t>.</w:t>
      </w:r>
    </w:p>
    <w:p w14:paraId="521F2D1E" w14:textId="3EB11A0D" w:rsidR="002B71D3" w:rsidRDefault="002B71D3" w:rsidP="004844B9">
      <w:pPr>
        <w:pStyle w:val="PargrafodaLista"/>
        <w:numPr>
          <w:ilvl w:val="1"/>
          <w:numId w:val="36"/>
        </w:numPr>
        <w:rPr>
          <w:rFonts w:cs="Times New Roman"/>
        </w:rPr>
      </w:pPr>
      <w:r>
        <w:rPr>
          <w:rFonts w:cs="Times New Roman"/>
        </w:rPr>
        <w:t xml:space="preserve">Converter a imagem para um </w:t>
      </w:r>
      <w:proofErr w:type="spellStart"/>
      <w:r>
        <w:rPr>
          <w:rFonts w:cs="Times New Roman"/>
        </w:rPr>
        <w:t>array</w:t>
      </w:r>
      <w:proofErr w:type="spellEnd"/>
      <w:r>
        <w:rPr>
          <w:rFonts w:cs="Times New Roman"/>
        </w:rPr>
        <w:t xml:space="preserve"> com a função </w:t>
      </w:r>
      <w:proofErr w:type="spellStart"/>
      <w:r w:rsidRPr="0004723C">
        <w:rPr>
          <w:rFonts w:cs="Times New Roman"/>
          <w:i/>
          <w:iCs/>
        </w:rPr>
        <w:t>img_to_array</w:t>
      </w:r>
      <w:proofErr w:type="spellEnd"/>
      <w:r>
        <w:rPr>
          <w:rFonts w:cs="Times New Roman"/>
        </w:rPr>
        <w:t xml:space="preserve"> do </w:t>
      </w:r>
      <w:proofErr w:type="spellStart"/>
      <w:r w:rsidR="005C05EF" w:rsidRPr="0086790A">
        <w:rPr>
          <w:rFonts w:cs="Times New Roman"/>
          <w:highlight w:val="yellow"/>
          <w:rPrChange w:id="183" w:author="João da Silva Pereira" w:date="2023-07-09T19:17:00Z">
            <w:rPr>
              <w:rFonts w:cs="Times New Roman"/>
            </w:rPr>
          </w:rPrChange>
        </w:rPr>
        <w:t>neu</w:t>
      </w:r>
      <w:proofErr w:type="spellEnd"/>
    </w:p>
    <w:p w14:paraId="7114C821" w14:textId="30D297C4" w:rsidR="002B71D3" w:rsidRDefault="002B71D3" w:rsidP="004844B9">
      <w:pPr>
        <w:pStyle w:val="PargrafodaLista"/>
        <w:numPr>
          <w:ilvl w:val="1"/>
          <w:numId w:val="36"/>
        </w:numPr>
        <w:rPr>
          <w:rFonts w:cs="Times New Roman"/>
        </w:rPr>
      </w:pPr>
      <w:r>
        <w:rPr>
          <w:rFonts w:cs="Times New Roman"/>
        </w:rPr>
        <w:t xml:space="preserve">Normalizar o </w:t>
      </w:r>
      <w:proofErr w:type="spellStart"/>
      <w:r w:rsidRPr="00BA7937">
        <w:rPr>
          <w:rFonts w:cs="Times New Roman"/>
          <w:i/>
          <w:iCs/>
        </w:rPr>
        <w:t>array</w:t>
      </w:r>
      <w:proofErr w:type="spellEnd"/>
      <w:r>
        <w:rPr>
          <w:rFonts w:cs="Times New Roman"/>
        </w:rPr>
        <w:t xml:space="preserve"> da imagem com a função normalize do </w:t>
      </w:r>
      <w:proofErr w:type="spellStart"/>
      <w:r w:rsidRPr="00BA7937">
        <w:rPr>
          <w:rFonts w:cs="Times New Roman"/>
          <w:i/>
          <w:iCs/>
        </w:rPr>
        <w:t>TensorFlow</w:t>
      </w:r>
      <w:proofErr w:type="spellEnd"/>
      <w:r>
        <w:rPr>
          <w:rFonts w:cs="Times New Roman"/>
        </w:rPr>
        <w:t xml:space="preserve">, que recebe o </w:t>
      </w:r>
      <w:proofErr w:type="spellStart"/>
      <w:r w:rsidRPr="00BA7937">
        <w:rPr>
          <w:rFonts w:cs="Times New Roman"/>
          <w:i/>
          <w:iCs/>
        </w:rPr>
        <w:t>array</w:t>
      </w:r>
      <w:proofErr w:type="spellEnd"/>
      <w:r>
        <w:rPr>
          <w:rFonts w:cs="Times New Roman"/>
        </w:rPr>
        <w:t xml:space="preserve"> e o eixo com argumentos e retorna um novo </w:t>
      </w:r>
      <w:proofErr w:type="spellStart"/>
      <w:r w:rsidRPr="00BA7937">
        <w:rPr>
          <w:rFonts w:cs="Times New Roman"/>
          <w:i/>
          <w:iCs/>
        </w:rPr>
        <w:t>array</w:t>
      </w:r>
      <w:proofErr w:type="spellEnd"/>
      <w:r>
        <w:rPr>
          <w:rFonts w:cs="Times New Roman"/>
        </w:rPr>
        <w:t xml:space="preserve"> normalizad</w:t>
      </w:r>
      <w:r w:rsidR="00A21934">
        <w:rPr>
          <w:rFonts w:cs="Times New Roman"/>
        </w:rPr>
        <w:t>o</w:t>
      </w:r>
      <w:r>
        <w:rPr>
          <w:rFonts w:cs="Times New Roman"/>
        </w:rPr>
        <w:t>.</w:t>
      </w:r>
    </w:p>
    <w:p w14:paraId="33029A73" w14:textId="725937AE" w:rsidR="00A21934" w:rsidRDefault="00A21934" w:rsidP="004844B9">
      <w:pPr>
        <w:pStyle w:val="PargrafodaLista"/>
        <w:numPr>
          <w:ilvl w:val="1"/>
          <w:numId w:val="36"/>
        </w:numPr>
        <w:rPr>
          <w:rFonts w:cs="Times New Roman"/>
        </w:rPr>
      </w:pPr>
      <w:r>
        <w:rPr>
          <w:rFonts w:cs="Times New Roman"/>
        </w:rPr>
        <w:lastRenderedPageBreak/>
        <w:t xml:space="preserve">Fazer a previsão </w:t>
      </w:r>
      <w:r w:rsidR="00655566">
        <w:rPr>
          <w:rFonts w:cs="Times New Roman"/>
        </w:rPr>
        <w:t>com</w:t>
      </w:r>
      <w:r>
        <w:rPr>
          <w:rFonts w:cs="Times New Roman"/>
        </w:rPr>
        <w:t xml:space="preserve"> o valor desnormalizado da precipitação obtido pela função </w:t>
      </w:r>
      <w:proofErr w:type="spellStart"/>
      <w:r w:rsidRPr="00655566">
        <w:rPr>
          <w:rFonts w:cs="Times New Roman"/>
          <w:i/>
          <w:iCs/>
        </w:rPr>
        <w:t>desnormalize_precipitation_value</w:t>
      </w:r>
      <w:proofErr w:type="spellEnd"/>
      <w:r>
        <w:rPr>
          <w:rFonts w:cs="Times New Roman"/>
        </w:rPr>
        <w:t>.</w:t>
      </w:r>
    </w:p>
    <w:p w14:paraId="3E54BF14" w14:textId="2D84E622" w:rsidR="00A21934" w:rsidRDefault="00A21934" w:rsidP="00A21934">
      <w:pPr>
        <w:pStyle w:val="PargrafodaLista"/>
        <w:numPr>
          <w:ilvl w:val="0"/>
          <w:numId w:val="36"/>
        </w:numPr>
        <w:rPr>
          <w:rFonts w:cs="Times New Roman"/>
        </w:rPr>
      </w:pPr>
      <w:r>
        <w:rPr>
          <w:rFonts w:cs="Times New Roman"/>
        </w:rPr>
        <w:t xml:space="preserve">Adicionar </w:t>
      </w:r>
      <w:r w:rsidR="00655566">
        <w:rPr>
          <w:rFonts w:cs="Times New Roman"/>
        </w:rPr>
        <w:t>a previsão ao dicionário</w:t>
      </w:r>
    </w:p>
    <w:p w14:paraId="04EAB6D9" w14:textId="47D93FE1" w:rsidR="00263552" w:rsidRDefault="00263552" w:rsidP="00A21934">
      <w:pPr>
        <w:pStyle w:val="PargrafodaLista"/>
        <w:numPr>
          <w:ilvl w:val="0"/>
          <w:numId w:val="36"/>
        </w:numPr>
        <w:rPr>
          <w:rFonts w:cs="Times New Roman"/>
        </w:rPr>
      </w:pPr>
      <w:r>
        <w:rPr>
          <w:rFonts w:cs="Times New Roman"/>
        </w:rPr>
        <w:t xml:space="preserve">Retornar o dicionário completo no formato </w:t>
      </w:r>
      <w:r w:rsidRPr="008D6EFE">
        <w:rPr>
          <w:rFonts w:cs="Times New Roman"/>
        </w:rPr>
        <w:t>JSON</w:t>
      </w:r>
      <w:r>
        <w:rPr>
          <w:rFonts w:cs="Times New Roman"/>
        </w:rPr>
        <w:t>.</w:t>
      </w:r>
    </w:p>
    <w:p w14:paraId="67B72FD8" w14:textId="593413BB" w:rsidR="00655566" w:rsidRDefault="00CD55B9" w:rsidP="00655566">
      <w:pPr>
        <w:pStyle w:val="Image"/>
      </w:pPr>
      <w:r>
        <w:drawing>
          <wp:inline distT="0" distB="0" distL="0" distR="0" wp14:anchorId="3DE5CBDE" wp14:editId="15203181">
            <wp:extent cx="5759450" cy="4791710"/>
            <wp:effectExtent l="0" t="0" r="0" b="8890"/>
            <wp:docPr id="1192936641" name="Imagem 1192936641" descr="A screen shot of a computer pr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2936641" name="Picture 1" descr="A screen shot of a computer program&#10;&#10;Description automatically generated with medium confidence"/>
                    <pic:cNvPicPr/>
                  </pic:nvPicPr>
                  <pic:blipFill>
                    <a:blip r:embed="rId36"/>
                    <a:stretch>
                      <a:fillRect/>
                    </a:stretch>
                  </pic:blipFill>
                  <pic:spPr>
                    <a:xfrm>
                      <a:off x="0" y="0"/>
                      <a:ext cx="5759450" cy="4791710"/>
                    </a:xfrm>
                    <a:prstGeom prst="rect">
                      <a:avLst/>
                    </a:prstGeom>
                  </pic:spPr>
                </pic:pic>
              </a:graphicData>
            </a:graphic>
          </wp:inline>
        </w:drawing>
      </w:r>
    </w:p>
    <w:p w14:paraId="70D3CC31" w14:textId="53E7CFB0" w:rsidR="00CD55B9" w:rsidRDefault="00655566" w:rsidP="00D93832">
      <w:pPr>
        <w:pStyle w:val="Legenda"/>
      </w:pPr>
      <w:bookmarkStart w:id="184" w:name="_Toc139644129"/>
      <w:r>
        <w:t xml:space="preserve">Figura </w:t>
      </w:r>
      <w:r>
        <w:fldChar w:fldCharType="begin"/>
      </w:r>
      <w:r>
        <w:instrText xml:space="preserve"> SEQ Figura \* ARABIC </w:instrText>
      </w:r>
      <w:r>
        <w:fldChar w:fldCharType="separate"/>
      </w:r>
      <w:r w:rsidR="00CD55B9">
        <w:rPr>
          <w:noProof/>
        </w:rPr>
        <w:t>17</w:t>
      </w:r>
      <w:r>
        <w:rPr>
          <w:noProof/>
        </w:rPr>
        <w:fldChar w:fldCharType="end"/>
      </w:r>
      <w:r>
        <w:t xml:space="preserve"> </w:t>
      </w:r>
      <w:r w:rsidRPr="00655566">
        <w:t xml:space="preserve">- </w:t>
      </w:r>
      <w:r w:rsidRPr="00864F89">
        <w:rPr>
          <w:bCs/>
        </w:rPr>
        <w:t xml:space="preserve">Código do </w:t>
      </w:r>
      <w:proofErr w:type="spellStart"/>
      <w:r w:rsidRPr="00864F89">
        <w:rPr>
          <w:bCs/>
        </w:rPr>
        <w:t>endpoint</w:t>
      </w:r>
      <w:proofErr w:type="spellEnd"/>
      <w:r w:rsidRPr="00864F89">
        <w:rPr>
          <w:bCs/>
        </w:rPr>
        <w:t xml:space="preserve"> </w:t>
      </w:r>
      <w:proofErr w:type="spellStart"/>
      <w:r w:rsidRPr="00864F89">
        <w:rPr>
          <w:bCs/>
          <w:i/>
        </w:rPr>
        <w:t>process_image</w:t>
      </w:r>
      <w:proofErr w:type="spellEnd"/>
      <w:r w:rsidRPr="00864F89">
        <w:rPr>
          <w:bCs/>
        </w:rPr>
        <w:t>()</w:t>
      </w:r>
      <w:r w:rsidR="00AA40D6" w:rsidRPr="00864F89">
        <w:rPr>
          <w:bCs/>
        </w:rPr>
        <w:t>.</w:t>
      </w:r>
      <w:bookmarkEnd w:id="184"/>
    </w:p>
    <w:p w14:paraId="2B76B3D5" w14:textId="518DC9A4" w:rsidR="00655566" w:rsidRPr="00CD55B9" w:rsidRDefault="00CD55B9" w:rsidP="00CD55B9">
      <w:pPr>
        <w:spacing w:line="276" w:lineRule="auto"/>
        <w:ind w:firstLine="0"/>
        <w:jc w:val="left"/>
        <w:rPr>
          <w:bCs/>
          <w:iCs/>
          <w:sz w:val="18"/>
          <w:szCs w:val="18"/>
        </w:rPr>
      </w:pPr>
      <w:r>
        <w:rPr>
          <w:b/>
          <w:bCs/>
        </w:rPr>
        <w:br w:type="page"/>
      </w:r>
    </w:p>
    <w:p w14:paraId="64DA0D06" w14:textId="67F11761" w:rsidR="000867A4" w:rsidRDefault="000867A4" w:rsidP="000867A4">
      <w:pPr>
        <w:pStyle w:val="Ttulo2"/>
      </w:pPr>
      <w:r>
        <w:lastRenderedPageBreak/>
        <w:t xml:space="preserve"> </w:t>
      </w:r>
      <w:bookmarkStart w:id="185" w:name="_Toc139644105"/>
      <w:r w:rsidRPr="00BA7937">
        <w:rPr>
          <w:i/>
          <w:iCs/>
        </w:rPr>
        <w:t>Web</w:t>
      </w:r>
      <w:r>
        <w:t xml:space="preserve"> </w:t>
      </w:r>
      <w:proofErr w:type="spellStart"/>
      <w:r w:rsidRPr="00BA7937">
        <w:rPr>
          <w:i/>
          <w:iCs/>
        </w:rPr>
        <w:t>Meteo</w:t>
      </w:r>
      <w:bookmarkEnd w:id="185"/>
      <w:proofErr w:type="spellEnd"/>
    </w:p>
    <w:p w14:paraId="2EA53B9E" w14:textId="2DFE0078" w:rsidR="00CD55B9" w:rsidRPr="00CD55B9" w:rsidRDefault="00CD55B9" w:rsidP="00CD55B9">
      <w:r>
        <w:t xml:space="preserve">O </w:t>
      </w:r>
      <w:r w:rsidRPr="00CD55B9">
        <w:rPr>
          <w:i/>
          <w:iCs/>
        </w:rPr>
        <w:t>website</w:t>
      </w:r>
      <w:r>
        <w:t xml:space="preserve"> desenvolvido permite ao utilizador aceder aos resultados das previsões de precipitação em Portugal, em cada distrito logo quando o </w:t>
      </w:r>
      <w:r w:rsidRPr="00BA7937">
        <w:rPr>
          <w:i/>
          <w:iCs/>
        </w:rPr>
        <w:t>website</w:t>
      </w:r>
      <w:r>
        <w:t xml:space="preserve"> é carregado. A data e hora da previsão é a atual, mas com 10 minutos de atraso e arredondada por múltiplos de 5. Os resultados da previsão aparecem todos numa única tabela.</w:t>
      </w:r>
    </w:p>
    <w:p w14:paraId="522BE869" w14:textId="77777777" w:rsidR="00CD55B9" w:rsidRDefault="00CD55B9" w:rsidP="00C63CB9">
      <w:pPr>
        <w:pStyle w:val="Image"/>
      </w:pPr>
      <w:r>
        <w:drawing>
          <wp:inline distT="0" distB="0" distL="0" distR="0" wp14:anchorId="2D384625" wp14:editId="29E986A7">
            <wp:extent cx="5185037" cy="2873375"/>
            <wp:effectExtent l="19050" t="19050" r="15875" b="22225"/>
            <wp:docPr id="1361355123" name="Imagem 1361355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355123" name="Picture 1"/>
                    <pic:cNvPicPr>
                      <a:picLocks noChangeAspect="1" noChangeArrowheads="1"/>
                    </pic:cNvPicPr>
                  </pic:nvPicPr>
                  <pic:blipFill>
                    <a:blip r:embed="rId37" cstate="print">
                      <a:extLst>
                        <a:ext uri="{28A0092B-C50C-407E-A947-70E740481C1C}">
                          <a14:useLocalDpi xmlns:a14="http://schemas.microsoft.com/office/drawing/2010/main" val="0"/>
                        </a:ext>
                      </a:extLst>
                    </a:blip>
                    <a:stretch>
                      <a:fillRect/>
                    </a:stretch>
                  </pic:blipFill>
                  <pic:spPr bwMode="auto">
                    <a:xfrm>
                      <a:off x="0" y="0"/>
                      <a:ext cx="5185037" cy="2873375"/>
                    </a:xfrm>
                    <a:prstGeom prst="rect">
                      <a:avLst/>
                    </a:prstGeom>
                    <a:noFill/>
                    <a:ln>
                      <a:solidFill>
                        <a:schemeClr val="tx1"/>
                      </a:solidFill>
                    </a:ln>
                  </pic:spPr>
                </pic:pic>
              </a:graphicData>
            </a:graphic>
          </wp:inline>
        </w:drawing>
      </w:r>
    </w:p>
    <w:p w14:paraId="208B5A57" w14:textId="01579625" w:rsidR="00CD55B9" w:rsidRPr="00AA40D6" w:rsidRDefault="00CD55B9" w:rsidP="00D93832">
      <w:pPr>
        <w:pStyle w:val="Legenda"/>
        <w:rPr>
          <w:i/>
        </w:rPr>
      </w:pPr>
      <w:bookmarkStart w:id="186" w:name="_Toc139644130"/>
      <w:r>
        <w:t xml:space="preserve">Figura </w:t>
      </w:r>
      <w:r>
        <w:fldChar w:fldCharType="begin"/>
      </w:r>
      <w:r>
        <w:instrText xml:space="preserve"> SEQ Figura \* ARABIC </w:instrText>
      </w:r>
      <w:r>
        <w:fldChar w:fldCharType="separate"/>
      </w:r>
      <w:r>
        <w:rPr>
          <w:noProof/>
        </w:rPr>
        <w:t>18</w:t>
      </w:r>
      <w:r>
        <w:rPr>
          <w:noProof/>
        </w:rPr>
        <w:fldChar w:fldCharType="end"/>
      </w:r>
      <w:r>
        <w:t xml:space="preserve"> </w:t>
      </w:r>
      <w:r w:rsidRPr="00CD55B9">
        <w:rPr>
          <w:bCs/>
        </w:rPr>
        <w:t xml:space="preserve">- </w:t>
      </w:r>
      <w:r w:rsidRPr="00864F89">
        <w:rPr>
          <w:bCs/>
          <w:i/>
        </w:rPr>
        <w:t>Website</w:t>
      </w:r>
      <w:r w:rsidRPr="00864F89">
        <w:rPr>
          <w:bCs/>
        </w:rPr>
        <w:t xml:space="preserve"> </w:t>
      </w:r>
      <w:r w:rsidRPr="00864F89">
        <w:rPr>
          <w:bCs/>
          <w:i/>
        </w:rPr>
        <w:t xml:space="preserve">Web </w:t>
      </w:r>
      <w:proofErr w:type="spellStart"/>
      <w:r w:rsidRPr="00864F89">
        <w:rPr>
          <w:bCs/>
          <w:i/>
        </w:rPr>
        <w:t>Meteo</w:t>
      </w:r>
      <w:proofErr w:type="spellEnd"/>
      <w:r w:rsidR="00C63CB9" w:rsidRPr="00864F89">
        <w:rPr>
          <w:bCs/>
          <w:i/>
        </w:rPr>
        <w:t>.</w:t>
      </w:r>
      <w:bookmarkEnd w:id="186"/>
    </w:p>
    <w:p w14:paraId="743A89B5" w14:textId="77777777" w:rsidR="00C63CB9" w:rsidRDefault="00C63CB9" w:rsidP="00C63CB9">
      <w:pPr>
        <w:pStyle w:val="Ttulo3"/>
      </w:pPr>
      <w:bookmarkStart w:id="187" w:name="_Toc139644106"/>
      <w:r>
        <w:t>Implementação</w:t>
      </w:r>
      <w:bookmarkEnd w:id="187"/>
    </w:p>
    <w:p w14:paraId="04C1E9C1" w14:textId="77777777" w:rsidR="00C63CB9" w:rsidRDefault="00C63CB9" w:rsidP="00C63CB9">
      <w:r>
        <w:t xml:space="preserve">O </w:t>
      </w:r>
      <w:r w:rsidRPr="00A35669">
        <w:rPr>
          <w:i/>
          <w:iCs/>
        </w:rPr>
        <w:t>website</w:t>
      </w:r>
      <w:r>
        <w:t xml:space="preserve"> consiste num ficheiro principal </w:t>
      </w:r>
      <w:proofErr w:type="spellStart"/>
      <w:r w:rsidRPr="006D26E1">
        <w:rPr>
          <w:i/>
          <w:iCs/>
        </w:rPr>
        <w:t>app.vue</w:t>
      </w:r>
      <w:proofErr w:type="spellEnd"/>
      <w:r>
        <w:t xml:space="preserve"> e outros três componentes: </w:t>
      </w:r>
      <w:proofErr w:type="spellStart"/>
      <w:r w:rsidRPr="006D26E1">
        <w:rPr>
          <w:i/>
          <w:iCs/>
        </w:rPr>
        <w:t>Clock.vue</w:t>
      </w:r>
      <w:proofErr w:type="spellEnd"/>
      <w:r>
        <w:t xml:space="preserve">, </w:t>
      </w:r>
      <w:proofErr w:type="spellStart"/>
      <w:r w:rsidRPr="006D26E1">
        <w:rPr>
          <w:i/>
          <w:iCs/>
        </w:rPr>
        <w:t>ImagePrediction.vue</w:t>
      </w:r>
      <w:proofErr w:type="spellEnd"/>
      <w:r>
        <w:t xml:space="preserve"> e </w:t>
      </w:r>
      <w:proofErr w:type="spellStart"/>
      <w:r w:rsidRPr="006D26E1">
        <w:rPr>
          <w:i/>
          <w:iCs/>
        </w:rPr>
        <w:t>Mapa.vue</w:t>
      </w:r>
      <w:proofErr w:type="spellEnd"/>
      <w:r>
        <w:t xml:space="preserve">. </w:t>
      </w:r>
    </w:p>
    <w:p w14:paraId="1E31547A" w14:textId="77777777" w:rsidR="00C63CB9" w:rsidRDefault="00C63CB9" w:rsidP="00C63CB9">
      <w:r>
        <w:t xml:space="preserve">O </w:t>
      </w:r>
      <w:proofErr w:type="spellStart"/>
      <w:r w:rsidRPr="00A35669">
        <w:rPr>
          <w:i/>
          <w:iCs/>
        </w:rPr>
        <w:t>app.vue</w:t>
      </w:r>
      <w:proofErr w:type="spellEnd"/>
      <w:r>
        <w:t xml:space="preserve"> (Figura 19) é responsável por criar uma </w:t>
      </w:r>
      <w:proofErr w:type="spellStart"/>
      <w:r w:rsidRPr="00A35669">
        <w:rPr>
          <w:i/>
          <w:iCs/>
        </w:rPr>
        <w:t>navbar</w:t>
      </w:r>
      <w:proofErr w:type="spellEnd"/>
      <w:r>
        <w:t xml:space="preserve">, onde apresenta o relógio, a data e uma saudação de acordo com a hora do dia, importado a partir do componente </w:t>
      </w:r>
      <w:proofErr w:type="spellStart"/>
      <w:r w:rsidRPr="00A35669">
        <w:rPr>
          <w:i/>
          <w:iCs/>
        </w:rPr>
        <w:t>Clock.vue</w:t>
      </w:r>
      <w:proofErr w:type="spellEnd"/>
      <w:r>
        <w:t xml:space="preserve">. Também importa o </w:t>
      </w:r>
      <w:proofErr w:type="spellStart"/>
      <w:r w:rsidRPr="00A35669">
        <w:rPr>
          <w:i/>
          <w:iCs/>
        </w:rPr>
        <w:t>ImagePrediction.vue</w:t>
      </w:r>
      <w:proofErr w:type="spellEnd"/>
      <w:r>
        <w:t xml:space="preserve"> e </w:t>
      </w:r>
      <w:proofErr w:type="spellStart"/>
      <w:r w:rsidRPr="00A35669">
        <w:rPr>
          <w:i/>
          <w:iCs/>
        </w:rPr>
        <w:t>Mapa.vue</w:t>
      </w:r>
      <w:proofErr w:type="spellEnd"/>
      <w:r>
        <w:t xml:space="preserve"> que os coloca no conteúdo do website em 2 colunas separadas. Além disso, o </w:t>
      </w:r>
      <w:proofErr w:type="spellStart"/>
      <w:r w:rsidRPr="00A35669">
        <w:rPr>
          <w:i/>
          <w:iCs/>
        </w:rPr>
        <w:t>app.vue</w:t>
      </w:r>
      <w:proofErr w:type="spellEnd"/>
      <w:r>
        <w:t xml:space="preserve"> define um intervalo de tempo de 5 minutos para chamar as funções principais do </w:t>
      </w:r>
      <w:proofErr w:type="spellStart"/>
      <w:r w:rsidRPr="00A35669">
        <w:rPr>
          <w:i/>
          <w:iCs/>
        </w:rPr>
        <w:t>ImagePrediction.vue</w:t>
      </w:r>
      <w:proofErr w:type="spellEnd"/>
      <w:r>
        <w:t xml:space="preserve"> e do </w:t>
      </w:r>
      <w:proofErr w:type="spellStart"/>
      <w:r w:rsidRPr="00A35669">
        <w:rPr>
          <w:i/>
          <w:iCs/>
        </w:rPr>
        <w:t>Mapa.vue</w:t>
      </w:r>
      <w:proofErr w:type="spellEnd"/>
      <w:r>
        <w:t xml:space="preserve">, que são responsáveis por atualizar os dados da previsão meteorológica e da imagem do radar, respetivamente (Figura 20). O </w:t>
      </w:r>
      <w:proofErr w:type="spellStart"/>
      <w:r w:rsidRPr="00A35669">
        <w:rPr>
          <w:i/>
          <w:iCs/>
        </w:rPr>
        <w:t>app.vue</w:t>
      </w:r>
      <w:proofErr w:type="spellEnd"/>
      <w:r>
        <w:t xml:space="preserve"> também cria um rodapé com o título e os autores do projeto.</w:t>
      </w:r>
    </w:p>
    <w:p w14:paraId="65828B1C" w14:textId="77777777" w:rsidR="00C63CB9" w:rsidRDefault="00C63CB9" w:rsidP="00C63CB9">
      <w:pPr>
        <w:pStyle w:val="Image"/>
      </w:pPr>
      <w:r>
        <w:lastRenderedPageBreak/>
        <w:drawing>
          <wp:inline distT="0" distB="0" distL="0" distR="0" wp14:anchorId="36E0DF2A" wp14:editId="6BDE12E4">
            <wp:extent cx="4133333" cy="7933333"/>
            <wp:effectExtent l="0" t="0" r="635" b="0"/>
            <wp:docPr id="856031456" name="Imagem 856031456"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031456" name="Picture 1" descr="A screen shot of a computer program&#10;&#10;Description automatically generated"/>
                    <pic:cNvPicPr/>
                  </pic:nvPicPr>
                  <pic:blipFill>
                    <a:blip r:embed="rId38"/>
                    <a:stretch>
                      <a:fillRect/>
                    </a:stretch>
                  </pic:blipFill>
                  <pic:spPr>
                    <a:xfrm>
                      <a:off x="0" y="0"/>
                      <a:ext cx="4133333" cy="7933333"/>
                    </a:xfrm>
                    <a:prstGeom prst="rect">
                      <a:avLst/>
                    </a:prstGeom>
                  </pic:spPr>
                </pic:pic>
              </a:graphicData>
            </a:graphic>
          </wp:inline>
        </w:drawing>
      </w:r>
    </w:p>
    <w:p w14:paraId="5C1F9340" w14:textId="6377ADE8" w:rsidR="00C63CB9" w:rsidRDefault="00C63CB9" w:rsidP="00D93832">
      <w:pPr>
        <w:pStyle w:val="Legenda"/>
        <w:rPr>
          <w:bCs/>
        </w:rPr>
      </w:pPr>
      <w:bookmarkStart w:id="188" w:name="_Toc139644131"/>
      <w:r>
        <w:t xml:space="preserve">Figura </w:t>
      </w:r>
      <w:r>
        <w:fldChar w:fldCharType="begin"/>
      </w:r>
      <w:r>
        <w:instrText xml:space="preserve"> SEQ Figura \* ARABIC </w:instrText>
      </w:r>
      <w:r>
        <w:fldChar w:fldCharType="separate"/>
      </w:r>
      <w:r>
        <w:rPr>
          <w:noProof/>
        </w:rPr>
        <w:t>19</w:t>
      </w:r>
      <w:r>
        <w:rPr>
          <w:noProof/>
        </w:rPr>
        <w:fldChar w:fldCharType="end"/>
      </w:r>
      <w:r>
        <w:t xml:space="preserve"> - </w:t>
      </w:r>
      <w:r w:rsidRPr="00864F89">
        <w:t xml:space="preserve">Código do </w:t>
      </w:r>
      <w:proofErr w:type="spellStart"/>
      <w:r w:rsidRPr="00864F89">
        <w:rPr>
          <w:i/>
        </w:rPr>
        <w:t>template</w:t>
      </w:r>
      <w:proofErr w:type="spellEnd"/>
      <w:r w:rsidRPr="00864F89">
        <w:t xml:space="preserve"> do </w:t>
      </w:r>
      <w:proofErr w:type="spellStart"/>
      <w:r w:rsidRPr="00864F89">
        <w:rPr>
          <w:i/>
        </w:rPr>
        <w:t>app.vue</w:t>
      </w:r>
      <w:proofErr w:type="spellEnd"/>
      <w:r>
        <w:rPr>
          <w:bCs/>
        </w:rPr>
        <w:t>.</w:t>
      </w:r>
      <w:bookmarkEnd w:id="188"/>
    </w:p>
    <w:p w14:paraId="4260F589" w14:textId="77777777" w:rsidR="00C63CB9" w:rsidRDefault="00C63CB9" w:rsidP="00C63CB9">
      <w:pPr>
        <w:pStyle w:val="Image"/>
      </w:pPr>
      <w:r>
        <w:lastRenderedPageBreak/>
        <w:drawing>
          <wp:inline distT="0" distB="0" distL="0" distR="0" wp14:anchorId="41879D5A" wp14:editId="0AAC6E86">
            <wp:extent cx="4200000" cy="3209524"/>
            <wp:effectExtent l="0" t="0" r="0" b="0"/>
            <wp:docPr id="301069041" name="Imagem 30106904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1069041" name="Picture 1" descr="A screen shot of a computer code&#10;&#10;Description automatically generated"/>
                    <pic:cNvPicPr/>
                  </pic:nvPicPr>
                  <pic:blipFill>
                    <a:blip r:embed="rId39"/>
                    <a:stretch>
                      <a:fillRect/>
                    </a:stretch>
                  </pic:blipFill>
                  <pic:spPr>
                    <a:xfrm>
                      <a:off x="0" y="0"/>
                      <a:ext cx="4200000" cy="3209524"/>
                    </a:xfrm>
                    <a:prstGeom prst="rect">
                      <a:avLst/>
                    </a:prstGeom>
                  </pic:spPr>
                </pic:pic>
              </a:graphicData>
            </a:graphic>
          </wp:inline>
        </w:drawing>
      </w:r>
    </w:p>
    <w:p w14:paraId="1CB86934" w14:textId="43EFD97F" w:rsidR="00C63CB9" w:rsidRDefault="00C63CB9" w:rsidP="00D93832">
      <w:pPr>
        <w:pStyle w:val="Legenda"/>
        <w:rPr>
          <w:bCs/>
        </w:rPr>
      </w:pPr>
      <w:bookmarkStart w:id="189" w:name="_Toc139644132"/>
      <w:r>
        <w:t xml:space="preserve">Figura </w:t>
      </w:r>
      <w:r>
        <w:fldChar w:fldCharType="begin"/>
      </w:r>
      <w:r>
        <w:instrText xml:space="preserve"> SEQ Figura \* ARABIC </w:instrText>
      </w:r>
      <w:r>
        <w:fldChar w:fldCharType="separate"/>
      </w:r>
      <w:r>
        <w:rPr>
          <w:noProof/>
        </w:rPr>
        <w:t>20</w:t>
      </w:r>
      <w:r>
        <w:rPr>
          <w:noProof/>
        </w:rPr>
        <w:fldChar w:fldCharType="end"/>
      </w:r>
      <w:r>
        <w:t xml:space="preserve"> - </w:t>
      </w:r>
      <w:r w:rsidRPr="00864F89">
        <w:t xml:space="preserve">Código do </w:t>
      </w:r>
      <w:r w:rsidRPr="00864F89">
        <w:rPr>
          <w:i/>
        </w:rPr>
        <w:t>script</w:t>
      </w:r>
      <w:r w:rsidRPr="00864F89">
        <w:t xml:space="preserve"> do </w:t>
      </w:r>
      <w:proofErr w:type="spellStart"/>
      <w:r w:rsidRPr="00864F89">
        <w:rPr>
          <w:i/>
        </w:rPr>
        <w:t>app.vue</w:t>
      </w:r>
      <w:proofErr w:type="spellEnd"/>
      <w:r>
        <w:rPr>
          <w:bCs/>
        </w:rPr>
        <w:t>.</w:t>
      </w:r>
      <w:bookmarkEnd w:id="189"/>
    </w:p>
    <w:p w14:paraId="69A8C0F6" w14:textId="77777777" w:rsidR="00C63CB9" w:rsidRDefault="00C63CB9" w:rsidP="00C63CB9">
      <w:r>
        <w:t xml:space="preserve">O </w:t>
      </w:r>
      <w:proofErr w:type="spellStart"/>
      <w:r w:rsidRPr="00A35669">
        <w:rPr>
          <w:i/>
          <w:iCs/>
        </w:rPr>
        <w:t>Clock.vue</w:t>
      </w:r>
      <w:proofErr w:type="spellEnd"/>
      <w:r>
        <w:t xml:space="preserve"> é um componente que mostra o relógio, a data e uma saudação de acordo com a hora do dia (Figura 21). O </w:t>
      </w:r>
      <w:proofErr w:type="spellStart"/>
      <w:r w:rsidRPr="00A35669">
        <w:rPr>
          <w:i/>
          <w:iCs/>
        </w:rPr>
        <w:t>Clock.vue</w:t>
      </w:r>
      <w:proofErr w:type="spellEnd"/>
      <w:r>
        <w:t xml:space="preserve"> usa o objeto </w:t>
      </w:r>
      <w:r w:rsidRPr="00A35669">
        <w:rPr>
          <w:i/>
          <w:iCs/>
        </w:rPr>
        <w:t>Date</w:t>
      </w:r>
      <w:r>
        <w:t xml:space="preserve"> do JavaScript para obter a hora e a data atuais, e as formata usando o método </w:t>
      </w:r>
      <w:proofErr w:type="spellStart"/>
      <w:r w:rsidRPr="00A35669">
        <w:rPr>
          <w:i/>
          <w:iCs/>
        </w:rPr>
        <w:t>toLocateString</w:t>
      </w:r>
      <w:proofErr w:type="spellEnd"/>
      <w:r>
        <w:t xml:space="preserve"> com a opção ‘</w:t>
      </w:r>
      <w:proofErr w:type="spellStart"/>
      <w:r>
        <w:t>pt</w:t>
      </w:r>
      <w:proofErr w:type="spellEnd"/>
      <w:r>
        <w:t xml:space="preserve">-PT’. O </w:t>
      </w:r>
      <w:proofErr w:type="spellStart"/>
      <w:r w:rsidRPr="00A35669">
        <w:rPr>
          <w:i/>
          <w:iCs/>
        </w:rPr>
        <w:t>clock.vue</w:t>
      </w:r>
      <w:proofErr w:type="spellEnd"/>
      <w:r>
        <w:t xml:space="preserve"> também usa uma condição para determinar se é de manhã, tarde ou noite, e mostra uma imagem do sol ou da lua e uma saudação correspondente. O </w:t>
      </w:r>
      <w:proofErr w:type="spellStart"/>
      <w:r w:rsidRPr="00A35669">
        <w:rPr>
          <w:i/>
          <w:iCs/>
        </w:rPr>
        <w:t>Clock.vue</w:t>
      </w:r>
      <w:proofErr w:type="spellEnd"/>
      <w:r>
        <w:t xml:space="preserve"> atualiza o relógio a cada minuto usando o método </w:t>
      </w:r>
      <w:proofErr w:type="spellStart"/>
      <w:r w:rsidRPr="00A35669">
        <w:rPr>
          <w:i/>
          <w:iCs/>
        </w:rPr>
        <w:t>setInterval</w:t>
      </w:r>
      <w:proofErr w:type="spellEnd"/>
      <w:r>
        <w:t xml:space="preserve"> (Figura 22).</w:t>
      </w:r>
    </w:p>
    <w:p w14:paraId="09FF8BBD" w14:textId="77777777" w:rsidR="00C63CB9" w:rsidRDefault="00C63CB9" w:rsidP="00C63CB9">
      <w:pPr>
        <w:pStyle w:val="Image"/>
      </w:pPr>
      <w:r>
        <w:drawing>
          <wp:inline distT="0" distB="0" distL="0" distR="0" wp14:anchorId="1418C294" wp14:editId="14ED6E93">
            <wp:extent cx="5759450" cy="1680845"/>
            <wp:effectExtent l="0" t="0" r="0" b="0"/>
            <wp:docPr id="965708298" name="Imagem 965708298" descr="A computer screen with text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5708298" name="Picture 1" descr="A computer screen with text on it&#10;&#10;Description automatically generated"/>
                    <pic:cNvPicPr/>
                  </pic:nvPicPr>
                  <pic:blipFill>
                    <a:blip r:embed="rId40"/>
                    <a:stretch>
                      <a:fillRect/>
                    </a:stretch>
                  </pic:blipFill>
                  <pic:spPr>
                    <a:xfrm>
                      <a:off x="0" y="0"/>
                      <a:ext cx="5759450" cy="1680845"/>
                    </a:xfrm>
                    <a:prstGeom prst="rect">
                      <a:avLst/>
                    </a:prstGeom>
                  </pic:spPr>
                </pic:pic>
              </a:graphicData>
            </a:graphic>
          </wp:inline>
        </w:drawing>
      </w:r>
    </w:p>
    <w:p w14:paraId="2BA09A7E" w14:textId="1CA36895" w:rsidR="00C63CB9" w:rsidRDefault="00C63CB9" w:rsidP="00D93832">
      <w:pPr>
        <w:pStyle w:val="Legenda"/>
      </w:pPr>
      <w:bookmarkStart w:id="190" w:name="_Toc139644133"/>
      <w:r>
        <w:t xml:space="preserve">Figura </w:t>
      </w:r>
      <w:r>
        <w:fldChar w:fldCharType="begin"/>
      </w:r>
      <w:r>
        <w:instrText xml:space="preserve"> SEQ Figura \* ARABIC </w:instrText>
      </w:r>
      <w:r>
        <w:fldChar w:fldCharType="separate"/>
      </w:r>
      <w:r>
        <w:rPr>
          <w:noProof/>
        </w:rPr>
        <w:t>21</w:t>
      </w:r>
      <w:r>
        <w:rPr>
          <w:noProof/>
        </w:rPr>
        <w:fldChar w:fldCharType="end"/>
      </w:r>
      <w:r>
        <w:t xml:space="preserve"> - </w:t>
      </w:r>
      <w:r w:rsidRPr="00864F89">
        <w:rPr>
          <w:bCs/>
        </w:rPr>
        <w:t xml:space="preserve">Código do </w:t>
      </w:r>
      <w:proofErr w:type="spellStart"/>
      <w:r w:rsidRPr="00864F89">
        <w:rPr>
          <w:bCs/>
          <w:i/>
        </w:rPr>
        <w:t>template</w:t>
      </w:r>
      <w:proofErr w:type="spellEnd"/>
      <w:r w:rsidRPr="00864F89">
        <w:rPr>
          <w:bCs/>
        </w:rPr>
        <w:t xml:space="preserve"> do </w:t>
      </w:r>
      <w:proofErr w:type="spellStart"/>
      <w:r w:rsidRPr="00864F89">
        <w:rPr>
          <w:bCs/>
          <w:i/>
        </w:rPr>
        <w:t>Clock.vue</w:t>
      </w:r>
      <w:proofErr w:type="spellEnd"/>
      <w:r>
        <w:t>.</w:t>
      </w:r>
      <w:bookmarkEnd w:id="190"/>
    </w:p>
    <w:p w14:paraId="4B539C87" w14:textId="77777777" w:rsidR="00C63CB9" w:rsidRDefault="00C63CB9" w:rsidP="00C63CB9">
      <w:pPr>
        <w:pStyle w:val="Image"/>
      </w:pPr>
      <w:r>
        <w:lastRenderedPageBreak/>
        <w:drawing>
          <wp:inline distT="0" distB="0" distL="0" distR="0" wp14:anchorId="73B7C9D4" wp14:editId="6CC6AE58">
            <wp:extent cx="5171429" cy="8076190"/>
            <wp:effectExtent l="0" t="0" r="0" b="1270"/>
            <wp:docPr id="1622207262" name="Imagem 1622207262"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207262" name="Picture 1" descr="A screen shot of a computer program&#10;&#10;Description automatically generated"/>
                    <pic:cNvPicPr/>
                  </pic:nvPicPr>
                  <pic:blipFill>
                    <a:blip r:embed="rId41"/>
                    <a:stretch>
                      <a:fillRect/>
                    </a:stretch>
                  </pic:blipFill>
                  <pic:spPr>
                    <a:xfrm>
                      <a:off x="0" y="0"/>
                      <a:ext cx="5171429" cy="8076190"/>
                    </a:xfrm>
                    <a:prstGeom prst="rect">
                      <a:avLst/>
                    </a:prstGeom>
                  </pic:spPr>
                </pic:pic>
              </a:graphicData>
            </a:graphic>
          </wp:inline>
        </w:drawing>
      </w:r>
    </w:p>
    <w:p w14:paraId="61A8CF31" w14:textId="77777777" w:rsidR="00C63CB9" w:rsidRDefault="00C63CB9" w:rsidP="00D93832">
      <w:pPr>
        <w:pStyle w:val="Legenda"/>
      </w:pPr>
      <w:bookmarkStart w:id="191" w:name="_Toc139644134"/>
      <w:r>
        <w:t xml:space="preserve">Figura </w:t>
      </w:r>
      <w:r>
        <w:fldChar w:fldCharType="begin"/>
      </w:r>
      <w:r>
        <w:instrText xml:space="preserve"> SEQ Figura \* ARABIC </w:instrText>
      </w:r>
      <w:r>
        <w:fldChar w:fldCharType="separate"/>
      </w:r>
      <w:r>
        <w:rPr>
          <w:noProof/>
        </w:rPr>
        <w:t>22</w:t>
      </w:r>
      <w:r>
        <w:rPr>
          <w:noProof/>
        </w:rPr>
        <w:fldChar w:fldCharType="end"/>
      </w:r>
      <w:r>
        <w:t xml:space="preserve"> - </w:t>
      </w:r>
      <w:r w:rsidRPr="00864F89">
        <w:rPr>
          <w:bCs/>
        </w:rPr>
        <w:t xml:space="preserve">Código do </w:t>
      </w:r>
      <w:r w:rsidRPr="00864F89">
        <w:rPr>
          <w:bCs/>
          <w:i/>
        </w:rPr>
        <w:t>script</w:t>
      </w:r>
      <w:r w:rsidRPr="00864F89">
        <w:rPr>
          <w:bCs/>
        </w:rPr>
        <w:t xml:space="preserve"> do </w:t>
      </w:r>
      <w:proofErr w:type="spellStart"/>
      <w:r w:rsidRPr="00864F89">
        <w:rPr>
          <w:bCs/>
          <w:i/>
        </w:rPr>
        <w:t>Clock.vue</w:t>
      </w:r>
      <w:proofErr w:type="spellEnd"/>
      <w:r>
        <w:t>.</w:t>
      </w:r>
      <w:bookmarkEnd w:id="191"/>
    </w:p>
    <w:p w14:paraId="24217713" w14:textId="273CC194" w:rsidR="00C63CB9" w:rsidRDefault="00C63CB9" w:rsidP="00C63CB9">
      <w:pPr>
        <w:rPr>
          <w:noProof/>
        </w:rPr>
      </w:pPr>
      <w:r>
        <w:lastRenderedPageBreak/>
        <w:t xml:space="preserve">O </w:t>
      </w:r>
      <w:proofErr w:type="spellStart"/>
      <w:r w:rsidRPr="00A35669">
        <w:rPr>
          <w:i/>
          <w:iCs/>
        </w:rPr>
        <w:t>ImagePrediction</w:t>
      </w:r>
      <w:r>
        <w:rPr>
          <w:i/>
          <w:iCs/>
        </w:rPr>
        <w:t>s</w:t>
      </w:r>
      <w:r w:rsidRPr="00A35669">
        <w:rPr>
          <w:i/>
          <w:iCs/>
        </w:rPr>
        <w:t>.vue</w:t>
      </w:r>
      <w:proofErr w:type="spellEnd"/>
      <w:r>
        <w:t xml:space="preserve"> é um componente que mostra uma tabela com as previsões da precipitação para os distritos de Portugal, baseadas numa imagem do radar (Figura 23). O </w:t>
      </w:r>
      <w:proofErr w:type="spellStart"/>
      <w:r w:rsidR="00AA40D6">
        <w:rPr>
          <w:i/>
          <w:iCs/>
        </w:rPr>
        <w:t>I</w:t>
      </w:r>
      <w:r w:rsidRPr="00A35669">
        <w:rPr>
          <w:i/>
          <w:iCs/>
        </w:rPr>
        <w:t>magePrediction</w:t>
      </w:r>
      <w:r>
        <w:rPr>
          <w:i/>
          <w:iCs/>
        </w:rPr>
        <w:t>s</w:t>
      </w:r>
      <w:r w:rsidRPr="00A35669">
        <w:rPr>
          <w:i/>
          <w:iCs/>
        </w:rPr>
        <w:t>.vue</w:t>
      </w:r>
      <w:proofErr w:type="spellEnd"/>
      <w:r>
        <w:t xml:space="preserve"> usa o módulo </w:t>
      </w:r>
      <w:proofErr w:type="spellStart"/>
      <w:r w:rsidRPr="00BB5D47">
        <w:rPr>
          <w:i/>
          <w:iCs/>
        </w:rPr>
        <w:t>axios</w:t>
      </w:r>
      <w:proofErr w:type="spellEnd"/>
      <w:r>
        <w:t xml:space="preserve"> para fazer um pedido GET à API </w:t>
      </w:r>
      <w:proofErr w:type="spellStart"/>
      <w:r>
        <w:t>Flask</w:t>
      </w:r>
      <w:proofErr w:type="spellEnd"/>
      <w:r>
        <w:t xml:space="preserve">, que é responsável por processar a imagem do radar e retornar um objeto JSON com os dados das previsões. O </w:t>
      </w:r>
      <w:proofErr w:type="spellStart"/>
      <w:r w:rsidR="00AA40D6">
        <w:rPr>
          <w:i/>
          <w:iCs/>
        </w:rPr>
        <w:t>I</w:t>
      </w:r>
      <w:r w:rsidRPr="00A35669">
        <w:rPr>
          <w:i/>
          <w:iCs/>
        </w:rPr>
        <w:t>magePrediction</w:t>
      </w:r>
      <w:r>
        <w:rPr>
          <w:i/>
          <w:iCs/>
        </w:rPr>
        <w:t>s</w:t>
      </w:r>
      <w:r w:rsidRPr="00A35669">
        <w:rPr>
          <w:i/>
          <w:iCs/>
        </w:rPr>
        <w:t>.vue</w:t>
      </w:r>
      <w:proofErr w:type="spellEnd"/>
      <w:r>
        <w:t xml:space="preserve"> então formata os dados recebidos num objeto que pode ser usado para preencher a tabela, usando um </w:t>
      </w:r>
      <w:proofErr w:type="spellStart"/>
      <w:r w:rsidRPr="00BB5D47">
        <w:rPr>
          <w:i/>
          <w:iCs/>
        </w:rPr>
        <w:t>loop</w:t>
      </w:r>
      <w:proofErr w:type="spellEnd"/>
      <w:r>
        <w:t xml:space="preserve"> v-for. O </w:t>
      </w:r>
      <w:proofErr w:type="spellStart"/>
      <w:r w:rsidR="00AA40D6">
        <w:rPr>
          <w:i/>
          <w:iCs/>
        </w:rPr>
        <w:t>I</w:t>
      </w:r>
      <w:r w:rsidRPr="00A35669">
        <w:rPr>
          <w:i/>
          <w:iCs/>
        </w:rPr>
        <w:t>magePrediction</w:t>
      </w:r>
      <w:r>
        <w:rPr>
          <w:i/>
          <w:iCs/>
        </w:rPr>
        <w:t>s</w:t>
      </w:r>
      <w:r w:rsidRPr="00A35669">
        <w:rPr>
          <w:i/>
          <w:iCs/>
        </w:rPr>
        <w:t>.vue</w:t>
      </w:r>
      <w:proofErr w:type="spellEnd"/>
      <w:r>
        <w:t xml:space="preserve"> também mostra a hora em que as previsões são feitas, que é obtida usando o objeto </w:t>
      </w:r>
      <w:r w:rsidRPr="00BB5D47">
        <w:rPr>
          <w:i/>
          <w:iCs/>
        </w:rPr>
        <w:t>Date</w:t>
      </w:r>
      <w:r>
        <w:t xml:space="preserve"> do JavaScript e arredondada para o múltiplo de 5 minutos mais próximo subtraindo mais 10 minutos (Figura 24).</w:t>
      </w:r>
      <w:r w:rsidRPr="007C0F47">
        <w:rPr>
          <w:noProof/>
        </w:rPr>
        <w:t xml:space="preserve"> </w:t>
      </w:r>
    </w:p>
    <w:p w14:paraId="32E1D970" w14:textId="77777777" w:rsidR="00C63CB9" w:rsidRDefault="00C63CB9" w:rsidP="00C63CB9">
      <w:pPr>
        <w:pStyle w:val="Image"/>
      </w:pPr>
      <w:r>
        <w:drawing>
          <wp:inline distT="0" distB="0" distL="0" distR="0" wp14:anchorId="1D1B4834" wp14:editId="3AADAB76">
            <wp:extent cx="4609524" cy="5180952"/>
            <wp:effectExtent l="0" t="0" r="635" b="1270"/>
            <wp:docPr id="1769791030" name="Imagem 1769791030"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9791030" name="Picture 1" descr="A screen shot of a computer program&#10;&#10;Description automatically generated"/>
                    <pic:cNvPicPr/>
                  </pic:nvPicPr>
                  <pic:blipFill>
                    <a:blip r:embed="rId42"/>
                    <a:stretch>
                      <a:fillRect/>
                    </a:stretch>
                  </pic:blipFill>
                  <pic:spPr>
                    <a:xfrm>
                      <a:off x="0" y="0"/>
                      <a:ext cx="4609524" cy="5180952"/>
                    </a:xfrm>
                    <a:prstGeom prst="rect">
                      <a:avLst/>
                    </a:prstGeom>
                  </pic:spPr>
                </pic:pic>
              </a:graphicData>
            </a:graphic>
          </wp:inline>
        </w:drawing>
      </w:r>
    </w:p>
    <w:p w14:paraId="1D5F66BF" w14:textId="77777777" w:rsidR="00C63CB9" w:rsidRDefault="00C63CB9" w:rsidP="00D93832">
      <w:pPr>
        <w:pStyle w:val="Legenda"/>
      </w:pPr>
      <w:bookmarkStart w:id="192" w:name="_Toc139644135"/>
      <w:r>
        <w:t xml:space="preserve">Figura </w:t>
      </w:r>
      <w:r>
        <w:fldChar w:fldCharType="begin"/>
      </w:r>
      <w:r>
        <w:instrText xml:space="preserve"> SEQ Figura \* ARABIC </w:instrText>
      </w:r>
      <w:r>
        <w:fldChar w:fldCharType="separate"/>
      </w:r>
      <w:r>
        <w:rPr>
          <w:noProof/>
        </w:rPr>
        <w:t>23</w:t>
      </w:r>
      <w:r>
        <w:rPr>
          <w:noProof/>
        </w:rPr>
        <w:fldChar w:fldCharType="end"/>
      </w:r>
      <w:r>
        <w:t xml:space="preserve"> - </w:t>
      </w:r>
      <w:r w:rsidRPr="00864F89">
        <w:t xml:space="preserve">Código do </w:t>
      </w:r>
      <w:proofErr w:type="spellStart"/>
      <w:r w:rsidRPr="00864F89">
        <w:rPr>
          <w:i/>
        </w:rPr>
        <w:t>template</w:t>
      </w:r>
      <w:proofErr w:type="spellEnd"/>
      <w:r w:rsidRPr="00864F89">
        <w:t xml:space="preserve"> do </w:t>
      </w:r>
      <w:proofErr w:type="spellStart"/>
      <w:r w:rsidRPr="00864F89">
        <w:rPr>
          <w:i/>
        </w:rPr>
        <w:t>ImagePrediction.vue</w:t>
      </w:r>
      <w:proofErr w:type="spellEnd"/>
      <w:r>
        <w:t>.</w:t>
      </w:r>
      <w:bookmarkEnd w:id="192"/>
    </w:p>
    <w:p w14:paraId="6FF564AE" w14:textId="77777777" w:rsidR="00C63CB9" w:rsidRDefault="00C63CB9" w:rsidP="00C63CB9">
      <w:pPr>
        <w:pStyle w:val="Image"/>
      </w:pPr>
      <w:r>
        <w:lastRenderedPageBreak/>
        <w:drawing>
          <wp:inline distT="0" distB="0" distL="0" distR="0" wp14:anchorId="3397AD07" wp14:editId="5CD5B33E">
            <wp:extent cx="3761740" cy="8268016"/>
            <wp:effectExtent l="0" t="0" r="0" b="0"/>
            <wp:docPr id="530078813" name="Imagem 530078813"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0078813" name="Picture 1" descr="A screen shot of a computer program&#10;&#10;Description automatically generated"/>
                    <pic:cNvPicPr/>
                  </pic:nvPicPr>
                  <pic:blipFill rotWithShape="1">
                    <a:blip r:embed="rId43"/>
                    <a:srcRect t="210"/>
                    <a:stretch/>
                  </pic:blipFill>
                  <pic:spPr bwMode="auto">
                    <a:xfrm>
                      <a:off x="0" y="0"/>
                      <a:ext cx="3761905" cy="8268379"/>
                    </a:xfrm>
                    <a:prstGeom prst="rect">
                      <a:avLst/>
                    </a:prstGeom>
                    <a:ln>
                      <a:noFill/>
                    </a:ln>
                    <a:extLst>
                      <a:ext uri="{53640926-AAD7-44D8-BBD7-CCE9431645EC}">
                        <a14:shadowObscured xmlns:a14="http://schemas.microsoft.com/office/drawing/2010/main"/>
                      </a:ext>
                    </a:extLst>
                  </pic:spPr>
                </pic:pic>
              </a:graphicData>
            </a:graphic>
          </wp:inline>
        </w:drawing>
      </w:r>
    </w:p>
    <w:p w14:paraId="3424695D" w14:textId="77777777" w:rsidR="00C63CB9" w:rsidRDefault="00C63CB9" w:rsidP="00D93832">
      <w:pPr>
        <w:pStyle w:val="Legenda"/>
      </w:pPr>
      <w:bookmarkStart w:id="193" w:name="_Toc139644136"/>
      <w:r>
        <w:t xml:space="preserve">Figura </w:t>
      </w:r>
      <w:r>
        <w:fldChar w:fldCharType="begin"/>
      </w:r>
      <w:r>
        <w:instrText xml:space="preserve"> SEQ Figura \* ARABIC </w:instrText>
      </w:r>
      <w:r>
        <w:fldChar w:fldCharType="separate"/>
      </w:r>
      <w:r>
        <w:rPr>
          <w:noProof/>
        </w:rPr>
        <w:t>24</w:t>
      </w:r>
      <w:r>
        <w:rPr>
          <w:noProof/>
        </w:rPr>
        <w:fldChar w:fldCharType="end"/>
      </w:r>
      <w:r>
        <w:t xml:space="preserve"> - </w:t>
      </w:r>
      <w:r w:rsidRPr="00864F89">
        <w:t xml:space="preserve">Código do </w:t>
      </w:r>
      <w:r w:rsidRPr="00864F89">
        <w:rPr>
          <w:i/>
        </w:rPr>
        <w:t>script</w:t>
      </w:r>
      <w:r w:rsidRPr="00864F89">
        <w:t xml:space="preserve"> do </w:t>
      </w:r>
      <w:proofErr w:type="spellStart"/>
      <w:r w:rsidRPr="00864F89">
        <w:rPr>
          <w:i/>
        </w:rPr>
        <w:t>ImagePredictions.vue</w:t>
      </w:r>
      <w:proofErr w:type="spellEnd"/>
      <w:r w:rsidRPr="00864F89">
        <w:t>.</w:t>
      </w:r>
      <w:bookmarkEnd w:id="193"/>
    </w:p>
    <w:p w14:paraId="73EADBE4" w14:textId="77777777" w:rsidR="00C63CB9" w:rsidRDefault="00C63CB9" w:rsidP="00C63CB9">
      <w:pPr>
        <w:rPr>
          <w:noProof/>
        </w:rPr>
      </w:pPr>
      <w:r>
        <w:lastRenderedPageBreak/>
        <w:t xml:space="preserve">O </w:t>
      </w:r>
      <w:proofErr w:type="spellStart"/>
      <w:r w:rsidRPr="00F25A5D">
        <w:t>Mapa.vue</w:t>
      </w:r>
      <w:proofErr w:type="spellEnd"/>
      <w:r>
        <w:t xml:space="preserve"> é um componente que mostra uma imagem do mapa de Portugal com a imagem do radar encaixada pelos limites da imagem do mapa e sobreposta (Figura 25). O </w:t>
      </w:r>
      <w:proofErr w:type="spellStart"/>
      <w:r w:rsidRPr="00F25A5D">
        <w:t>Mapa.vue</w:t>
      </w:r>
      <w:proofErr w:type="spellEnd"/>
      <w:r>
        <w:t xml:space="preserve"> usa o módulo </w:t>
      </w:r>
      <w:proofErr w:type="spellStart"/>
      <w:r w:rsidRPr="00BB5D47">
        <w:rPr>
          <w:i/>
          <w:iCs/>
        </w:rPr>
        <w:t>axios</w:t>
      </w:r>
      <w:proofErr w:type="spellEnd"/>
      <w:r>
        <w:t xml:space="preserve"> para fazer um pedido GET à API </w:t>
      </w:r>
      <w:proofErr w:type="spellStart"/>
      <w:r>
        <w:t>Flask</w:t>
      </w:r>
      <w:proofErr w:type="spellEnd"/>
      <w:r>
        <w:t xml:space="preserve">, que é responsável por obter a imagem do radar mais recente e retorná-la em formato base64 (Figura 26). O </w:t>
      </w:r>
      <w:proofErr w:type="spellStart"/>
      <w:r w:rsidRPr="00F25A5D">
        <w:t>Mapa.vue</w:t>
      </w:r>
      <w:proofErr w:type="spellEnd"/>
      <w:r>
        <w:t xml:space="preserve"> então usa o atributo </w:t>
      </w:r>
      <w:proofErr w:type="spellStart"/>
      <w:r>
        <w:t>src</w:t>
      </w:r>
      <w:proofErr w:type="spellEnd"/>
      <w:r>
        <w:t xml:space="preserve"> da </w:t>
      </w:r>
      <w:proofErr w:type="spellStart"/>
      <w:r>
        <w:t>tag</w:t>
      </w:r>
      <w:proofErr w:type="spellEnd"/>
      <w:r>
        <w:t xml:space="preserve"> </w:t>
      </w:r>
      <w:proofErr w:type="spellStart"/>
      <w:r>
        <w:t>img</w:t>
      </w:r>
      <w:proofErr w:type="spellEnd"/>
      <w:r>
        <w:t xml:space="preserve"> para mostrar a imagem do radar, usando uma posição absoluta e um tamanho ajustado para se sobrepor ao mapa de Portugal, que é uma imagem estática na pasta </w:t>
      </w:r>
      <w:proofErr w:type="spellStart"/>
      <w:r w:rsidRPr="00BB5D47">
        <w:rPr>
          <w:i/>
          <w:iCs/>
        </w:rPr>
        <w:t>assets</w:t>
      </w:r>
      <w:proofErr w:type="spellEnd"/>
      <w:r>
        <w:t xml:space="preserve"> (Figura 27).</w:t>
      </w:r>
      <w:r w:rsidRPr="00A35669">
        <w:rPr>
          <w:noProof/>
        </w:rPr>
        <w:t xml:space="preserve"> </w:t>
      </w:r>
    </w:p>
    <w:p w14:paraId="1402A222" w14:textId="77777777" w:rsidR="00C63CB9" w:rsidRDefault="00C63CB9" w:rsidP="00C63CB9">
      <w:pPr>
        <w:pStyle w:val="Image"/>
      </w:pPr>
      <w:r>
        <w:drawing>
          <wp:inline distT="0" distB="0" distL="0" distR="0" wp14:anchorId="0D4A393A" wp14:editId="73822887">
            <wp:extent cx="4847619" cy="2276190"/>
            <wp:effectExtent l="0" t="0" r="0" b="0"/>
            <wp:docPr id="551447761" name="Imagem 551447761" descr="A screen 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1447761" name="Picture 1" descr="A screen shot of a computer screen&#10;&#10;Description automatically generated"/>
                    <pic:cNvPicPr/>
                  </pic:nvPicPr>
                  <pic:blipFill>
                    <a:blip r:embed="rId44"/>
                    <a:stretch>
                      <a:fillRect/>
                    </a:stretch>
                  </pic:blipFill>
                  <pic:spPr>
                    <a:xfrm>
                      <a:off x="0" y="0"/>
                      <a:ext cx="4847619" cy="2276190"/>
                    </a:xfrm>
                    <a:prstGeom prst="rect">
                      <a:avLst/>
                    </a:prstGeom>
                  </pic:spPr>
                </pic:pic>
              </a:graphicData>
            </a:graphic>
          </wp:inline>
        </w:drawing>
      </w:r>
    </w:p>
    <w:p w14:paraId="44129FD5" w14:textId="14348733" w:rsidR="00C63CB9" w:rsidRDefault="00C63CB9" w:rsidP="00D93832">
      <w:pPr>
        <w:pStyle w:val="Legenda"/>
      </w:pPr>
      <w:bookmarkStart w:id="194" w:name="_Toc139644137"/>
      <w:r>
        <w:t xml:space="preserve">Figura </w:t>
      </w:r>
      <w:r>
        <w:fldChar w:fldCharType="begin"/>
      </w:r>
      <w:r>
        <w:instrText xml:space="preserve"> SEQ Figura \* ARABIC </w:instrText>
      </w:r>
      <w:r>
        <w:fldChar w:fldCharType="separate"/>
      </w:r>
      <w:r>
        <w:rPr>
          <w:noProof/>
        </w:rPr>
        <w:t>25</w:t>
      </w:r>
      <w:r>
        <w:rPr>
          <w:noProof/>
        </w:rPr>
        <w:fldChar w:fldCharType="end"/>
      </w:r>
      <w:r>
        <w:t xml:space="preserve"> - </w:t>
      </w:r>
      <w:r w:rsidRPr="00864F89">
        <w:rPr>
          <w:bCs/>
        </w:rPr>
        <w:t xml:space="preserve">Código do </w:t>
      </w:r>
      <w:proofErr w:type="spellStart"/>
      <w:r w:rsidRPr="00864F89">
        <w:rPr>
          <w:bCs/>
          <w:i/>
        </w:rPr>
        <w:t>template</w:t>
      </w:r>
      <w:proofErr w:type="spellEnd"/>
      <w:r w:rsidRPr="00864F89">
        <w:rPr>
          <w:bCs/>
        </w:rPr>
        <w:t xml:space="preserve"> do </w:t>
      </w:r>
      <w:proofErr w:type="spellStart"/>
      <w:r w:rsidRPr="00864F89">
        <w:rPr>
          <w:bCs/>
        </w:rPr>
        <w:t>Mapa.vue</w:t>
      </w:r>
      <w:proofErr w:type="spellEnd"/>
      <w:r w:rsidRPr="00864F89">
        <w:rPr>
          <w:bCs/>
        </w:rPr>
        <w:t>.</w:t>
      </w:r>
      <w:bookmarkEnd w:id="194"/>
    </w:p>
    <w:p w14:paraId="198A9209" w14:textId="77777777" w:rsidR="00C63CB9" w:rsidRDefault="00C63CB9" w:rsidP="00C63CB9">
      <w:pPr>
        <w:pStyle w:val="Image"/>
      </w:pPr>
      <w:r>
        <w:lastRenderedPageBreak/>
        <w:drawing>
          <wp:inline distT="0" distB="0" distL="0" distR="0" wp14:anchorId="6359C7AA" wp14:editId="064DB215">
            <wp:extent cx="3847619" cy="4876190"/>
            <wp:effectExtent l="0" t="0" r="635" b="635"/>
            <wp:docPr id="1734697491" name="Imagem 173469749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4697491" name="Picture 1" descr="A screen shot of a computer program&#10;&#10;Description automatically generated"/>
                    <pic:cNvPicPr/>
                  </pic:nvPicPr>
                  <pic:blipFill>
                    <a:blip r:embed="rId45"/>
                    <a:stretch>
                      <a:fillRect/>
                    </a:stretch>
                  </pic:blipFill>
                  <pic:spPr>
                    <a:xfrm>
                      <a:off x="0" y="0"/>
                      <a:ext cx="3847619" cy="4876190"/>
                    </a:xfrm>
                    <a:prstGeom prst="rect">
                      <a:avLst/>
                    </a:prstGeom>
                  </pic:spPr>
                </pic:pic>
              </a:graphicData>
            </a:graphic>
          </wp:inline>
        </w:drawing>
      </w:r>
    </w:p>
    <w:p w14:paraId="74112D12" w14:textId="3E335FA2" w:rsidR="00C63CB9" w:rsidRPr="00A35669" w:rsidRDefault="00C63CB9" w:rsidP="00D93832">
      <w:pPr>
        <w:pStyle w:val="Legenda"/>
      </w:pPr>
      <w:bookmarkStart w:id="195" w:name="_Toc139644138"/>
      <w:r>
        <w:t xml:space="preserve">Figura </w:t>
      </w:r>
      <w:r>
        <w:fldChar w:fldCharType="begin"/>
      </w:r>
      <w:r>
        <w:instrText xml:space="preserve"> SEQ Figura \* ARABIC </w:instrText>
      </w:r>
      <w:r>
        <w:fldChar w:fldCharType="separate"/>
      </w:r>
      <w:r>
        <w:rPr>
          <w:noProof/>
        </w:rPr>
        <w:t>26</w:t>
      </w:r>
      <w:r>
        <w:rPr>
          <w:noProof/>
        </w:rPr>
        <w:fldChar w:fldCharType="end"/>
      </w:r>
      <w:r>
        <w:t xml:space="preserve"> - </w:t>
      </w:r>
      <w:r w:rsidRPr="00864F89">
        <w:rPr>
          <w:bCs/>
        </w:rPr>
        <w:t xml:space="preserve">Código do </w:t>
      </w:r>
      <w:r w:rsidRPr="00864F89">
        <w:rPr>
          <w:bCs/>
          <w:i/>
        </w:rPr>
        <w:t>script</w:t>
      </w:r>
      <w:r w:rsidRPr="00864F89">
        <w:rPr>
          <w:bCs/>
        </w:rPr>
        <w:t xml:space="preserve"> do </w:t>
      </w:r>
      <w:proofErr w:type="spellStart"/>
      <w:r w:rsidRPr="00864F89">
        <w:rPr>
          <w:bCs/>
        </w:rPr>
        <w:t>Mapa.vue</w:t>
      </w:r>
      <w:proofErr w:type="spellEnd"/>
      <w:r w:rsidRPr="00864F89">
        <w:rPr>
          <w:bCs/>
        </w:rPr>
        <w:t>.</w:t>
      </w:r>
      <w:bookmarkEnd w:id="195"/>
    </w:p>
    <w:p w14:paraId="51FB0885" w14:textId="77777777" w:rsidR="00C63CB9" w:rsidRDefault="00C63CB9" w:rsidP="00C63CB9">
      <w:pPr>
        <w:pStyle w:val="Image"/>
      </w:pPr>
      <w:r>
        <w:lastRenderedPageBreak/>
        <w:drawing>
          <wp:inline distT="0" distB="0" distL="0" distR="0" wp14:anchorId="6DB583A0" wp14:editId="67879393">
            <wp:extent cx="2780952" cy="7190476"/>
            <wp:effectExtent l="0" t="0" r="635" b="0"/>
            <wp:docPr id="603497786" name="Imagem 603497786"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497786" name="Picture 1" descr="A screen shot of a computer code&#10;&#10;Description automatically generated"/>
                    <pic:cNvPicPr/>
                  </pic:nvPicPr>
                  <pic:blipFill>
                    <a:blip r:embed="rId46"/>
                    <a:stretch>
                      <a:fillRect/>
                    </a:stretch>
                  </pic:blipFill>
                  <pic:spPr>
                    <a:xfrm>
                      <a:off x="0" y="0"/>
                      <a:ext cx="2780952" cy="7190476"/>
                    </a:xfrm>
                    <a:prstGeom prst="rect">
                      <a:avLst/>
                    </a:prstGeom>
                  </pic:spPr>
                </pic:pic>
              </a:graphicData>
            </a:graphic>
          </wp:inline>
        </w:drawing>
      </w:r>
    </w:p>
    <w:p w14:paraId="2682AF42" w14:textId="53E894DB" w:rsidR="00C63CB9" w:rsidRDefault="00C63CB9" w:rsidP="00D93832">
      <w:pPr>
        <w:pStyle w:val="Legenda"/>
      </w:pPr>
      <w:bookmarkStart w:id="196" w:name="_Toc139644139"/>
      <w:r>
        <w:t xml:space="preserve">Figura </w:t>
      </w:r>
      <w:r>
        <w:fldChar w:fldCharType="begin"/>
      </w:r>
      <w:r>
        <w:instrText xml:space="preserve"> SEQ Figura \* ARABIC </w:instrText>
      </w:r>
      <w:r>
        <w:fldChar w:fldCharType="separate"/>
      </w:r>
      <w:r>
        <w:rPr>
          <w:noProof/>
        </w:rPr>
        <w:t>27</w:t>
      </w:r>
      <w:r>
        <w:rPr>
          <w:noProof/>
        </w:rPr>
        <w:fldChar w:fldCharType="end"/>
      </w:r>
      <w:r>
        <w:t xml:space="preserve"> - </w:t>
      </w:r>
      <w:r w:rsidRPr="00864F89">
        <w:rPr>
          <w:bCs/>
        </w:rPr>
        <w:t xml:space="preserve">Código </w:t>
      </w:r>
      <w:proofErr w:type="spellStart"/>
      <w:r w:rsidRPr="00864F89">
        <w:rPr>
          <w:bCs/>
        </w:rPr>
        <w:t>css</w:t>
      </w:r>
      <w:proofErr w:type="spellEnd"/>
      <w:r w:rsidRPr="00864F89">
        <w:rPr>
          <w:bCs/>
        </w:rPr>
        <w:t xml:space="preserve"> do </w:t>
      </w:r>
      <w:proofErr w:type="spellStart"/>
      <w:r w:rsidRPr="00864F89">
        <w:rPr>
          <w:bCs/>
        </w:rPr>
        <w:t>Mapa.vue</w:t>
      </w:r>
      <w:proofErr w:type="spellEnd"/>
      <w:r>
        <w:t>.</w:t>
      </w:r>
      <w:bookmarkEnd w:id="196"/>
    </w:p>
    <w:p w14:paraId="7E8A41C0" w14:textId="77777777" w:rsidR="00C63CB9" w:rsidRPr="00A35669" w:rsidRDefault="00C63CB9" w:rsidP="00C63CB9">
      <w:pPr>
        <w:spacing w:line="276" w:lineRule="auto"/>
        <w:ind w:firstLine="0"/>
        <w:jc w:val="left"/>
        <w:rPr>
          <w:b/>
          <w:iCs/>
          <w:sz w:val="18"/>
          <w:szCs w:val="18"/>
        </w:rPr>
      </w:pPr>
      <w:r>
        <w:br w:type="page"/>
      </w:r>
    </w:p>
    <w:p w14:paraId="19096D98" w14:textId="77777777" w:rsidR="00C63CB9" w:rsidRDefault="00C63CB9" w:rsidP="00C63CB9">
      <w:pPr>
        <w:pStyle w:val="Ttulo2"/>
      </w:pPr>
      <w:r>
        <w:lastRenderedPageBreak/>
        <w:t xml:space="preserve"> </w:t>
      </w:r>
      <w:bookmarkStart w:id="197" w:name="_Toc139644107"/>
      <w:r>
        <w:t>Instalação e uso</w:t>
      </w:r>
      <w:bookmarkEnd w:id="197"/>
    </w:p>
    <w:p w14:paraId="19BE2A07" w14:textId="77777777" w:rsidR="00C63CB9" w:rsidRPr="009449DA" w:rsidRDefault="00C63CB9" w:rsidP="00C63CB9">
      <w:r>
        <w:t xml:space="preserve">O projeto </w:t>
      </w:r>
      <w:proofErr w:type="spellStart"/>
      <w:r w:rsidRPr="00864F89">
        <w:rPr>
          <w:i/>
          <w:iCs/>
        </w:rPr>
        <w:t>WebMeteo</w:t>
      </w:r>
      <w:proofErr w:type="spellEnd"/>
      <w:r>
        <w:t xml:space="preserve"> consiste numa aplicação </w:t>
      </w:r>
      <w:r w:rsidRPr="0021604B">
        <w:rPr>
          <w:i/>
          <w:iCs/>
          <w:rPrChange w:id="198" w:author="João da Silva Pereira" w:date="2023-07-09T19:21:00Z">
            <w:rPr/>
          </w:rPrChange>
        </w:rPr>
        <w:t>web</w:t>
      </w:r>
      <w:r>
        <w:t xml:space="preserve"> que mostra dados das previsões da precipitação em cada estação referente a cada distrito de Portugal após 1, 2 e 3 horas. A aplicação web é feita com vue.js e os dados são fornecidos por uma API feita com </w:t>
      </w:r>
      <w:proofErr w:type="spellStart"/>
      <w:r w:rsidRPr="00864F89">
        <w:rPr>
          <w:i/>
          <w:iCs/>
        </w:rPr>
        <w:t>Flask</w:t>
      </w:r>
      <w:proofErr w:type="spellEnd"/>
      <w:r>
        <w:t>. Este manual explica como executar o projeto no seu computador.</w:t>
      </w:r>
    </w:p>
    <w:p w14:paraId="2F5EFECC" w14:textId="77777777" w:rsidR="00C63CB9" w:rsidRDefault="00C63CB9" w:rsidP="00C63CB9">
      <w:pPr>
        <w:pStyle w:val="Ttulo3"/>
      </w:pPr>
      <w:bookmarkStart w:id="199" w:name="_Toc139644108"/>
      <w:r>
        <w:t>Requisitos</w:t>
      </w:r>
      <w:bookmarkEnd w:id="199"/>
    </w:p>
    <w:p w14:paraId="6A61B10C" w14:textId="77777777" w:rsidR="00C63CB9" w:rsidRDefault="00C63CB9" w:rsidP="00C63CB9">
      <w:r>
        <w:t>Antes de executar o projeto, é preciso ter instalado no seu computador os seguintes programas:</w:t>
      </w:r>
    </w:p>
    <w:p w14:paraId="40D20A80" w14:textId="77777777" w:rsidR="00C63CB9" w:rsidRPr="00864F89" w:rsidRDefault="00C63CB9" w:rsidP="00C63CB9">
      <w:pPr>
        <w:pStyle w:val="PargrafodaLista"/>
        <w:numPr>
          <w:ilvl w:val="0"/>
          <w:numId w:val="34"/>
        </w:numPr>
        <w:rPr>
          <w:i/>
          <w:iCs/>
        </w:rPr>
      </w:pPr>
      <w:proofErr w:type="spellStart"/>
      <w:r w:rsidRPr="00864F89">
        <w:rPr>
          <w:i/>
          <w:iCs/>
        </w:rPr>
        <w:t>Pyhton</w:t>
      </w:r>
      <w:proofErr w:type="spellEnd"/>
    </w:p>
    <w:p w14:paraId="54E9B4FA" w14:textId="77777777" w:rsidR="00C63CB9" w:rsidRPr="00864F89" w:rsidRDefault="00C63CB9" w:rsidP="00C63CB9">
      <w:pPr>
        <w:pStyle w:val="PargrafodaLista"/>
        <w:numPr>
          <w:ilvl w:val="0"/>
          <w:numId w:val="34"/>
        </w:numPr>
        <w:rPr>
          <w:i/>
          <w:iCs/>
        </w:rPr>
      </w:pPr>
      <w:proofErr w:type="spellStart"/>
      <w:r w:rsidRPr="00864F89">
        <w:rPr>
          <w:i/>
          <w:iCs/>
        </w:rPr>
        <w:t>Flask</w:t>
      </w:r>
      <w:proofErr w:type="spellEnd"/>
    </w:p>
    <w:p w14:paraId="24D0CAEA" w14:textId="77777777" w:rsidR="00C63CB9" w:rsidRPr="00864F89" w:rsidRDefault="00C63CB9" w:rsidP="00C63CB9">
      <w:pPr>
        <w:pStyle w:val="PargrafodaLista"/>
        <w:numPr>
          <w:ilvl w:val="0"/>
          <w:numId w:val="34"/>
        </w:numPr>
        <w:rPr>
          <w:i/>
          <w:iCs/>
        </w:rPr>
      </w:pPr>
      <w:r w:rsidRPr="00864F89">
        <w:rPr>
          <w:i/>
          <w:iCs/>
        </w:rPr>
        <w:t>Node.js</w:t>
      </w:r>
    </w:p>
    <w:p w14:paraId="790542A7" w14:textId="77777777" w:rsidR="00C63CB9" w:rsidRPr="00864F89" w:rsidRDefault="00C63CB9" w:rsidP="00C63CB9">
      <w:pPr>
        <w:pStyle w:val="PargrafodaLista"/>
        <w:numPr>
          <w:ilvl w:val="0"/>
          <w:numId w:val="34"/>
        </w:numPr>
        <w:rPr>
          <w:i/>
          <w:iCs/>
        </w:rPr>
      </w:pPr>
      <w:proofErr w:type="spellStart"/>
      <w:r w:rsidRPr="00864F89">
        <w:rPr>
          <w:i/>
          <w:iCs/>
        </w:rPr>
        <w:t>Npm</w:t>
      </w:r>
      <w:proofErr w:type="spellEnd"/>
    </w:p>
    <w:p w14:paraId="4238D746" w14:textId="77777777" w:rsidR="00C63CB9" w:rsidRDefault="00C63CB9" w:rsidP="00C63CB9">
      <w:pPr>
        <w:pStyle w:val="Ttulo3"/>
      </w:pPr>
      <w:bookmarkStart w:id="200" w:name="_Toc139644109"/>
      <w:r>
        <w:t>Passos</w:t>
      </w:r>
      <w:bookmarkEnd w:id="200"/>
    </w:p>
    <w:p w14:paraId="19A76802" w14:textId="3ACECD76" w:rsidR="00C63CB9" w:rsidRDefault="00C63CB9" w:rsidP="00C63CB9">
      <w:r>
        <w:t>Para executar o projeto, siga os passos:</w:t>
      </w:r>
    </w:p>
    <w:p w14:paraId="464DC475" w14:textId="77777777" w:rsidR="00C63CB9" w:rsidRPr="009449DA" w:rsidRDefault="00C63CB9" w:rsidP="00C63CB9">
      <w:pPr>
        <w:pStyle w:val="PargrafodaLista"/>
        <w:numPr>
          <w:ilvl w:val="0"/>
          <w:numId w:val="37"/>
        </w:numPr>
      </w:pPr>
      <w:r>
        <w:t xml:space="preserve">Abra um terminal e vá para a pasta </w:t>
      </w:r>
      <w:proofErr w:type="spellStart"/>
      <w:r>
        <w:rPr>
          <w:rFonts w:ascii="Courier New" w:hAnsi="Courier New" w:cs="Courier New"/>
        </w:rPr>
        <w:t>WebMeteoPI</w:t>
      </w:r>
      <w:proofErr w:type="spellEnd"/>
      <w:r>
        <w:rPr>
          <w:rFonts w:ascii="Courier New" w:hAnsi="Courier New" w:cs="Courier New"/>
        </w:rPr>
        <w:t>/</w:t>
      </w:r>
      <w:proofErr w:type="spellStart"/>
      <w:r>
        <w:rPr>
          <w:rFonts w:ascii="Courier New" w:hAnsi="Courier New" w:cs="Courier New"/>
        </w:rPr>
        <w:t>FlaskFramework</w:t>
      </w:r>
      <w:proofErr w:type="spellEnd"/>
      <w:r>
        <w:rPr>
          <w:rFonts w:cs="Times New Roman"/>
        </w:rPr>
        <w:t>.</w:t>
      </w:r>
    </w:p>
    <w:p w14:paraId="30768B08" w14:textId="77777777" w:rsidR="00C63CB9" w:rsidRPr="009449DA" w:rsidRDefault="00C63CB9" w:rsidP="00C63CB9">
      <w:pPr>
        <w:pStyle w:val="PargrafodaLista"/>
        <w:numPr>
          <w:ilvl w:val="0"/>
          <w:numId w:val="37"/>
        </w:numPr>
      </w:pPr>
      <w:r>
        <w:rPr>
          <w:rFonts w:cs="Times New Roman"/>
        </w:rPr>
        <w:t xml:space="preserve">Instale as dependências necessárias para o código </w:t>
      </w:r>
      <w:proofErr w:type="spellStart"/>
      <w:r w:rsidRPr="00864F89">
        <w:rPr>
          <w:rFonts w:cs="Times New Roman"/>
          <w:i/>
          <w:iCs/>
        </w:rPr>
        <w:t>Flask</w:t>
      </w:r>
      <w:proofErr w:type="spellEnd"/>
      <w:r>
        <w:rPr>
          <w:rFonts w:cs="Times New Roman"/>
        </w:rPr>
        <w:t>, usando os seguintes comandos:</w:t>
      </w:r>
    </w:p>
    <w:p w14:paraId="4EC0732B" w14:textId="77777777" w:rsidR="00C63CB9" w:rsidRPr="00577A0D" w:rsidRDefault="00C63CB9" w:rsidP="00C63CB9">
      <w:pPr>
        <w:pStyle w:val="PargrafodaLista"/>
        <w:numPr>
          <w:ilvl w:val="1"/>
          <w:numId w:val="37"/>
        </w:numPr>
        <w:rPr>
          <w:rFonts w:ascii="Courier New" w:hAnsi="Courier New" w:cs="Courier New"/>
        </w:rPr>
      </w:pPr>
      <w:proofErr w:type="spellStart"/>
      <w:r w:rsidRPr="00577A0D">
        <w:rPr>
          <w:rFonts w:ascii="Courier New" w:hAnsi="Courier New" w:cs="Courier New"/>
        </w:rPr>
        <w:t>pip</w:t>
      </w:r>
      <w:proofErr w:type="spellEnd"/>
      <w:r w:rsidRPr="00577A0D">
        <w:rPr>
          <w:rFonts w:ascii="Courier New" w:hAnsi="Courier New" w:cs="Courier New"/>
        </w:rPr>
        <w:t xml:space="preserve"> </w:t>
      </w:r>
      <w:proofErr w:type="spellStart"/>
      <w:r w:rsidRPr="00577A0D">
        <w:rPr>
          <w:rFonts w:ascii="Courier New" w:hAnsi="Courier New" w:cs="Courier New"/>
        </w:rPr>
        <w:t>install</w:t>
      </w:r>
      <w:proofErr w:type="spellEnd"/>
      <w:r w:rsidRPr="00577A0D">
        <w:rPr>
          <w:rFonts w:ascii="Courier New" w:hAnsi="Courier New" w:cs="Courier New"/>
        </w:rPr>
        <w:t xml:space="preserve"> </w:t>
      </w:r>
      <w:proofErr w:type="spellStart"/>
      <w:r w:rsidRPr="00577A0D">
        <w:rPr>
          <w:rFonts w:ascii="Courier New" w:hAnsi="Courier New" w:cs="Courier New"/>
        </w:rPr>
        <w:t>flask</w:t>
      </w:r>
      <w:proofErr w:type="spellEnd"/>
    </w:p>
    <w:p w14:paraId="480F1A7A" w14:textId="77777777" w:rsidR="00C63CB9" w:rsidRPr="00577A0D" w:rsidRDefault="00C63CB9" w:rsidP="00C63CB9">
      <w:pPr>
        <w:pStyle w:val="PargrafodaLista"/>
        <w:numPr>
          <w:ilvl w:val="1"/>
          <w:numId w:val="37"/>
        </w:numPr>
        <w:rPr>
          <w:rFonts w:ascii="Courier New" w:hAnsi="Courier New" w:cs="Courier New"/>
        </w:rPr>
      </w:pPr>
      <w:proofErr w:type="spellStart"/>
      <w:r w:rsidRPr="00577A0D">
        <w:rPr>
          <w:rFonts w:ascii="Courier New" w:hAnsi="Courier New" w:cs="Courier New"/>
        </w:rPr>
        <w:t>pip</w:t>
      </w:r>
      <w:proofErr w:type="spellEnd"/>
      <w:r w:rsidRPr="00577A0D">
        <w:rPr>
          <w:rFonts w:ascii="Courier New" w:hAnsi="Courier New" w:cs="Courier New"/>
        </w:rPr>
        <w:t xml:space="preserve"> </w:t>
      </w:r>
      <w:proofErr w:type="spellStart"/>
      <w:r w:rsidRPr="00577A0D">
        <w:rPr>
          <w:rFonts w:ascii="Courier New" w:hAnsi="Courier New" w:cs="Courier New"/>
        </w:rPr>
        <w:t>install</w:t>
      </w:r>
      <w:proofErr w:type="spellEnd"/>
      <w:r w:rsidRPr="00577A0D">
        <w:rPr>
          <w:rFonts w:ascii="Courier New" w:hAnsi="Courier New" w:cs="Courier New"/>
        </w:rPr>
        <w:t xml:space="preserve"> </w:t>
      </w:r>
      <w:proofErr w:type="spellStart"/>
      <w:r w:rsidRPr="00577A0D">
        <w:rPr>
          <w:rFonts w:ascii="Courier New" w:hAnsi="Courier New" w:cs="Courier New"/>
        </w:rPr>
        <w:t>tensorflow</w:t>
      </w:r>
      <w:proofErr w:type="spellEnd"/>
    </w:p>
    <w:p w14:paraId="06779CB4" w14:textId="77777777" w:rsidR="00C63CB9" w:rsidRPr="00577A0D" w:rsidRDefault="00C63CB9" w:rsidP="00C63CB9">
      <w:pPr>
        <w:pStyle w:val="PargrafodaLista"/>
        <w:numPr>
          <w:ilvl w:val="1"/>
          <w:numId w:val="37"/>
        </w:numPr>
        <w:rPr>
          <w:rFonts w:ascii="Courier New" w:hAnsi="Courier New" w:cs="Courier New"/>
        </w:rPr>
      </w:pPr>
      <w:proofErr w:type="spellStart"/>
      <w:r w:rsidRPr="00577A0D">
        <w:rPr>
          <w:rFonts w:ascii="Courier New" w:hAnsi="Courier New" w:cs="Courier New"/>
        </w:rPr>
        <w:t>pip</w:t>
      </w:r>
      <w:proofErr w:type="spellEnd"/>
      <w:r w:rsidRPr="00577A0D">
        <w:rPr>
          <w:rFonts w:ascii="Courier New" w:hAnsi="Courier New" w:cs="Courier New"/>
        </w:rPr>
        <w:t xml:space="preserve"> </w:t>
      </w:r>
      <w:proofErr w:type="spellStart"/>
      <w:r w:rsidRPr="00577A0D">
        <w:rPr>
          <w:rFonts w:ascii="Courier New" w:hAnsi="Courier New" w:cs="Courier New"/>
        </w:rPr>
        <w:t>install</w:t>
      </w:r>
      <w:proofErr w:type="spellEnd"/>
      <w:r w:rsidRPr="00577A0D">
        <w:rPr>
          <w:rFonts w:ascii="Courier New" w:hAnsi="Courier New" w:cs="Courier New"/>
        </w:rPr>
        <w:t xml:space="preserve"> </w:t>
      </w:r>
      <w:proofErr w:type="spellStart"/>
      <w:r w:rsidRPr="00577A0D">
        <w:rPr>
          <w:rFonts w:ascii="Courier New" w:hAnsi="Courier New" w:cs="Courier New"/>
        </w:rPr>
        <w:t>Pillow</w:t>
      </w:r>
      <w:proofErr w:type="spellEnd"/>
    </w:p>
    <w:p w14:paraId="35C36BD3" w14:textId="77777777" w:rsidR="00C63CB9" w:rsidRPr="00577A0D" w:rsidRDefault="00C63CB9" w:rsidP="00C63CB9">
      <w:pPr>
        <w:pStyle w:val="PargrafodaLista"/>
        <w:numPr>
          <w:ilvl w:val="1"/>
          <w:numId w:val="37"/>
        </w:numPr>
        <w:rPr>
          <w:rFonts w:ascii="Courier New" w:hAnsi="Courier New" w:cs="Courier New"/>
        </w:rPr>
      </w:pPr>
      <w:proofErr w:type="spellStart"/>
      <w:r w:rsidRPr="00577A0D">
        <w:rPr>
          <w:rFonts w:ascii="Courier New" w:hAnsi="Courier New" w:cs="Courier New"/>
        </w:rPr>
        <w:t>pip</w:t>
      </w:r>
      <w:proofErr w:type="spellEnd"/>
      <w:r w:rsidRPr="00577A0D">
        <w:rPr>
          <w:rFonts w:ascii="Courier New" w:hAnsi="Courier New" w:cs="Courier New"/>
        </w:rPr>
        <w:t xml:space="preserve"> </w:t>
      </w:r>
      <w:proofErr w:type="spellStart"/>
      <w:r w:rsidRPr="00577A0D">
        <w:rPr>
          <w:rFonts w:ascii="Courier New" w:hAnsi="Courier New" w:cs="Courier New"/>
        </w:rPr>
        <w:t>intall</w:t>
      </w:r>
      <w:proofErr w:type="spellEnd"/>
      <w:r w:rsidRPr="00577A0D">
        <w:rPr>
          <w:rFonts w:ascii="Courier New" w:hAnsi="Courier New" w:cs="Courier New"/>
        </w:rPr>
        <w:t xml:space="preserve"> </w:t>
      </w:r>
      <w:proofErr w:type="spellStart"/>
      <w:r w:rsidRPr="00577A0D">
        <w:rPr>
          <w:rFonts w:ascii="Courier New" w:hAnsi="Courier New" w:cs="Courier New"/>
        </w:rPr>
        <w:t>flask-cors</w:t>
      </w:r>
      <w:proofErr w:type="spellEnd"/>
    </w:p>
    <w:p w14:paraId="250C4D9A" w14:textId="77777777" w:rsidR="00C63CB9" w:rsidRDefault="00C63CB9" w:rsidP="00C63CB9">
      <w:pPr>
        <w:pStyle w:val="PargrafodaLista"/>
        <w:numPr>
          <w:ilvl w:val="0"/>
          <w:numId w:val="37"/>
        </w:numPr>
      </w:pPr>
      <w:r>
        <w:t xml:space="preserve">Inicie a API, usando o comando </w:t>
      </w:r>
      <w:proofErr w:type="spellStart"/>
      <w:r w:rsidRPr="00577A0D">
        <w:rPr>
          <w:rFonts w:ascii="Courier New" w:hAnsi="Courier New" w:cs="Courier New"/>
        </w:rPr>
        <w:t>py</w:t>
      </w:r>
      <w:proofErr w:type="spellEnd"/>
      <w:r w:rsidRPr="00577A0D">
        <w:rPr>
          <w:rFonts w:ascii="Courier New" w:hAnsi="Courier New" w:cs="Courier New"/>
        </w:rPr>
        <w:t xml:space="preserve"> app.py </w:t>
      </w:r>
      <w:proofErr w:type="spellStart"/>
      <w:r w:rsidRPr="00577A0D">
        <w:rPr>
          <w:rFonts w:ascii="Courier New" w:hAnsi="Courier New" w:cs="Courier New"/>
        </w:rPr>
        <w:t>run</w:t>
      </w:r>
      <w:proofErr w:type="spellEnd"/>
      <w:r>
        <w:t>.</w:t>
      </w:r>
    </w:p>
    <w:p w14:paraId="6409DF84" w14:textId="77777777" w:rsidR="00C63CB9" w:rsidRPr="009449DA" w:rsidRDefault="00C63CB9" w:rsidP="00C63CB9">
      <w:pPr>
        <w:pStyle w:val="PargrafodaLista"/>
        <w:numPr>
          <w:ilvl w:val="0"/>
          <w:numId w:val="37"/>
        </w:numPr>
      </w:pPr>
      <w:r>
        <w:t xml:space="preserve">Abra outro terminal e vá para a pasta </w:t>
      </w:r>
      <w:proofErr w:type="spellStart"/>
      <w:r>
        <w:rPr>
          <w:rFonts w:ascii="Courier New" w:hAnsi="Courier New" w:cs="Courier New"/>
        </w:rPr>
        <w:t>WebMeteoPI</w:t>
      </w:r>
      <w:proofErr w:type="spellEnd"/>
      <w:r>
        <w:rPr>
          <w:rFonts w:ascii="Courier New" w:hAnsi="Courier New" w:cs="Courier New"/>
        </w:rPr>
        <w:t>/</w:t>
      </w:r>
      <w:proofErr w:type="spellStart"/>
      <w:r>
        <w:rPr>
          <w:rFonts w:ascii="Courier New" w:hAnsi="Courier New" w:cs="Courier New"/>
        </w:rPr>
        <w:t>vue-client</w:t>
      </w:r>
      <w:proofErr w:type="spellEnd"/>
      <w:r>
        <w:rPr>
          <w:rFonts w:cs="Times New Roman"/>
        </w:rPr>
        <w:t>.</w:t>
      </w:r>
    </w:p>
    <w:p w14:paraId="69D0AB3C" w14:textId="77777777" w:rsidR="00C63CB9" w:rsidRPr="000917C7" w:rsidRDefault="00C63CB9" w:rsidP="00C63CB9">
      <w:pPr>
        <w:pStyle w:val="PargrafodaLista"/>
        <w:numPr>
          <w:ilvl w:val="0"/>
          <w:numId w:val="37"/>
        </w:numPr>
      </w:pPr>
      <w:r>
        <w:rPr>
          <w:rFonts w:cs="Times New Roman"/>
        </w:rPr>
        <w:t xml:space="preserve">Instale as dependências necessárias para o vue.js, usando o comando </w:t>
      </w:r>
      <w:proofErr w:type="spellStart"/>
      <w:r w:rsidRPr="00577A0D">
        <w:rPr>
          <w:rFonts w:ascii="Courier New" w:hAnsi="Courier New" w:cs="Courier New"/>
        </w:rPr>
        <w:t>npm</w:t>
      </w:r>
      <w:proofErr w:type="spellEnd"/>
      <w:r w:rsidRPr="00577A0D">
        <w:rPr>
          <w:rFonts w:ascii="Courier New" w:hAnsi="Courier New" w:cs="Courier New"/>
        </w:rPr>
        <w:t xml:space="preserve"> </w:t>
      </w:r>
      <w:proofErr w:type="spellStart"/>
      <w:r w:rsidRPr="00577A0D">
        <w:rPr>
          <w:rFonts w:ascii="Courier New" w:hAnsi="Courier New" w:cs="Courier New"/>
        </w:rPr>
        <w:t>install</w:t>
      </w:r>
      <w:proofErr w:type="spellEnd"/>
      <w:r>
        <w:rPr>
          <w:rFonts w:cs="Times New Roman"/>
        </w:rPr>
        <w:t>.</w:t>
      </w:r>
    </w:p>
    <w:p w14:paraId="0546064D" w14:textId="77777777" w:rsidR="00C63CB9" w:rsidRPr="000917C7" w:rsidRDefault="00C63CB9" w:rsidP="00C63CB9">
      <w:pPr>
        <w:pStyle w:val="PargrafodaLista"/>
        <w:numPr>
          <w:ilvl w:val="0"/>
          <w:numId w:val="37"/>
        </w:numPr>
      </w:pPr>
      <w:r>
        <w:rPr>
          <w:rFonts w:cs="Times New Roman"/>
        </w:rPr>
        <w:t xml:space="preserve">Inicie a aplicação web, usando o comando </w:t>
      </w:r>
      <w:proofErr w:type="spellStart"/>
      <w:r w:rsidRPr="00577A0D">
        <w:rPr>
          <w:rFonts w:ascii="Courier New" w:hAnsi="Courier New" w:cs="Courier New"/>
        </w:rPr>
        <w:t>npm</w:t>
      </w:r>
      <w:proofErr w:type="spellEnd"/>
      <w:r w:rsidRPr="00577A0D">
        <w:rPr>
          <w:rFonts w:ascii="Courier New" w:hAnsi="Courier New" w:cs="Courier New"/>
        </w:rPr>
        <w:t xml:space="preserve"> </w:t>
      </w:r>
      <w:proofErr w:type="spellStart"/>
      <w:r w:rsidRPr="00577A0D">
        <w:rPr>
          <w:rFonts w:ascii="Courier New" w:hAnsi="Courier New" w:cs="Courier New"/>
        </w:rPr>
        <w:t>run</w:t>
      </w:r>
      <w:proofErr w:type="spellEnd"/>
      <w:r w:rsidRPr="00577A0D">
        <w:rPr>
          <w:rFonts w:ascii="Courier New" w:hAnsi="Courier New" w:cs="Courier New"/>
        </w:rPr>
        <w:t xml:space="preserve"> </w:t>
      </w:r>
      <w:proofErr w:type="spellStart"/>
      <w:r w:rsidRPr="00577A0D">
        <w:rPr>
          <w:rFonts w:ascii="Courier New" w:hAnsi="Courier New" w:cs="Courier New"/>
        </w:rPr>
        <w:t>dev</w:t>
      </w:r>
      <w:proofErr w:type="spellEnd"/>
      <w:r>
        <w:rPr>
          <w:rFonts w:cs="Times New Roman"/>
        </w:rPr>
        <w:t>.</w:t>
      </w:r>
    </w:p>
    <w:p w14:paraId="6A6C61DB" w14:textId="77777777" w:rsidR="00C63CB9" w:rsidRPr="000917C7" w:rsidRDefault="00C63CB9" w:rsidP="00C63CB9">
      <w:pPr>
        <w:pStyle w:val="PargrafodaLista"/>
        <w:numPr>
          <w:ilvl w:val="0"/>
          <w:numId w:val="37"/>
        </w:numPr>
      </w:pPr>
      <w:r>
        <w:rPr>
          <w:rFonts w:cs="Times New Roman"/>
        </w:rPr>
        <w:t xml:space="preserve">Abra o seu navegador e digite </w:t>
      </w:r>
      <w:hyperlink r:id="rId47" w:history="1">
        <w:r w:rsidRPr="00D67191">
          <w:rPr>
            <w:rStyle w:val="Hiperligao"/>
            <w:rFonts w:cs="Times New Roman"/>
          </w:rPr>
          <w:t>http://localhost:5173/</w:t>
        </w:r>
      </w:hyperlink>
      <w:r>
        <w:rPr>
          <w:rFonts w:cs="Times New Roman"/>
        </w:rPr>
        <w:t xml:space="preserve"> na barra de endereço para ver a aplicação </w:t>
      </w:r>
      <w:r w:rsidRPr="00864F89">
        <w:rPr>
          <w:rFonts w:cs="Times New Roman"/>
          <w:i/>
          <w:iCs/>
        </w:rPr>
        <w:t>web</w:t>
      </w:r>
      <w:r>
        <w:rPr>
          <w:rFonts w:cs="Times New Roman"/>
        </w:rPr>
        <w:t xml:space="preserve"> a funcionar.</w:t>
      </w:r>
    </w:p>
    <w:p w14:paraId="00D06E93" w14:textId="0B589B14" w:rsidR="005C05EF" w:rsidRDefault="00C63CB9" w:rsidP="005C05EF">
      <w:pPr>
        <w:pStyle w:val="PargrafodaLista"/>
        <w:numPr>
          <w:ilvl w:val="0"/>
          <w:numId w:val="37"/>
        </w:numPr>
      </w:pPr>
      <w:r>
        <w:rPr>
          <w:rFonts w:cs="Times New Roman"/>
        </w:rPr>
        <w:t xml:space="preserve">Agora pode interagir com a aplicação </w:t>
      </w:r>
      <w:r w:rsidRPr="00864F89">
        <w:rPr>
          <w:rFonts w:cs="Times New Roman"/>
          <w:i/>
          <w:iCs/>
        </w:rPr>
        <w:t>web</w:t>
      </w:r>
      <w:r>
        <w:rPr>
          <w:rFonts w:cs="Times New Roman"/>
        </w:rPr>
        <w:t xml:space="preserve"> e ver os dados sobre a precipitação previstas que a API fornece.</w:t>
      </w:r>
    </w:p>
    <w:p w14:paraId="360DB05C" w14:textId="7A8C2F71" w:rsidR="005C05EF" w:rsidRDefault="005C05EF" w:rsidP="005C05EF">
      <w:pPr>
        <w:pStyle w:val="Ttulo1"/>
      </w:pPr>
      <w:bookmarkStart w:id="201" w:name="_Toc139644110"/>
      <w:r>
        <w:lastRenderedPageBreak/>
        <w:t>Análise de resultados</w:t>
      </w:r>
      <w:bookmarkEnd w:id="201"/>
    </w:p>
    <w:p w14:paraId="560FBDB6" w14:textId="77777777" w:rsidR="00AB64CF" w:rsidRDefault="00AB64CF" w:rsidP="00AB64CF">
      <w:r>
        <w:t>A capacidade de uma rede neuronal identificar algo é uma coisa que tem recebido muita atenção e esforço por parte de toda a gente que se dedica ao ramo da inteligência artificial. Ferramentas presentes no nosso dia-a-dia como, reconhecimento facial, que se encontra na maioria dos telemóveis atuais, reconhecimento de voz, entre muitos outros exemplos têm todos como base redes neuronais.</w:t>
      </w:r>
    </w:p>
    <w:p w14:paraId="34EDDFA9" w14:textId="77777777" w:rsidR="00AB64CF" w:rsidRDefault="00AB64CF" w:rsidP="00AB64CF">
      <w:r>
        <w:t xml:space="preserve">Estas redes ou modelos podem ser avaliadas de várias formas, sendo que, neste projeto, a métrica considerada mais importante, foi a </w:t>
      </w:r>
      <w:proofErr w:type="spellStart"/>
      <w:r>
        <w:rPr>
          <w:i/>
          <w:iCs/>
        </w:rPr>
        <w:t>validation</w:t>
      </w:r>
      <w:proofErr w:type="spellEnd"/>
      <w:r>
        <w:t xml:space="preserve"> </w:t>
      </w:r>
      <w:proofErr w:type="spellStart"/>
      <w:r>
        <w:rPr>
          <w:i/>
          <w:iCs/>
        </w:rPr>
        <w:t>accuracy</w:t>
      </w:r>
      <w:proofErr w:type="spellEnd"/>
      <w:r>
        <w:t xml:space="preserve">. O valor desta métrica é a taxa de acerto do modelo para imagens nunca vistas pelo modelo, mas que estão devidamente classificadas. Com as ferramentas que utilizámos o valor desta métrica está compreendido entre 0 e 1 tendo de ser multiplicado por 100 para dar um valor em percentagem. </w:t>
      </w:r>
    </w:p>
    <w:p w14:paraId="24AA297E" w14:textId="77777777" w:rsidR="00AB64CF" w:rsidRDefault="00AB64CF" w:rsidP="00AB64CF">
      <w:r>
        <w:t xml:space="preserve">Mesmo assim, também foi dada atenção a outras métricas sendo elas também importantes. Primeiramente </w:t>
      </w:r>
      <w:commentRangeStart w:id="202"/>
      <w:r>
        <w:t xml:space="preserve">a </w:t>
      </w:r>
      <w:proofErr w:type="spellStart"/>
      <w:r>
        <w:rPr>
          <w:i/>
          <w:iCs/>
        </w:rPr>
        <w:t>accuracy</w:t>
      </w:r>
      <w:commentRangeEnd w:id="202"/>
      <w:proofErr w:type="spellEnd"/>
      <w:r w:rsidR="00855FD4">
        <w:rPr>
          <w:rStyle w:val="Refdecomentrio"/>
        </w:rPr>
        <w:commentReference w:id="202"/>
      </w:r>
      <w:r>
        <w:t xml:space="preserve">, na qual o seu valor tem o mesmo significado que o valor da </w:t>
      </w:r>
      <w:proofErr w:type="spellStart"/>
      <w:r>
        <w:rPr>
          <w:i/>
          <w:iCs/>
        </w:rPr>
        <w:t>validation</w:t>
      </w:r>
      <w:proofErr w:type="spellEnd"/>
      <w:r>
        <w:t xml:space="preserve"> </w:t>
      </w:r>
      <w:proofErr w:type="spellStart"/>
      <w:r>
        <w:rPr>
          <w:i/>
          <w:iCs/>
        </w:rPr>
        <w:t>accuracy</w:t>
      </w:r>
      <w:proofErr w:type="spellEnd"/>
      <w:r>
        <w:t xml:space="preserve"> sendo o grande diferencial o facto de que esta métrica é a taxa de acerto para as imagens com que o próprio modelo foi treinado, sendo assim, o valor da </w:t>
      </w:r>
      <w:proofErr w:type="spellStart"/>
      <w:r>
        <w:rPr>
          <w:i/>
          <w:iCs/>
        </w:rPr>
        <w:t>accuracy</w:t>
      </w:r>
      <w:proofErr w:type="spellEnd"/>
      <w:r>
        <w:t xml:space="preserve"> pode às vezes dar resultados muito bons, mas, na prática, o modelo não ter uma boa capacidade de classificação. Isto acontece quando existe um dos problemas mais comuns, no entanto dos mais perigosos para o bom funcionamento de um modelo, o </w:t>
      </w:r>
      <w:proofErr w:type="spellStart"/>
      <w:r>
        <w:rPr>
          <w:i/>
          <w:iCs/>
        </w:rPr>
        <w:t>overfitting</w:t>
      </w:r>
      <w:proofErr w:type="spellEnd"/>
      <w:r>
        <w:t>. Este problema acontece quando o modelo ‘viu’ demasiadas vezes as mesmas imagens então perde a sua capacidade de generalização, ou seja, ao ver uma imagem da mesma classe, mas que seja significativamente diferente, o modelo não será capaz da classificar corretamente.</w:t>
      </w:r>
    </w:p>
    <w:p w14:paraId="2F068B1C" w14:textId="77777777" w:rsidR="00AB64CF" w:rsidRDefault="00AB64CF" w:rsidP="00AB64CF">
      <w:r>
        <w:t xml:space="preserve">Para evitar o </w:t>
      </w:r>
      <w:proofErr w:type="spellStart"/>
      <w:r>
        <w:rPr>
          <w:i/>
          <w:iCs/>
        </w:rPr>
        <w:t>overfitting</w:t>
      </w:r>
      <w:proofErr w:type="spellEnd"/>
      <w:r>
        <w:t xml:space="preserve"> ao máximo, dado que, ao longo do projeto, existiu uma grande carência de dados por fatores externos tanto aos alunos quanto aos professores, durante o processo de treino foram realizadas duas etapas. Na primeira etapa, foi realizado um treino onde foram utilizados apenas dados que existiam em ‘grande’ quantidade, ou seja, como mencionado na descrição do processo, imagens cujo a sua classificação fosse o número </w:t>
      </w:r>
      <w:commentRangeStart w:id="203"/>
      <w:r>
        <w:t>0, 1 ou 2</w:t>
      </w:r>
      <w:commentRangeEnd w:id="203"/>
      <w:r w:rsidR="00A75518">
        <w:rPr>
          <w:rStyle w:val="Refdecomentrio"/>
        </w:rPr>
        <w:commentReference w:id="203"/>
      </w:r>
      <w:r>
        <w:t xml:space="preserve">. Já na segunda e última etapa, foi realizado um treino com imagens de todas as classificações, mas com </w:t>
      </w:r>
      <w:proofErr w:type="spellStart"/>
      <w:r>
        <w:rPr>
          <w:i/>
          <w:iCs/>
        </w:rPr>
        <w:t>dataset</w:t>
      </w:r>
      <w:proofErr w:type="spellEnd"/>
      <w:r>
        <w:t xml:space="preserve"> equilibrado, ou seja, utilizando o mesmo número de imagens para cada classe, sendo assim, o treino foi realizado com apenas 8 imagens de cada classe dado que esse era o número total de imagens pertencentes a essa classe. Sendo assim, ainda que possa ter acontecido, inevitavelmente, um certo </w:t>
      </w:r>
      <w:proofErr w:type="spellStart"/>
      <w:r>
        <w:rPr>
          <w:i/>
          <w:iCs/>
        </w:rPr>
        <w:t>overfitting</w:t>
      </w:r>
      <w:proofErr w:type="spellEnd"/>
      <w:r>
        <w:t xml:space="preserve"> para as classes mais escassas, para as classes </w:t>
      </w:r>
      <w:r>
        <w:lastRenderedPageBreak/>
        <w:t>onde existiam bastantes dados foram utilizados uma grande quantidade de dados diferentes em cada treino sendo que para essas, é considerado que o modelo tem uma boa capacidade de generalização.</w:t>
      </w:r>
    </w:p>
    <w:p w14:paraId="29137DD3" w14:textId="77777777" w:rsidR="00AB64CF" w:rsidRDefault="00AB64CF" w:rsidP="00AB64CF">
      <w:r>
        <w:t xml:space="preserve">Relativamente aos resultados em si, após o treino por etapas e o </w:t>
      </w:r>
      <w:r>
        <w:rPr>
          <w:i/>
          <w:iCs/>
        </w:rPr>
        <w:t xml:space="preserve">data </w:t>
      </w:r>
      <w:proofErr w:type="spellStart"/>
      <w:r>
        <w:rPr>
          <w:i/>
          <w:iCs/>
        </w:rPr>
        <w:t>augmentation</w:t>
      </w:r>
      <w:proofErr w:type="spellEnd"/>
      <w:r>
        <w:t xml:space="preserve">, foi possível notar uma melhoria na previsão realizada, sendo que para as previsões das próximas uma, duas e três horas foi obtido um valor de </w:t>
      </w:r>
      <w:proofErr w:type="spellStart"/>
      <w:r>
        <w:rPr>
          <w:i/>
          <w:iCs/>
        </w:rPr>
        <w:t>validation</w:t>
      </w:r>
      <w:proofErr w:type="spellEnd"/>
      <w:r>
        <w:t xml:space="preserve"> </w:t>
      </w:r>
      <w:proofErr w:type="spellStart"/>
      <w:r>
        <w:rPr>
          <w:i/>
          <w:iCs/>
        </w:rPr>
        <w:t>accuracy</w:t>
      </w:r>
      <w:proofErr w:type="spellEnd"/>
      <w:r>
        <w:t xml:space="preserve"> de 88,89%, 87,5% e 95% respetivamente.</w:t>
      </w:r>
    </w:p>
    <w:p w14:paraId="36B7214D" w14:textId="6BCEDA85" w:rsidR="005C05EF" w:rsidRPr="005C05EF" w:rsidRDefault="00AB64CF" w:rsidP="00AB64CF">
      <w:r>
        <w:t>Ainda assim, o modelo não está preparado para imagens de radar de chuva intensa dado que esses dados não estiveram disponíveis no treino.</w:t>
      </w:r>
    </w:p>
    <w:p w14:paraId="2B6B696F" w14:textId="77777777" w:rsidR="005C05EF" w:rsidRPr="005C05EF" w:rsidRDefault="005C05EF" w:rsidP="005C05EF"/>
    <w:p w14:paraId="5148D8DA" w14:textId="57BEBFF6" w:rsidR="00E45549" w:rsidRDefault="004B2636" w:rsidP="00FE277C">
      <w:pPr>
        <w:pStyle w:val="Ttulo1"/>
      </w:pPr>
      <w:bookmarkStart w:id="204" w:name="_Toc139644111"/>
      <w:r>
        <w:lastRenderedPageBreak/>
        <w:t>Conclusão</w:t>
      </w:r>
      <w:bookmarkEnd w:id="204"/>
    </w:p>
    <w:p w14:paraId="78259A8A" w14:textId="77777777" w:rsidR="00263552" w:rsidRDefault="00263552" w:rsidP="00263552">
      <w:r>
        <w:t xml:space="preserve">O propósito deste projeto foi a criação de um </w:t>
      </w:r>
      <w:r w:rsidRPr="00686175">
        <w:rPr>
          <w:i/>
          <w:iCs/>
          <w:rPrChange w:id="205" w:author="João da Silva Pereira" w:date="2023-07-09T19:27:00Z">
            <w:rPr/>
          </w:rPrChange>
        </w:rPr>
        <w:t>website</w:t>
      </w:r>
      <w:r>
        <w:t xml:space="preserve"> que fosse capaz de mostrar a precipitação num futuro próximo, prevista por uma rede neuronal.</w:t>
      </w:r>
    </w:p>
    <w:p w14:paraId="55A6A4AE" w14:textId="1B4BBFCE" w:rsidR="00263552" w:rsidRDefault="00263552" w:rsidP="00263552">
      <w:del w:id="206" w:author="João da Silva Pereira" w:date="2023-07-09T19:27:00Z">
        <w:r w:rsidDel="008464C1">
          <w:delText xml:space="preserve">    </w:delText>
        </w:r>
      </w:del>
      <w:r>
        <w:t>Em termos de precisão, o modelo ficou um pouco aquém da expectativa devido à falta de dados pelas limitações do IPMA, e pelo mesmo ter recusado o nosso pedido de fornecer mais. Ainda assim, o projeto tem implementado todas as funções necessárias para esses dados serem obtidos por um futuro utilizador do mesmo.</w:t>
      </w:r>
    </w:p>
    <w:p w14:paraId="75088D7C" w14:textId="2DCAC49E" w:rsidR="00263552" w:rsidRDefault="00263552" w:rsidP="00263552">
      <w:del w:id="207" w:author="João da Silva Pereira" w:date="2023-07-09T19:27:00Z">
        <w:r w:rsidDel="00686175">
          <w:delText xml:space="preserve">    </w:delText>
        </w:r>
      </w:del>
      <w:r>
        <w:t xml:space="preserve">Mesmo assim, com o desenvolvimento deste projeto foi possível </w:t>
      </w:r>
      <w:r w:rsidR="00864F89">
        <w:t>criar uma</w:t>
      </w:r>
      <w:r>
        <w:t xml:space="preserve"> ferramenta com grande potencial, tendo até capacidades de interpretar detalhes e padrões que não seria possível analisar de outra forma, para esta área que já se provou ser algo que tem uma grande influencia nas decisões de alguém.</w:t>
      </w:r>
    </w:p>
    <w:p w14:paraId="012A27B6" w14:textId="0DE2B822" w:rsidR="00611AAD" w:rsidRPr="00F62737" w:rsidRDefault="00263552" w:rsidP="00263552">
      <w:del w:id="208" w:author="João da Silva Pereira" w:date="2023-07-09T19:28:00Z">
        <w:r w:rsidDel="00686175">
          <w:delText xml:space="preserve">    </w:delText>
        </w:r>
      </w:del>
      <w:r>
        <w:t xml:space="preserve">Apesar de todos os obstáculos que tivemos ao longo do projeto, tanto os que conseguimos ultrapassar como o que não conseguimos, aprendemos bastante com todos os erros e problemas, podendo dizer que o projeto ficou próximo do seu pico de qualidade, ignorando os problemas externos a nós, tendo ainda, como sempre, espaço para melhorias. </w:t>
      </w:r>
      <w:r w:rsidR="00611AAD">
        <w:br w:type="page"/>
      </w:r>
    </w:p>
    <w:sdt>
      <w:sdtPr>
        <w:rPr>
          <w:rFonts w:eastAsiaTheme="minorHAnsi" w:cstheme="minorBidi"/>
          <w:b w:val="0"/>
          <w:bCs w:val="0"/>
          <w:sz w:val="24"/>
          <w:szCs w:val="22"/>
        </w:rPr>
        <w:id w:val="1466782807"/>
        <w:docPartObj>
          <w:docPartGallery w:val="Bibliographies"/>
          <w:docPartUnique/>
        </w:docPartObj>
      </w:sdtPr>
      <w:sdtContent>
        <w:p w14:paraId="13BB5D24" w14:textId="34156905" w:rsidR="00054B1B" w:rsidRDefault="00054B1B" w:rsidP="00054B1B">
          <w:pPr>
            <w:pStyle w:val="Ttulo1"/>
            <w:numPr>
              <w:ilvl w:val="0"/>
              <w:numId w:val="0"/>
            </w:numPr>
            <w:ind w:left="360"/>
          </w:pPr>
          <w:r w:rsidRPr="00F62737">
            <w:t>Bibliografia</w:t>
          </w:r>
          <w:r>
            <w:t xml:space="preserve"> ou </w:t>
          </w:r>
          <w:commentRangeStart w:id="209"/>
          <w:r>
            <w:t>Referências Bibliográficas</w:t>
          </w:r>
          <w:commentRangeEnd w:id="209"/>
          <w:r w:rsidR="009A0420">
            <w:rPr>
              <w:rStyle w:val="Refdecomentrio"/>
              <w:rFonts w:eastAsiaTheme="minorHAnsi" w:cstheme="minorBidi"/>
              <w:b w:val="0"/>
              <w:bCs w:val="0"/>
            </w:rPr>
            <w:commentReference w:id="209"/>
          </w:r>
        </w:p>
        <w:sdt>
          <w:sdtPr>
            <w:id w:val="-573587230"/>
            <w:bibliography/>
          </w:sdtPr>
          <w:sdtContent>
            <w:p w14:paraId="1D64E568" w14:textId="77777777" w:rsidR="00054B1B" w:rsidRDefault="00054B1B">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752"/>
                <w:gridCol w:w="8318"/>
              </w:tblGrid>
              <w:tr w:rsidR="00054B1B" w:rsidRPr="009A0420" w14:paraId="18BC6667" w14:textId="77777777">
                <w:trPr>
                  <w:divId w:val="75052803"/>
                  <w:tblCellSpacing w:w="15" w:type="dxa"/>
                </w:trPr>
                <w:tc>
                  <w:tcPr>
                    <w:tcW w:w="50" w:type="pct"/>
                    <w:hideMark/>
                  </w:tcPr>
                  <w:p w14:paraId="131C4F40" w14:textId="6987E4E4" w:rsidR="00054B1B" w:rsidRDefault="00054B1B">
                    <w:pPr>
                      <w:pStyle w:val="Bibliografia"/>
                      <w:rPr>
                        <w:noProof/>
                        <w:szCs w:val="24"/>
                      </w:rPr>
                    </w:pPr>
                    <w:r>
                      <w:rPr>
                        <w:noProof/>
                      </w:rPr>
                      <w:t xml:space="preserve">[1] </w:t>
                    </w:r>
                  </w:p>
                </w:tc>
                <w:tc>
                  <w:tcPr>
                    <w:tcW w:w="0" w:type="auto"/>
                    <w:hideMark/>
                  </w:tcPr>
                  <w:p w14:paraId="4018F6AF" w14:textId="77777777" w:rsidR="00054B1B" w:rsidRPr="009A0420" w:rsidRDefault="00054B1B">
                    <w:pPr>
                      <w:pStyle w:val="Bibliografia"/>
                      <w:rPr>
                        <w:noProof/>
                      </w:rPr>
                    </w:pPr>
                    <w:r w:rsidRPr="009A0420">
                      <w:rPr>
                        <w:noProof/>
                      </w:rPr>
                      <w:t>IBM, “What is deep learning?,” [Online]. Available: https://www.ibm.com/topics/deep-learning.</w:t>
                    </w:r>
                  </w:p>
                </w:tc>
              </w:tr>
              <w:tr w:rsidR="00054B1B" w:rsidRPr="009A0420" w14:paraId="180234DE" w14:textId="77777777">
                <w:trPr>
                  <w:divId w:val="75052803"/>
                  <w:tblCellSpacing w:w="15" w:type="dxa"/>
                </w:trPr>
                <w:tc>
                  <w:tcPr>
                    <w:tcW w:w="50" w:type="pct"/>
                    <w:hideMark/>
                  </w:tcPr>
                  <w:p w14:paraId="0EB13432" w14:textId="77777777" w:rsidR="00054B1B" w:rsidRDefault="00054B1B">
                    <w:pPr>
                      <w:pStyle w:val="Bibliografia"/>
                      <w:rPr>
                        <w:noProof/>
                      </w:rPr>
                    </w:pPr>
                    <w:r>
                      <w:rPr>
                        <w:noProof/>
                      </w:rPr>
                      <w:t xml:space="preserve">[2] </w:t>
                    </w:r>
                  </w:p>
                </w:tc>
                <w:tc>
                  <w:tcPr>
                    <w:tcW w:w="0" w:type="auto"/>
                    <w:hideMark/>
                  </w:tcPr>
                  <w:p w14:paraId="3F2C0D2C" w14:textId="77777777" w:rsidR="00054B1B" w:rsidRPr="009A0420" w:rsidRDefault="00054B1B">
                    <w:pPr>
                      <w:pStyle w:val="Bibliografia"/>
                      <w:rPr>
                        <w:noProof/>
                      </w:rPr>
                    </w:pPr>
                    <w:r>
                      <w:rPr>
                        <w:noProof/>
                      </w:rPr>
                      <w:t xml:space="preserve">Viceri, “Arquiteturas de Redes Neurais Convolucionais para reconhecimento de imagens,” 29 julho 2020. </w:t>
                    </w:r>
                    <w:r w:rsidRPr="009A0420">
                      <w:rPr>
                        <w:noProof/>
                      </w:rPr>
                      <w:t>[Online]. Available: https://viceri.com.br/insights/arquiteturas-de-redes-neurais-convolucionais-para-reconhecimento-de-imagens/.</w:t>
                    </w:r>
                  </w:p>
                </w:tc>
              </w:tr>
            </w:tbl>
            <w:p w14:paraId="27B2E0FF" w14:textId="77777777" w:rsidR="00054B1B" w:rsidRPr="009A0420" w:rsidRDefault="00054B1B">
              <w:pPr>
                <w:divId w:val="75052803"/>
                <w:rPr>
                  <w:rFonts w:eastAsia="Times New Roman"/>
                  <w:noProof/>
                </w:rPr>
              </w:pPr>
            </w:p>
            <w:p w14:paraId="15F0E6E0" w14:textId="3C4AD50F" w:rsidR="00054B1B" w:rsidRDefault="00054B1B">
              <w:r>
                <w:rPr>
                  <w:b/>
                  <w:bCs/>
                  <w:noProof/>
                </w:rPr>
                <w:fldChar w:fldCharType="end"/>
              </w:r>
            </w:p>
          </w:sdtContent>
        </w:sdt>
      </w:sdtContent>
    </w:sdt>
    <w:p w14:paraId="0AFDD792" w14:textId="77777777" w:rsidR="00DD743C" w:rsidRDefault="00DD743C" w:rsidP="004540EF"/>
    <w:p w14:paraId="3ED00E04" w14:textId="5214AF05" w:rsidR="00F62737" w:rsidRPr="00060871" w:rsidRDefault="00F62737" w:rsidP="00060871">
      <w:pPr>
        <w:ind w:firstLine="0"/>
        <w:rPr>
          <w:rFonts w:ascii="Arial" w:hAnsi="Arial" w:cs="Arial"/>
        </w:rPr>
      </w:pPr>
    </w:p>
    <w:sectPr w:rsidR="00F62737" w:rsidRPr="00060871" w:rsidSect="001C4C90">
      <w:headerReference w:type="even" r:id="rId48"/>
      <w:headerReference w:type="default" r:id="rId49"/>
      <w:footerReference w:type="default" r:id="rId50"/>
      <w:type w:val="continuous"/>
      <w:pgSz w:w="11906" w:h="16838" w:code="9"/>
      <w:pgMar w:top="1418" w:right="1418" w:bottom="1418" w:left="1418" w:header="709" w:footer="612" w:gutter="0"/>
      <w:pgNumType w:start="1"/>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18" w:author="João da Silva Pereira" w:date="2023-07-09T18:36:00Z" w:initials="JdSP">
    <w:p w14:paraId="3139D8C8" w14:textId="77777777" w:rsidR="002C33BD" w:rsidRDefault="002C33BD" w:rsidP="00183213">
      <w:pPr>
        <w:pStyle w:val="Textodecomentrio"/>
        <w:ind w:firstLine="0"/>
        <w:jc w:val="left"/>
      </w:pPr>
      <w:r>
        <w:rPr>
          <w:rStyle w:val="Refdecomentrio"/>
        </w:rPr>
        <w:annotationRef/>
      </w:r>
      <w:r>
        <w:t>Todos os acrónimos devem ser definidos na primeira ocorrência.</w:t>
      </w:r>
    </w:p>
  </w:comment>
  <w:comment w:id="43" w:author="João da Silva Pereira" w:date="2023-07-09T17:53:00Z" w:initials="JdSP">
    <w:p w14:paraId="31578A51" w14:textId="6EE29019" w:rsidR="00325A3B" w:rsidRDefault="00325A3B" w:rsidP="002734C1">
      <w:pPr>
        <w:pStyle w:val="Textodecomentrio"/>
        <w:ind w:firstLine="0"/>
        <w:jc w:val="left"/>
      </w:pPr>
      <w:r>
        <w:rPr>
          <w:rStyle w:val="Refdecomentrio"/>
        </w:rPr>
        <w:annotationRef/>
      </w:r>
      <w:r>
        <w:t>A lista parecer ser pequena.</w:t>
      </w:r>
    </w:p>
  </w:comment>
  <w:comment w:id="81" w:author="João da Silva Pereira" w:date="2023-07-09T18:18:00Z" w:initials="JdSP">
    <w:p w14:paraId="79925A6E" w14:textId="77777777" w:rsidR="008E66F7" w:rsidRDefault="008E66F7" w:rsidP="00C814A7">
      <w:pPr>
        <w:pStyle w:val="Textodecomentrio"/>
        <w:ind w:firstLine="0"/>
        <w:jc w:val="left"/>
      </w:pPr>
      <w:r>
        <w:rPr>
          <w:rStyle w:val="Refdecomentrio"/>
        </w:rPr>
        <w:annotationRef/>
      </w:r>
      <w:r>
        <w:t>O que é Normal?</w:t>
      </w:r>
    </w:p>
  </w:comment>
  <w:comment w:id="83" w:author="João da Silva Pereira" w:date="2023-07-09T18:21:00Z" w:initials="JdSP">
    <w:p w14:paraId="1A3CA623" w14:textId="77777777" w:rsidR="009E00A3" w:rsidRDefault="009E00A3" w:rsidP="001F35A0">
      <w:pPr>
        <w:pStyle w:val="Textodecomentrio"/>
        <w:ind w:firstLine="0"/>
        <w:jc w:val="left"/>
      </w:pPr>
      <w:r>
        <w:rPr>
          <w:rStyle w:val="Refdecomentrio"/>
        </w:rPr>
        <w:annotationRef/>
      </w:r>
      <w:r>
        <w:t>O Chat GPT não será o melhor de todo, atualmente?</w:t>
      </w:r>
    </w:p>
  </w:comment>
  <w:comment w:id="126" w:author="João da Silva Pereira" w:date="2023-07-09T18:41:00Z" w:initials="JdSP">
    <w:p w14:paraId="37DB794E" w14:textId="77777777" w:rsidR="00663F99" w:rsidRDefault="00663F99" w:rsidP="00412F65">
      <w:pPr>
        <w:pStyle w:val="Textodecomentrio"/>
        <w:ind w:firstLine="0"/>
        <w:jc w:val="left"/>
      </w:pPr>
      <w:r>
        <w:rPr>
          <w:rStyle w:val="Refdecomentrio"/>
        </w:rPr>
        <w:annotationRef/>
      </w:r>
      <w:r>
        <w:t>Qual é a escala?</w:t>
      </w:r>
    </w:p>
  </w:comment>
  <w:comment w:id="131" w:author="João da Silva Pereira" w:date="2023-07-09T18:46:00Z" w:initials="JdSP">
    <w:p w14:paraId="319AB0FA" w14:textId="77777777" w:rsidR="00CA1B96" w:rsidRDefault="008F6292" w:rsidP="00E1462B">
      <w:pPr>
        <w:pStyle w:val="Textodecomentrio"/>
        <w:ind w:firstLine="0"/>
        <w:jc w:val="left"/>
      </w:pPr>
      <w:r>
        <w:rPr>
          <w:rStyle w:val="Refdecomentrio"/>
        </w:rPr>
        <w:annotationRef/>
      </w:r>
      <w:r w:rsidR="00CA1B96">
        <w:t xml:space="preserve">Não percebi por que razão existem 5 valores normalizados! É uma divisão equitativa do nível da precipitação? Será a quantidade de saídas da ANN, para efeito do cálculo Softmax? </w:t>
      </w:r>
    </w:p>
  </w:comment>
  <w:comment w:id="133" w:author="João da Silva Pereira" w:date="2023-07-09T18:48:00Z" w:initials="JdSP">
    <w:p w14:paraId="1EE5856A" w14:textId="6F6B8B12" w:rsidR="00A66DE1" w:rsidRDefault="00A66DE1" w:rsidP="00C54DE2">
      <w:pPr>
        <w:pStyle w:val="Textodecomentrio"/>
        <w:ind w:firstLine="0"/>
        <w:jc w:val="left"/>
      </w:pPr>
      <w:r>
        <w:rPr>
          <w:rStyle w:val="Refdecomentrio"/>
        </w:rPr>
        <w:annotationRef/>
      </w:r>
      <w:r>
        <w:t>Da ANN?</w:t>
      </w:r>
    </w:p>
  </w:comment>
  <w:comment w:id="135" w:author="João da Silva Pereira" w:date="2023-07-09T19:31:00Z" w:initials="JdSP">
    <w:p w14:paraId="2C103E24" w14:textId="77777777" w:rsidR="00DB0AA2" w:rsidRDefault="00DB0AA2" w:rsidP="006A7264">
      <w:pPr>
        <w:pStyle w:val="Textodecomentrio"/>
        <w:ind w:firstLine="0"/>
        <w:jc w:val="left"/>
      </w:pPr>
      <w:r>
        <w:rPr>
          <w:rStyle w:val="Refdecomentrio"/>
        </w:rPr>
        <w:annotationRef/>
      </w:r>
      <w:r>
        <w:t>Apresentar o código do vosso modelo Conv2D.</w:t>
      </w:r>
    </w:p>
  </w:comment>
  <w:comment w:id="136" w:author="João da Silva Pereira" w:date="2023-07-09T18:49:00Z" w:initials="JdSP">
    <w:p w14:paraId="76A7C472" w14:textId="3E5B1847" w:rsidR="007E432A" w:rsidRDefault="007E432A" w:rsidP="001B5B7E">
      <w:pPr>
        <w:pStyle w:val="Textodecomentrio"/>
        <w:ind w:firstLine="0"/>
        <w:jc w:val="left"/>
      </w:pPr>
      <w:r>
        <w:rPr>
          <w:rStyle w:val="Refdecomentrio"/>
        </w:rPr>
        <w:annotationRef/>
      </w:r>
      <w:r>
        <w:t>definir</w:t>
      </w:r>
    </w:p>
  </w:comment>
  <w:comment w:id="140" w:author="João da Silva Pereira" w:date="2023-07-09T18:52:00Z" w:initials="JdSP">
    <w:p w14:paraId="452FFA1B" w14:textId="77777777" w:rsidR="003A7DEE" w:rsidRDefault="003A7DEE" w:rsidP="009B75EC">
      <w:pPr>
        <w:pStyle w:val="Textodecomentrio"/>
        <w:ind w:firstLine="0"/>
        <w:jc w:val="left"/>
      </w:pPr>
      <w:r>
        <w:rPr>
          <w:rStyle w:val="Refdecomentrio"/>
        </w:rPr>
        <w:annotationRef/>
      </w:r>
      <w:r>
        <w:t>Existem outros critérios para a escolha da Accuracy.</w:t>
      </w:r>
    </w:p>
  </w:comment>
  <w:comment w:id="147" w:author="João da Silva Pereira" w:date="2023-07-09T19:07:00Z" w:initials="JdSP">
    <w:p w14:paraId="4728362F" w14:textId="77777777" w:rsidR="00BF1781" w:rsidRDefault="00BF1781" w:rsidP="00A22861">
      <w:pPr>
        <w:pStyle w:val="Textodecomentrio"/>
        <w:ind w:firstLine="0"/>
        <w:jc w:val="left"/>
      </w:pPr>
      <w:r>
        <w:rPr>
          <w:rStyle w:val="Refdecomentrio"/>
        </w:rPr>
        <w:annotationRef/>
      </w:r>
      <w:r>
        <w:t>Explicar melhor o significado da última linha.</w:t>
      </w:r>
    </w:p>
  </w:comment>
  <w:comment w:id="151" w:author="João da Silva Pereira" w:date="2023-07-09T19:00:00Z" w:initials="JdSP">
    <w:p w14:paraId="232E8017" w14:textId="210FDD08" w:rsidR="00C57045" w:rsidRDefault="00C57045" w:rsidP="002616C0">
      <w:pPr>
        <w:pStyle w:val="Textodecomentrio"/>
        <w:ind w:firstLine="0"/>
        <w:jc w:val="left"/>
      </w:pPr>
      <w:r>
        <w:rPr>
          <w:rStyle w:val="Refdecomentrio"/>
        </w:rPr>
        <w:annotationRef/>
      </w:r>
      <w:r>
        <w:t>Não percebi!</w:t>
      </w:r>
    </w:p>
  </w:comment>
  <w:comment w:id="155" w:author="João da Silva Pereira" w:date="2023-07-09T19:08:00Z" w:initials="JdSP">
    <w:p w14:paraId="387CD1B9" w14:textId="77777777" w:rsidR="00087840" w:rsidRDefault="00087840" w:rsidP="00B823FD">
      <w:pPr>
        <w:pStyle w:val="Textodecomentrio"/>
        <w:ind w:firstLine="0"/>
        <w:jc w:val="left"/>
      </w:pPr>
      <w:r>
        <w:rPr>
          <w:rStyle w:val="Refdecomentrio"/>
        </w:rPr>
        <w:annotationRef/>
      </w:r>
      <w:r>
        <w:t>Qual foi  o tamanho?</w:t>
      </w:r>
    </w:p>
  </w:comment>
  <w:comment w:id="172" w:author="João da Silva Pereira" w:date="2023-07-09T19:11:00Z" w:initials="JdSP">
    <w:p w14:paraId="585EF7F1" w14:textId="77777777" w:rsidR="000D60ED" w:rsidRDefault="000D60ED" w:rsidP="008478E9">
      <w:pPr>
        <w:pStyle w:val="Textodecomentrio"/>
        <w:ind w:firstLine="0"/>
        <w:jc w:val="left"/>
      </w:pPr>
      <w:r>
        <w:rPr>
          <w:rStyle w:val="Refdecomentrio"/>
        </w:rPr>
        <w:annotationRef/>
      </w:r>
      <w:r>
        <w:t>São 3 níveis de precipitação?</w:t>
      </w:r>
    </w:p>
  </w:comment>
  <w:comment w:id="202" w:author="João da Silva Pereira" w:date="2023-07-09T19:24:00Z" w:initials="JdSP">
    <w:p w14:paraId="51932EDF" w14:textId="77777777" w:rsidR="00855FD4" w:rsidRDefault="00855FD4" w:rsidP="00392EF6">
      <w:pPr>
        <w:pStyle w:val="Textodecomentrio"/>
        <w:ind w:firstLine="0"/>
        <w:jc w:val="left"/>
      </w:pPr>
      <w:r>
        <w:rPr>
          <w:rStyle w:val="Refdecomentrio"/>
        </w:rPr>
        <w:annotationRef/>
      </w:r>
      <w:r>
        <w:t>Esta Accuracy é do treino.</w:t>
      </w:r>
    </w:p>
  </w:comment>
  <w:comment w:id="203" w:author="João da Silva Pereira" w:date="2023-07-09T19:26:00Z" w:initials="JdSP">
    <w:p w14:paraId="75389F11" w14:textId="77777777" w:rsidR="00A75518" w:rsidRDefault="00A75518" w:rsidP="00B37C49">
      <w:pPr>
        <w:pStyle w:val="Textodecomentrio"/>
        <w:ind w:firstLine="0"/>
        <w:jc w:val="left"/>
      </w:pPr>
      <w:r>
        <w:rPr>
          <w:rStyle w:val="Refdecomentrio"/>
        </w:rPr>
        <w:annotationRef/>
      </w:r>
      <w:r>
        <w:t>É uma escala normalizada da precipitação?</w:t>
      </w:r>
    </w:p>
  </w:comment>
  <w:comment w:id="209" w:author="João da Silva Pereira" w:date="2023-07-09T19:28:00Z" w:initials="JdSP">
    <w:p w14:paraId="3A1F9150" w14:textId="77777777" w:rsidR="009A0420" w:rsidRDefault="009A0420" w:rsidP="00BB4647">
      <w:pPr>
        <w:pStyle w:val="Textodecomentrio"/>
        <w:ind w:firstLine="0"/>
        <w:jc w:val="left"/>
      </w:pPr>
      <w:r>
        <w:rPr>
          <w:rStyle w:val="Refdecomentrio"/>
        </w:rPr>
        <w:annotationRef/>
      </w:r>
      <w:r>
        <w:t>Acrescentar mais 2 dezenas de referências.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139D8C8" w15:done="0"/>
  <w15:commentEx w15:paraId="31578A51" w15:done="0"/>
  <w15:commentEx w15:paraId="79925A6E" w15:done="0"/>
  <w15:commentEx w15:paraId="1A3CA623" w15:done="0"/>
  <w15:commentEx w15:paraId="37DB794E" w15:done="0"/>
  <w15:commentEx w15:paraId="319AB0FA" w15:done="0"/>
  <w15:commentEx w15:paraId="1EE5856A" w15:done="0"/>
  <w15:commentEx w15:paraId="2C103E24" w15:done="0"/>
  <w15:commentEx w15:paraId="76A7C472" w15:done="0"/>
  <w15:commentEx w15:paraId="452FFA1B" w15:done="0"/>
  <w15:commentEx w15:paraId="4728362F" w15:done="0"/>
  <w15:commentEx w15:paraId="232E8017" w15:done="0"/>
  <w15:commentEx w15:paraId="387CD1B9" w15:done="0"/>
  <w15:commentEx w15:paraId="585EF7F1" w15:done="0"/>
  <w15:commentEx w15:paraId="51932EDF" w15:done="0"/>
  <w15:commentEx w15:paraId="75389F11" w15:done="0"/>
  <w15:commentEx w15:paraId="3A1F91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557C9F" w16cex:dateUtc="2023-07-09T17:36:00Z"/>
  <w16cex:commentExtensible w16cex:durableId="285572B3" w16cex:dateUtc="2023-07-09T16:53:00Z"/>
  <w16cex:commentExtensible w16cex:durableId="2855788A" w16cex:dateUtc="2023-07-09T17:18:00Z"/>
  <w16cex:commentExtensible w16cex:durableId="28557915" w16cex:dateUtc="2023-07-09T17:21:00Z"/>
  <w16cex:commentExtensible w16cex:durableId="28557DF7" w16cex:dateUtc="2023-07-09T17:41:00Z"/>
  <w16cex:commentExtensible w16cex:durableId="28557F1D" w16cex:dateUtc="2023-07-09T17:46:00Z"/>
  <w16cex:commentExtensible w16cex:durableId="28557F76" w16cex:dateUtc="2023-07-09T17:48:00Z"/>
  <w16cex:commentExtensible w16cex:durableId="2855899A" w16cex:dateUtc="2023-07-09T18:31:00Z"/>
  <w16cex:commentExtensible w16cex:durableId="28557FAA" w16cex:dateUtc="2023-07-09T17:49:00Z"/>
  <w16cex:commentExtensible w16cex:durableId="28558071" w16cex:dateUtc="2023-07-09T17:52:00Z"/>
  <w16cex:commentExtensible w16cex:durableId="285583ED" w16cex:dateUtc="2023-07-09T18:07:00Z"/>
  <w16cex:commentExtensible w16cex:durableId="28558258" w16cex:dateUtc="2023-07-09T18:00:00Z"/>
  <w16cex:commentExtensible w16cex:durableId="2855841B" w16cex:dateUtc="2023-07-09T18:08:00Z"/>
  <w16cex:commentExtensible w16cex:durableId="285584C7" w16cex:dateUtc="2023-07-09T18:11:00Z"/>
  <w16cex:commentExtensible w16cex:durableId="285587F9" w16cex:dateUtc="2023-07-09T18:24:00Z"/>
  <w16cex:commentExtensible w16cex:durableId="28558850" w16cex:dateUtc="2023-07-09T18:26:00Z"/>
  <w16cex:commentExtensible w16cex:durableId="285588F5" w16cex:dateUtc="2023-07-09T18:28: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139D8C8" w16cid:durableId="28557C9F"/>
  <w16cid:commentId w16cid:paraId="31578A51" w16cid:durableId="285572B3"/>
  <w16cid:commentId w16cid:paraId="79925A6E" w16cid:durableId="2855788A"/>
  <w16cid:commentId w16cid:paraId="1A3CA623" w16cid:durableId="28557915"/>
  <w16cid:commentId w16cid:paraId="37DB794E" w16cid:durableId="28557DF7"/>
  <w16cid:commentId w16cid:paraId="319AB0FA" w16cid:durableId="28557F1D"/>
  <w16cid:commentId w16cid:paraId="1EE5856A" w16cid:durableId="28557F76"/>
  <w16cid:commentId w16cid:paraId="2C103E24" w16cid:durableId="2855899A"/>
  <w16cid:commentId w16cid:paraId="76A7C472" w16cid:durableId="28557FAA"/>
  <w16cid:commentId w16cid:paraId="452FFA1B" w16cid:durableId="28558071"/>
  <w16cid:commentId w16cid:paraId="4728362F" w16cid:durableId="285583ED"/>
  <w16cid:commentId w16cid:paraId="232E8017" w16cid:durableId="28558258"/>
  <w16cid:commentId w16cid:paraId="387CD1B9" w16cid:durableId="2855841B"/>
  <w16cid:commentId w16cid:paraId="585EF7F1" w16cid:durableId="285584C7"/>
  <w16cid:commentId w16cid:paraId="51932EDF" w16cid:durableId="285587F9"/>
  <w16cid:commentId w16cid:paraId="75389F11" w16cid:durableId="28558850"/>
  <w16cid:commentId w16cid:paraId="3A1F9150" w16cid:durableId="285588F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B7FD8C" w14:textId="77777777" w:rsidR="00FD2BF3" w:rsidRDefault="00FD2BF3" w:rsidP="00DD743C">
      <w:pPr>
        <w:spacing w:after="0" w:line="240" w:lineRule="auto"/>
      </w:pPr>
      <w:r>
        <w:separator/>
      </w:r>
    </w:p>
  </w:endnote>
  <w:endnote w:type="continuationSeparator" w:id="0">
    <w:p w14:paraId="1D254252" w14:textId="77777777" w:rsidR="00FD2BF3" w:rsidRDefault="00FD2BF3" w:rsidP="00DD743C">
      <w:pPr>
        <w:spacing w:after="0" w:line="240" w:lineRule="auto"/>
      </w:pPr>
      <w:r>
        <w:continuationSeparator/>
      </w:r>
    </w:p>
  </w:endnote>
  <w:endnote w:type="continuationNotice" w:id="1">
    <w:p w14:paraId="4DC759F0" w14:textId="77777777" w:rsidR="00FD2BF3" w:rsidRDefault="00FD2BF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7607F9" w14:textId="77777777" w:rsidR="00B05A1F" w:rsidRPr="00501EFA" w:rsidRDefault="00B05A1F" w:rsidP="00B86C21">
    <w:pPr>
      <w:pStyle w:val="Rodap"/>
      <w:spacing w:before="120"/>
      <w:jc w:val="center"/>
      <w:rPr>
        <w:sz w:val="20"/>
      </w:rPr>
    </w:pPr>
    <w:r w:rsidRPr="00501EFA">
      <w:rPr>
        <w:sz w:val="20"/>
      </w:rPr>
      <w:fldChar w:fldCharType="begin"/>
    </w:r>
    <w:r w:rsidRPr="00501EFA">
      <w:rPr>
        <w:sz w:val="20"/>
      </w:rPr>
      <w:instrText xml:space="preserve"> PAGE   \* MERGEFORMAT </w:instrText>
    </w:r>
    <w:r w:rsidRPr="00501EFA">
      <w:rPr>
        <w:sz w:val="20"/>
      </w:rPr>
      <w:fldChar w:fldCharType="separate"/>
    </w:r>
    <w:r>
      <w:rPr>
        <w:noProof/>
        <w:sz w:val="20"/>
      </w:rPr>
      <w:t>VII</w:t>
    </w:r>
    <w:r w:rsidRPr="00501EFA">
      <w:rPr>
        <w:noProof/>
        <w:sz w:val="2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1C4507" w14:textId="77777777" w:rsidR="00B05A1F" w:rsidRPr="00B86C21" w:rsidRDefault="00B05A1F" w:rsidP="00B86C21">
    <w:pPr>
      <w:pStyle w:val="Rodap"/>
      <w:jc w:val="right"/>
      <w:rPr>
        <w:sz w:val="20"/>
      </w:rPr>
    </w:pPr>
    <w:r w:rsidRPr="00B86C21">
      <w:rPr>
        <w:sz w:val="20"/>
      </w:rPr>
      <w:fldChar w:fldCharType="begin"/>
    </w:r>
    <w:r w:rsidRPr="00B86C21">
      <w:rPr>
        <w:sz w:val="20"/>
      </w:rPr>
      <w:instrText xml:space="preserve"> PAGE   \* MERGEFORMAT </w:instrText>
    </w:r>
    <w:r w:rsidRPr="00B86C21">
      <w:rPr>
        <w:sz w:val="20"/>
      </w:rPr>
      <w:fldChar w:fldCharType="separate"/>
    </w:r>
    <w:r w:rsidR="00A943E6">
      <w:rPr>
        <w:noProof/>
        <w:sz w:val="20"/>
      </w:rPr>
      <w:t>ix</w:t>
    </w:r>
    <w:r w:rsidRPr="00B86C21">
      <w:rPr>
        <w:noProof/>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427F7B" w14:textId="77777777" w:rsidR="00B05A1F" w:rsidRPr="00501EFA" w:rsidRDefault="00B05A1F" w:rsidP="00501EFA">
    <w:pPr>
      <w:pStyle w:val="Rodap"/>
      <w:spacing w:before="120"/>
      <w:jc w:val="right"/>
      <w:rPr>
        <w:sz w:val="20"/>
      </w:rPr>
    </w:pPr>
    <w:r w:rsidRPr="00501EFA">
      <w:rPr>
        <w:sz w:val="20"/>
      </w:rPr>
      <w:fldChar w:fldCharType="begin"/>
    </w:r>
    <w:r w:rsidRPr="00501EFA">
      <w:rPr>
        <w:sz w:val="20"/>
      </w:rPr>
      <w:instrText xml:space="preserve"> PAGE   \* MERGEFORMAT </w:instrText>
    </w:r>
    <w:r w:rsidRPr="00501EFA">
      <w:rPr>
        <w:sz w:val="20"/>
      </w:rPr>
      <w:fldChar w:fldCharType="separate"/>
    </w:r>
    <w:r w:rsidR="00A943E6">
      <w:rPr>
        <w:noProof/>
        <w:sz w:val="20"/>
      </w:rPr>
      <w:t>10</w:t>
    </w:r>
    <w:r w:rsidRPr="00501EFA">
      <w:rPr>
        <w:noProof/>
        <w:sz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619165" w14:textId="77777777" w:rsidR="00FD2BF3" w:rsidRDefault="00FD2BF3" w:rsidP="00DD743C">
      <w:pPr>
        <w:spacing w:after="0" w:line="240" w:lineRule="auto"/>
      </w:pPr>
      <w:r>
        <w:separator/>
      </w:r>
    </w:p>
  </w:footnote>
  <w:footnote w:type="continuationSeparator" w:id="0">
    <w:p w14:paraId="26FC6554" w14:textId="77777777" w:rsidR="00FD2BF3" w:rsidRDefault="00FD2BF3" w:rsidP="00DD743C">
      <w:pPr>
        <w:spacing w:after="0" w:line="240" w:lineRule="auto"/>
      </w:pPr>
      <w:r>
        <w:continuationSeparator/>
      </w:r>
    </w:p>
  </w:footnote>
  <w:footnote w:type="continuationNotice" w:id="1">
    <w:p w14:paraId="04561888" w14:textId="77777777" w:rsidR="00FD2BF3" w:rsidRDefault="00FD2BF3">
      <w:pPr>
        <w:spacing w:after="0" w:line="240" w:lineRule="auto"/>
      </w:pPr>
    </w:p>
  </w:footnote>
  <w:footnote w:id="2">
    <w:p w14:paraId="5CBF4B6C" w14:textId="0EFBFCDA" w:rsidR="00E70AF6" w:rsidRDefault="00E70AF6">
      <w:pPr>
        <w:pStyle w:val="Textodenotaderodap"/>
      </w:pPr>
      <w:r>
        <w:rPr>
          <w:rStyle w:val="Refdenotaderodap"/>
        </w:rPr>
        <w:footnoteRef/>
      </w:r>
      <w:r>
        <w:t xml:space="preserve"> %Y – ano; %m – mês; %d – dia; %H – hora; %M – minuto;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86EF9" w14:textId="77777777" w:rsidR="00B05A1F" w:rsidRPr="00501EFA" w:rsidRDefault="00B05A1F" w:rsidP="00501EFA">
    <w:pPr>
      <w:pStyle w:val="Cabealho"/>
      <w:pBdr>
        <w:bottom w:val="single" w:sz="4" w:space="1" w:color="auto"/>
      </w:pBdr>
      <w:spacing w:after="120"/>
      <w:ind w:firstLine="0"/>
      <w:rPr>
        <w:sz w:val="20"/>
      </w:rPr>
    </w:pPr>
    <w:r w:rsidRPr="00501EFA">
      <w:rPr>
        <w:sz w:val="20"/>
      </w:rPr>
      <w:t>Nome do autor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31D107" w14:textId="41B441A5" w:rsidR="00B05A1F" w:rsidRPr="00501EFA" w:rsidRDefault="006C0756" w:rsidP="00FE277C">
    <w:pPr>
      <w:pStyle w:val="Cabealho"/>
      <w:pBdr>
        <w:bottom w:val="single" w:sz="4" w:space="1" w:color="auto"/>
      </w:pBdr>
      <w:tabs>
        <w:tab w:val="clear" w:pos="8504"/>
      </w:tabs>
      <w:spacing w:after="120" w:line="360" w:lineRule="auto"/>
      <w:ind w:firstLine="0"/>
      <w:jc w:val="right"/>
      <w:rPr>
        <w:sz w:val="20"/>
      </w:rPr>
    </w:pPr>
    <w:r>
      <w:rPr>
        <w:sz w:val="20"/>
      </w:rPr>
      <w:t xml:space="preserve">Site Web </w:t>
    </w:r>
    <w:proofErr w:type="spellStart"/>
    <w:r>
      <w:rPr>
        <w:sz w:val="20"/>
      </w:rPr>
      <w:t>Meteo</w:t>
    </w:r>
    <w:proofErr w:type="spellEnd"/>
    <w:r>
      <w:rPr>
        <w:sz w:val="20"/>
      </w:rPr>
      <w:t xml:space="preserve"> com Inteligência Artificial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F3021"/>
    <w:multiLevelType w:val="hybridMultilevel"/>
    <w:tmpl w:val="17D00FBC"/>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 w15:restartNumberingAfterBreak="0">
    <w:nsid w:val="04D46B54"/>
    <w:multiLevelType w:val="hybridMultilevel"/>
    <w:tmpl w:val="8F2E444A"/>
    <w:lvl w:ilvl="0" w:tplc="86366250">
      <w:start w:val="1"/>
      <w:numFmt w:val="decimal"/>
      <w:lvlText w:val="%1."/>
      <w:lvlJc w:val="left"/>
      <w:pPr>
        <w:ind w:left="1477" w:hanging="360"/>
      </w:pPr>
    </w:lvl>
    <w:lvl w:ilvl="1" w:tplc="08160019" w:tentative="1">
      <w:start w:val="1"/>
      <w:numFmt w:val="lowerLetter"/>
      <w:lvlText w:val="%2."/>
      <w:lvlJc w:val="left"/>
      <w:pPr>
        <w:ind w:left="2197" w:hanging="360"/>
      </w:pPr>
    </w:lvl>
    <w:lvl w:ilvl="2" w:tplc="0816001B" w:tentative="1">
      <w:start w:val="1"/>
      <w:numFmt w:val="lowerRoman"/>
      <w:lvlText w:val="%3."/>
      <w:lvlJc w:val="right"/>
      <w:pPr>
        <w:ind w:left="2917" w:hanging="180"/>
      </w:pPr>
    </w:lvl>
    <w:lvl w:ilvl="3" w:tplc="0816000F" w:tentative="1">
      <w:start w:val="1"/>
      <w:numFmt w:val="decimal"/>
      <w:lvlText w:val="%4."/>
      <w:lvlJc w:val="left"/>
      <w:pPr>
        <w:ind w:left="3637" w:hanging="360"/>
      </w:pPr>
    </w:lvl>
    <w:lvl w:ilvl="4" w:tplc="08160019" w:tentative="1">
      <w:start w:val="1"/>
      <w:numFmt w:val="lowerLetter"/>
      <w:lvlText w:val="%5."/>
      <w:lvlJc w:val="left"/>
      <w:pPr>
        <w:ind w:left="4357" w:hanging="360"/>
      </w:pPr>
    </w:lvl>
    <w:lvl w:ilvl="5" w:tplc="0816001B" w:tentative="1">
      <w:start w:val="1"/>
      <w:numFmt w:val="lowerRoman"/>
      <w:lvlText w:val="%6."/>
      <w:lvlJc w:val="right"/>
      <w:pPr>
        <w:ind w:left="5077" w:hanging="180"/>
      </w:pPr>
    </w:lvl>
    <w:lvl w:ilvl="6" w:tplc="0816000F" w:tentative="1">
      <w:start w:val="1"/>
      <w:numFmt w:val="decimal"/>
      <w:lvlText w:val="%7."/>
      <w:lvlJc w:val="left"/>
      <w:pPr>
        <w:ind w:left="5797" w:hanging="360"/>
      </w:pPr>
    </w:lvl>
    <w:lvl w:ilvl="7" w:tplc="08160019" w:tentative="1">
      <w:start w:val="1"/>
      <w:numFmt w:val="lowerLetter"/>
      <w:lvlText w:val="%8."/>
      <w:lvlJc w:val="left"/>
      <w:pPr>
        <w:ind w:left="6517" w:hanging="360"/>
      </w:pPr>
    </w:lvl>
    <w:lvl w:ilvl="8" w:tplc="0816001B" w:tentative="1">
      <w:start w:val="1"/>
      <w:numFmt w:val="lowerRoman"/>
      <w:lvlText w:val="%9."/>
      <w:lvlJc w:val="right"/>
      <w:pPr>
        <w:ind w:left="7237" w:hanging="180"/>
      </w:pPr>
    </w:lvl>
  </w:abstractNum>
  <w:abstractNum w:abstractNumId="2" w15:restartNumberingAfterBreak="0">
    <w:nsid w:val="09676600"/>
    <w:multiLevelType w:val="multilevel"/>
    <w:tmpl w:val="08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C7A58E1"/>
    <w:multiLevelType w:val="hybridMultilevel"/>
    <w:tmpl w:val="0812E6B8"/>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4" w15:restartNumberingAfterBreak="0">
    <w:nsid w:val="0DD676D5"/>
    <w:multiLevelType w:val="hybridMultilevel"/>
    <w:tmpl w:val="4086D7D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5" w15:restartNumberingAfterBreak="0">
    <w:nsid w:val="0EB3297B"/>
    <w:multiLevelType w:val="hybridMultilevel"/>
    <w:tmpl w:val="26CCA7B4"/>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6" w15:restartNumberingAfterBreak="0">
    <w:nsid w:val="164F18B9"/>
    <w:multiLevelType w:val="hybridMultilevel"/>
    <w:tmpl w:val="6CB6186A"/>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7" w15:restartNumberingAfterBreak="0">
    <w:nsid w:val="17BA6F23"/>
    <w:multiLevelType w:val="hybridMultilevel"/>
    <w:tmpl w:val="E084B458"/>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8" w15:restartNumberingAfterBreak="0">
    <w:nsid w:val="1F943964"/>
    <w:multiLevelType w:val="hybridMultilevel"/>
    <w:tmpl w:val="EF7632B6"/>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9" w15:restartNumberingAfterBreak="0">
    <w:nsid w:val="2C061E02"/>
    <w:multiLevelType w:val="hybridMultilevel"/>
    <w:tmpl w:val="BAA62220"/>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0" w15:restartNumberingAfterBreak="0">
    <w:nsid w:val="2DCB094D"/>
    <w:multiLevelType w:val="hybridMultilevel"/>
    <w:tmpl w:val="FC0E3C0C"/>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1" w15:restartNumberingAfterBreak="0">
    <w:nsid w:val="2FE179F4"/>
    <w:multiLevelType w:val="hybridMultilevel"/>
    <w:tmpl w:val="8C32D0DC"/>
    <w:lvl w:ilvl="0" w:tplc="08160005">
      <w:start w:val="1"/>
      <w:numFmt w:val="bullet"/>
      <w:lvlText w:val=""/>
      <w:lvlJc w:val="left"/>
      <w:pPr>
        <w:ind w:left="1117" w:hanging="360"/>
      </w:pPr>
      <w:rPr>
        <w:rFonts w:ascii="Wingdings" w:hAnsi="Wingdings" w:hint="default"/>
      </w:r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2" w15:restartNumberingAfterBreak="0">
    <w:nsid w:val="30E16E35"/>
    <w:multiLevelType w:val="hybridMultilevel"/>
    <w:tmpl w:val="15E67132"/>
    <w:lvl w:ilvl="0" w:tplc="C56C53A6">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3" w15:restartNumberingAfterBreak="0">
    <w:nsid w:val="33700D39"/>
    <w:multiLevelType w:val="hybridMultilevel"/>
    <w:tmpl w:val="81A8B350"/>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4" w15:restartNumberingAfterBreak="0">
    <w:nsid w:val="375748DA"/>
    <w:multiLevelType w:val="hybridMultilevel"/>
    <w:tmpl w:val="10D891B8"/>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5" w15:restartNumberingAfterBreak="0">
    <w:nsid w:val="38D33323"/>
    <w:multiLevelType w:val="multilevel"/>
    <w:tmpl w:val="2BDAC150"/>
    <w:lvl w:ilvl="0">
      <w:start w:val="1"/>
      <w:numFmt w:val="decimal"/>
      <w:pStyle w:val="Ttulo1"/>
      <w:lvlText w:val="%1."/>
      <w:lvlJc w:val="left"/>
      <w:pPr>
        <w:ind w:left="36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Ttulo2"/>
      <w:lvlText w:val="%1.%2."/>
      <w:lvlJc w:val="left"/>
      <w:pPr>
        <w:ind w:left="1142" w:hanging="432"/>
      </w:pPr>
      <w:rPr>
        <w:rFonts w:hint="default"/>
      </w:rPr>
    </w:lvl>
    <w:lvl w:ilvl="2">
      <w:start w:val="1"/>
      <w:numFmt w:val="decimal"/>
      <w:pStyle w:val="Ttulo3"/>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484C5302"/>
    <w:multiLevelType w:val="hybridMultilevel"/>
    <w:tmpl w:val="F1724472"/>
    <w:lvl w:ilvl="0" w:tplc="0816000F">
      <w:start w:val="1"/>
      <w:numFmt w:val="decimal"/>
      <w:lvlText w:val="%1."/>
      <w:lvlJc w:val="left"/>
      <w:pPr>
        <w:ind w:left="1117" w:hanging="360"/>
      </w:pPr>
      <w:rPr>
        <w:rFonts w:hint="default"/>
      </w:rPr>
    </w:lvl>
    <w:lvl w:ilvl="1" w:tplc="08160003">
      <w:start w:val="1"/>
      <w:numFmt w:val="bullet"/>
      <w:lvlText w:val="o"/>
      <w:lvlJc w:val="left"/>
      <w:pPr>
        <w:ind w:left="1837" w:hanging="360"/>
      </w:pPr>
      <w:rPr>
        <w:rFonts w:ascii="Courier New" w:hAnsi="Courier New" w:cs="Courier New" w:hint="default"/>
      </w:r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17" w15:restartNumberingAfterBreak="0">
    <w:nsid w:val="48EF2CCC"/>
    <w:multiLevelType w:val="hybridMultilevel"/>
    <w:tmpl w:val="74EE467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8" w15:restartNumberingAfterBreak="0">
    <w:nsid w:val="496D2D57"/>
    <w:multiLevelType w:val="hybridMultilevel"/>
    <w:tmpl w:val="4CEE9A3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19" w15:restartNumberingAfterBreak="0">
    <w:nsid w:val="4BD91A93"/>
    <w:multiLevelType w:val="hybridMultilevel"/>
    <w:tmpl w:val="4894E924"/>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0" w15:restartNumberingAfterBreak="0">
    <w:nsid w:val="4E165558"/>
    <w:multiLevelType w:val="hybridMultilevel"/>
    <w:tmpl w:val="8E6079A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1" w15:restartNumberingAfterBreak="0">
    <w:nsid w:val="51684278"/>
    <w:multiLevelType w:val="hybridMultilevel"/>
    <w:tmpl w:val="5AAE5844"/>
    <w:lvl w:ilvl="0" w:tplc="08160001">
      <w:start w:val="1"/>
      <w:numFmt w:val="bullet"/>
      <w:lvlText w:val=""/>
      <w:lvlJc w:val="left"/>
      <w:pPr>
        <w:ind w:left="720" w:hanging="360"/>
      </w:pPr>
      <w:rPr>
        <w:rFonts w:ascii="Symbol" w:hAnsi="Symbol"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2" w15:restartNumberingAfterBreak="0">
    <w:nsid w:val="54A32D27"/>
    <w:multiLevelType w:val="hybridMultilevel"/>
    <w:tmpl w:val="ABF08CFC"/>
    <w:lvl w:ilvl="0" w:tplc="C4BA8EDA">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23" w15:restartNumberingAfterBreak="0">
    <w:nsid w:val="5AF76E8F"/>
    <w:multiLevelType w:val="hybridMultilevel"/>
    <w:tmpl w:val="BC86D4B8"/>
    <w:lvl w:ilvl="0" w:tplc="3ADA2812">
      <w:start w:val="1"/>
      <w:numFmt w:val="decimal"/>
      <w:lvlText w:val="%1."/>
      <w:lvlJc w:val="left"/>
      <w:pPr>
        <w:ind w:left="1777" w:hanging="360"/>
      </w:pPr>
      <w:rPr>
        <w:rFonts w:hint="default"/>
      </w:rPr>
    </w:lvl>
    <w:lvl w:ilvl="1" w:tplc="04090019" w:tentative="1">
      <w:start w:val="1"/>
      <w:numFmt w:val="lowerLetter"/>
      <w:lvlText w:val="%2."/>
      <w:lvlJc w:val="left"/>
      <w:pPr>
        <w:ind w:left="2497" w:hanging="360"/>
      </w:pPr>
    </w:lvl>
    <w:lvl w:ilvl="2" w:tplc="0409001B" w:tentative="1">
      <w:start w:val="1"/>
      <w:numFmt w:val="lowerRoman"/>
      <w:lvlText w:val="%3."/>
      <w:lvlJc w:val="right"/>
      <w:pPr>
        <w:ind w:left="3217" w:hanging="180"/>
      </w:pPr>
    </w:lvl>
    <w:lvl w:ilvl="3" w:tplc="0409000F" w:tentative="1">
      <w:start w:val="1"/>
      <w:numFmt w:val="decimal"/>
      <w:lvlText w:val="%4."/>
      <w:lvlJc w:val="left"/>
      <w:pPr>
        <w:ind w:left="3937" w:hanging="360"/>
      </w:pPr>
    </w:lvl>
    <w:lvl w:ilvl="4" w:tplc="04090019" w:tentative="1">
      <w:start w:val="1"/>
      <w:numFmt w:val="lowerLetter"/>
      <w:lvlText w:val="%5."/>
      <w:lvlJc w:val="left"/>
      <w:pPr>
        <w:ind w:left="4657" w:hanging="360"/>
      </w:pPr>
    </w:lvl>
    <w:lvl w:ilvl="5" w:tplc="0409001B" w:tentative="1">
      <w:start w:val="1"/>
      <w:numFmt w:val="lowerRoman"/>
      <w:lvlText w:val="%6."/>
      <w:lvlJc w:val="right"/>
      <w:pPr>
        <w:ind w:left="5377" w:hanging="180"/>
      </w:pPr>
    </w:lvl>
    <w:lvl w:ilvl="6" w:tplc="0409000F" w:tentative="1">
      <w:start w:val="1"/>
      <w:numFmt w:val="decimal"/>
      <w:lvlText w:val="%7."/>
      <w:lvlJc w:val="left"/>
      <w:pPr>
        <w:ind w:left="6097" w:hanging="360"/>
      </w:pPr>
    </w:lvl>
    <w:lvl w:ilvl="7" w:tplc="04090019" w:tentative="1">
      <w:start w:val="1"/>
      <w:numFmt w:val="lowerLetter"/>
      <w:lvlText w:val="%8."/>
      <w:lvlJc w:val="left"/>
      <w:pPr>
        <w:ind w:left="6817" w:hanging="360"/>
      </w:pPr>
    </w:lvl>
    <w:lvl w:ilvl="8" w:tplc="0409001B" w:tentative="1">
      <w:start w:val="1"/>
      <w:numFmt w:val="lowerRoman"/>
      <w:lvlText w:val="%9."/>
      <w:lvlJc w:val="right"/>
      <w:pPr>
        <w:ind w:left="7537" w:hanging="180"/>
      </w:pPr>
    </w:lvl>
  </w:abstractNum>
  <w:abstractNum w:abstractNumId="24" w15:restartNumberingAfterBreak="0">
    <w:nsid w:val="5C421FBE"/>
    <w:multiLevelType w:val="hybridMultilevel"/>
    <w:tmpl w:val="0A44112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5" w15:restartNumberingAfterBreak="0">
    <w:nsid w:val="5F6F5F03"/>
    <w:multiLevelType w:val="hybridMultilevel"/>
    <w:tmpl w:val="64A4451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6" w15:restartNumberingAfterBreak="0">
    <w:nsid w:val="62A80590"/>
    <w:multiLevelType w:val="hybridMultilevel"/>
    <w:tmpl w:val="D214F978"/>
    <w:lvl w:ilvl="0" w:tplc="32A201D6">
      <w:start w:val="1"/>
      <w:numFmt w:val="decimal"/>
      <w:lvlText w:val="%1."/>
      <w:lvlJc w:val="left"/>
      <w:pPr>
        <w:ind w:left="1072" w:hanging="360"/>
      </w:pPr>
      <w:rPr>
        <w:rFonts w:hint="default"/>
      </w:rPr>
    </w:lvl>
    <w:lvl w:ilvl="1" w:tplc="08160019" w:tentative="1">
      <w:start w:val="1"/>
      <w:numFmt w:val="lowerLetter"/>
      <w:lvlText w:val="%2."/>
      <w:lvlJc w:val="left"/>
      <w:pPr>
        <w:ind w:left="1792" w:hanging="360"/>
      </w:pPr>
    </w:lvl>
    <w:lvl w:ilvl="2" w:tplc="0816001B" w:tentative="1">
      <w:start w:val="1"/>
      <w:numFmt w:val="lowerRoman"/>
      <w:lvlText w:val="%3."/>
      <w:lvlJc w:val="right"/>
      <w:pPr>
        <w:ind w:left="2512" w:hanging="180"/>
      </w:pPr>
    </w:lvl>
    <w:lvl w:ilvl="3" w:tplc="0816000F" w:tentative="1">
      <w:start w:val="1"/>
      <w:numFmt w:val="decimal"/>
      <w:lvlText w:val="%4."/>
      <w:lvlJc w:val="left"/>
      <w:pPr>
        <w:ind w:left="3232" w:hanging="360"/>
      </w:pPr>
    </w:lvl>
    <w:lvl w:ilvl="4" w:tplc="08160019" w:tentative="1">
      <w:start w:val="1"/>
      <w:numFmt w:val="lowerLetter"/>
      <w:lvlText w:val="%5."/>
      <w:lvlJc w:val="left"/>
      <w:pPr>
        <w:ind w:left="3952" w:hanging="360"/>
      </w:pPr>
    </w:lvl>
    <w:lvl w:ilvl="5" w:tplc="0816001B" w:tentative="1">
      <w:start w:val="1"/>
      <w:numFmt w:val="lowerRoman"/>
      <w:lvlText w:val="%6."/>
      <w:lvlJc w:val="right"/>
      <w:pPr>
        <w:ind w:left="4672" w:hanging="180"/>
      </w:pPr>
    </w:lvl>
    <w:lvl w:ilvl="6" w:tplc="0816000F" w:tentative="1">
      <w:start w:val="1"/>
      <w:numFmt w:val="decimal"/>
      <w:lvlText w:val="%7."/>
      <w:lvlJc w:val="left"/>
      <w:pPr>
        <w:ind w:left="5392" w:hanging="360"/>
      </w:pPr>
    </w:lvl>
    <w:lvl w:ilvl="7" w:tplc="08160019" w:tentative="1">
      <w:start w:val="1"/>
      <w:numFmt w:val="lowerLetter"/>
      <w:lvlText w:val="%8."/>
      <w:lvlJc w:val="left"/>
      <w:pPr>
        <w:ind w:left="6112" w:hanging="360"/>
      </w:pPr>
    </w:lvl>
    <w:lvl w:ilvl="8" w:tplc="0816001B" w:tentative="1">
      <w:start w:val="1"/>
      <w:numFmt w:val="lowerRoman"/>
      <w:lvlText w:val="%9."/>
      <w:lvlJc w:val="right"/>
      <w:pPr>
        <w:ind w:left="6832" w:hanging="180"/>
      </w:pPr>
    </w:lvl>
  </w:abstractNum>
  <w:abstractNum w:abstractNumId="27" w15:restartNumberingAfterBreak="0">
    <w:nsid w:val="637D1015"/>
    <w:multiLevelType w:val="hybridMultilevel"/>
    <w:tmpl w:val="54362164"/>
    <w:lvl w:ilvl="0" w:tplc="08160005">
      <w:start w:val="1"/>
      <w:numFmt w:val="bullet"/>
      <w:lvlText w:val=""/>
      <w:lvlJc w:val="left"/>
      <w:pPr>
        <w:ind w:left="1117" w:hanging="360"/>
      </w:pPr>
      <w:rPr>
        <w:rFonts w:ascii="Wingdings" w:hAnsi="Wingdings"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28" w15:restartNumberingAfterBreak="0">
    <w:nsid w:val="676F5994"/>
    <w:multiLevelType w:val="hybridMultilevel"/>
    <w:tmpl w:val="AA90DBAA"/>
    <w:lvl w:ilvl="0" w:tplc="0816000F">
      <w:start w:val="1"/>
      <w:numFmt w:val="decimal"/>
      <w:lvlText w:val="%1."/>
      <w:lvlJc w:val="left"/>
      <w:pPr>
        <w:ind w:left="720" w:hanging="360"/>
      </w:pPr>
      <w:rPr>
        <w:rFonts w:hint="default"/>
      </w:rPr>
    </w:lvl>
    <w:lvl w:ilvl="1" w:tplc="08160019">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29" w15:restartNumberingAfterBreak="0">
    <w:nsid w:val="67BC748F"/>
    <w:multiLevelType w:val="hybridMultilevel"/>
    <w:tmpl w:val="E9C03158"/>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0" w15:restartNumberingAfterBreak="0">
    <w:nsid w:val="6836275E"/>
    <w:multiLevelType w:val="hybridMultilevel"/>
    <w:tmpl w:val="F87A081C"/>
    <w:lvl w:ilvl="0" w:tplc="0816000F">
      <w:start w:val="1"/>
      <w:numFmt w:val="decimal"/>
      <w:lvlText w:val="%1."/>
      <w:lvlJc w:val="left"/>
      <w:pPr>
        <w:ind w:left="1117" w:hanging="360"/>
      </w:pPr>
    </w:lvl>
    <w:lvl w:ilvl="1" w:tplc="08160019">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1" w15:restartNumberingAfterBreak="0">
    <w:nsid w:val="68A4391C"/>
    <w:multiLevelType w:val="hybridMultilevel"/>
    <w:tmpl w:val="46CAFF0A"/>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2" w15:restartNumberingAfterBreak="0">
    <w:nsid w:val="69467299"/>
    <w:multiLevelType w:val="hybridMultilevel"/>
    <w:tmpl w:val="4384878E"/>
    <w:lvl w:ilvl="0" w:tplc="0816000F">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abstractNum w:abstractNumId="33" w15:restartNumberingAfterBreak="0">
    <w:nsid w:val="6DB92100"/>
    <w:multiLevelType w:val="hybridMultilevel"/>
    <w:tmpl w:val="8AE0390A"/>
    <w:lvl w:ilvl="0" w:tplc="08160001">
      <w:start w:val="1"/>
      <w:numFmt w:val="bullet"/>
      <w:lvlText w:val=""/>
      <w:lvlJc w:val="left"/>
      <w:pPr>
        <w:ind w:left="1117" w:hanging="360"/>
      </w:pPr>
      <w:rPr>
        <w:rFonts w:ascii="Symbol" w:hAnsi="Symbol" w:hint="default"/>
      </w:rPr>
    </w:lvl>
    <w:lvl w:ilvl="1" w:tplc="08160003" w:tentative="1">
      <w:start w:val="1"/>
      <w:numFmt w:val="bullet"/>
      <w:lvlText w:val="o"/>
      <w:lvlJc w:val="left"/>
      <w:pPr>
        <w:ind w:left="1837" w:hanging="360"/>
      </w:pPr>
      <w:rPr>
        <w:rFonts w:ascii="Courier New" w:hAnsi="Courier New" w:cs="Courier New" w:hint="default"/>
      </w:rPr>
    </w:lvl>
    <w:lvl w:ilvl="2" w:tplc="08160005" w:tentative="1">
      <w:start w:val="1"/>
      <w:numFmt w:val="bullet"/>
      <w:lvlText w:val=""/>
      <w:lvlJc w:val="left"/>
      <w:pPr>
        <w:ind w:left="2557" w:hanging="360"/>
      </w:pPr>
      <w:rPr>
        <w:rFonts w:ascii="Wingdings" w:hAnsi="Wingdings" w:hint="default"/>
      </w:rPr>
    </w:lvl>
    <w:lvl w:ilvl="3" w:tplc="08160001" w:tentative="1">
      <w:start w:val="1"/>
      <w:numFmt w:val="bullet"/>
      <w:lvlText w:val=""/>
      <w:lvlJc w:val="left"/>
      <w:pPr>
        <w:ind w:left="3277" w:hanging="360"/>
      </w:pPr>
      <w:rPr>
        <w:rFonts w:ascii="Symbol" w:hAnsi="Symbol" w:hint="default"/>
      </w:rPr>
    </w:lvl>
    <w:lvl w:ilvl="4" w:tplc="08160003" w:tentative="1">
      <w:start w:val="1"/>
      <w:numFmt w:val="bullet"/>
      <w:lvlText w:val="o"/>
      <w:lvlJc w:val="left"/>
      <w:pPr>
        <w:ind w:left="3997" w:hanging="360"/>
      </w:pPr>
      <w:rPr>
        <w:rFonts w:ascii="Courier New" w:hAnsi="Courier New" w:cs="Courier New" w:hint="default"/>
      </w:rPr>
    </w:lvl>
    <w:lvl w:ilvl="5" w:tplc="08160005" w:tentative="1">
      <w:start w:val="1"/>
      <w:numFmt w:val="bullet"/>
      <w:lvlText w:val=""/>
      <w:lvlJc w:val="left"/>
      <w:pPr>
        <w:ind w:left="4717" w:hanging="360"/>
      </w:pPr>
      <w:rPr>
        <w:rFonts w:ascii="Wingdings" w:hAnsi="Wingdings" w:hint="default"/>
      </w:rPr>
    </w:lvl>
    <w:lvl w:ilvl="6" w:tplc="08160001" w:tentative="1">
      <w:start w:val="1"/>
      <w:numFmt w:val="bullet"/>
      <w:lvlText w:val=""/>
      <w:lvlJc w:val="left"/>
      <w:pPr>
        <w:ind w:left="5437" w:hanging="360"/>
      </w:pPr>
      <w:rPr>
        <w:rFonts w:ascii="Symbol" w:hAnsi="Symbol" w:hint="default"/>
      </w:rPr>
    </w:lvl>
    <w:lvl w:ilvl="7" w:tplc="08160003" w:tentative="1">
      <w:start w:val="1"/>
      <w:numFmt w:val="bullet"/>
      <w:lvlText w:val="o"/>
      <w:lvlJc w:val="left"/>
      <w:pPr>
        <w:ind w:left="6157" w:hanging="360"/>
      </w:pPr>
      <w:rPr>
        <w:rFonts w:ascii="Courier New" w:hAnsi="Courier New" w:cs="Courier New" w:hint="default"/>
      </w:rPr>
    </w:lvl>
    <w:lvl w:ilvl="8" w:tplc="08160005" w:tentative="1">
      <w:start w:val="1"/>
      <w:numFmt w:val="bullet"/>
      <w:lvlText w:val=""/>
      <w:lvlJc w:val="left"/>
      <w:pPr>
        <w:ind w:left="6877" w:hanging="360"/>
      </w:pPr>
      <w:rPr>
        <w:rFonts w:ascii="Wingdings" w:hAnsi="Wingdings" w:hint="default"/>
      </w:rPr>
    </w:lvl>
  </w:abstractNum>
  <w:abstractNum w:abstractNumId="34" w15:restartNumberingAfterBreak="0">
    <w:nsid w:val="7C477416"/>
    <w:multiLevelType w:val="hybridMultilevel"/>
    <w:tmpl w:val="47A27F44"/>
    <w:lvl w:ilvl="0" w:tplc="375647F8">
      <w:start w:val="1"/>
      <w:numFmt w:val="decimal"/>
      <w:lvlText w:val="%1."/>
      <w:lvlJc w:val="left"/>
      <w:pPr>
        <w:ind w:left="1117" w:hanging="360"/>
      </w:pPr>
    </w:lvl>
    <w:lvl w:ilvl="1" w:tplc="08160019" w:tentative="1">
      <w:start w:val="1"/>
      <w:numFmt w:val="lowerLetter"/>
      <w:lvlText w:val="%2."/>
      <w:lvlJc w:val="left"/>
      <w:pPr>
        <w:ind w:left="1837" w:hanging="360"/>
      </w:pPr>
    </w:lvl>
    <w:lvl w:ilvl="2" w:tplc="0816001B" w:tentative="1">
      <w:start w:val="1"/>
      <w:numFmt w:val="lowerRoman"/>
      <w:lvlText w:val="%3."/>
      <w:lvlJc w:val="right"/>
      <w:pPr>
        <w:ind w:left="2557" w:hanging="180"/>
      </w:pPr>
    </w:lvl>
    <w:lvl w:ilvl="3" w:tplc="0816000F" w:tentative="1">
      <w:start w:val="1"/>
      <w:numFmt w:val="decimal"/>
      <w:lvlText w:val="%4."/>
      <w:lvlJc w:val="left"/>
      <w:pPr>
        <w:ind w:left="3277" w:hanging="360"/>
      </w:pPr>
    </w:lvl>
    <w:lvl w:ilvl="4" w:tplc="08160019" w:tentative="1">
      <w:start w:val="1"/>
      <w:numFmt w:val="lowerLetter"/>
      <w:lvlText w:val="%5."/>
      <w:lvlJc w:val="left"/>
      <w:pPr>
        <w:ind w:left="3997" w:hanging="360"/>
      </w:pPr>
    </w:lvl>
    <w:lvl w:ilvl="5" w:tplc="0816001B" w:tentative="1">
      <w:start w:val="1"/>
      <w:numFmt w:val="lowerRoman"/>
      <w:lvlText w:val="%6."/>
      <w:lvlJc w:val="right"/>
      <w:pPr>
        <w:ind w:left="4717" w:hanging="180"/>
      </w:pPr>
    </w:lvl>
    <w:lvl w:ilvl="6" w:tplc="0816000F" w:tentative="1">
      <w:start w:val="1"/>
      <w:numFmt w:val="decimal"/>
      <w:lvlText w:val="%7."/>
      <w:lvlJc w:val="left"/>
      <w:pPr>
        <w:ind w:left="5437" w:hanging="360"/>
      </w:pPr>
    </w:lvl>
    <w:lvl w:ilvl="7" w:tplc="08160019" w:tentative="1">
      <w:start w:val="1"/>
      <w:numFmt w:val="lowerLetter"/>
      <w:lvlText w:val="%8."/>
      <w:lvlJc w:val="left"/>
      <w:pPr>
        <w:ind w:left="6157" w:hanging="360"/>
      </w:pPr>
    </w:lvl>
    <w:lvl w:ilvl="8" w:tplc="0816001B" w:tentative="1">
      <w:start w:val="1"/>
      <w:numFmt w:val="lowerRoman"/>
      <w:lvlText w:val="%9."/>
      <w:lvlJc w:val="right"/>
      <w:pPr>
        <w:ind w:left="6877" w:hanging="180"/>
      </w:pPr>
    </w:lvl>
  </w:abstractNum>
  <w:num w:numId="1" w16cid:durableId="1683045903">
    <w:abstractNumId w:val="28"/>
  </w:num>
  <w:num w:numId="2" w16cid:durableId="121000667">
    <w:abstractNumId w:val="5"/>
  </w:num>
  <w:num w:numId="3" w16cid:durableId="1056052419">
    <w:abstractNumId w:val="4"/>
  </w:num>
  <w:num w:numId="4" w16cid:durableId="2134245909">
    <w:abstractNumId w:val="8"/>
  </w:num>
  <w:num w:numId="5" w16cid:durableId="1212501768">
    <w:abstractNumId w:val="21"/>
  </w:num>
  <w:num w:numId="6" w16cid:durableId="1018315515">
    <w:abstractNumId w:val="2"/>
  </w:num>
  <w:num w:numId="7" w16cid:durableId="386344130">
    <w:abstractNumId w:val="29"/>
  </w:num>
  <w:num w:numId="8" w16cid:durableId="459152879">
    <w:abstractNumId w:val="9"/>
  </w:num>
  <w:num w:numId="9" w16cid:durableId="1875923249">
    <w:abstractNumId w:val="34"/>
  </w:num>
  <w:num w:numId="10" w16cid:durableId="902300003">
    <w:abstractNumId w:val="1"/>
  </w:num>
  <w:num w:numId="11" w16cid:durableId="1420178210">
    <w:abstractNumId w:val="22"/>
  </w:num>
  <w:num w:numId="12" w16cid:durableId="1853910544">
    <w:abstractNumId w:val="12"/>
  </w:num>
  <w:num w:numId="13" w16cid:durableId="1627934082">
    <w:abstractNumId w:val="15"/>
  </w:num>
  <w:num w:numId="14" w16cid:durableId="1776318344">
    <w:abstractNumId w:val="6"/>
  </w:num>
  <w:num w:numId="15" w16cid:durableId="1732145462">
    <w:abstractNumId w:val="15"/>
  </w:num>
  <w:num w:numId="16" w16cid:durableId="1297948928">
    <w:abstractNumId w:val="26"/>
  </w:num>
  <w:num w:numId="17" w16cid:durableId="563180180">
    <w:abstractNumId w:val="13"/>
  </w:num>
  <w:num w:numId="18" w16cid:durableId="1468090875">
    <w:abstractNumId w:val="19"/>
  </w:num>
  <w:num w:numId="19" w16cid:durableId="2042436346">
    <w:abstractNumId w:val="14"/>
  </w:num>
  <w:num w:numId="20" w16cid:durableId="449518967">
    <w:abstractNumId w:val="17"/>
  </w:num>
  <w:num w:numId="21" w16cid:durableId="1995405865">
    <w:abstractNumId w:val="20"/>
  </w:num>
  <w:num w:numId="22" w16cid:durableId="273024854">
    <w:abstractNumId w:val="33"/>
  </w:num>
  <w:num w:numId="23" w16cid:durableId="2124959958">
    <w:abstractNumId w:val="18"/>
  </w:num>
  <w:num w:numId="24" w16cid:durableId="1766072655">
    <w:abstractNumId w:val="24"/>
  </w:num>
  <w:num w:numId="25" w16cid:durableId="1321814104">
    <w:abstractNumId w:val="10"/>
  </w:num>
  <w:num w:numId="26" w16cid:durableId="1957364371">
    <w:abstractNumId w:val="3"/>
  </w:num>
  <w:num w:numId="27" w16cid:durableId="439372243">
    <w:abstractNumId w:val="7"/>
  </w:num>
  <w:num w:numId="28" w16cid:durableId="1006982967">
    <w:abstractNumId w:val="15"/>
  </w:num>
  <w:num w:numId="29" w16cid:durableId="1112627954">
    <w:abstractNumId w:val="27"/>
  </w:num>
  <w:num w:numId="30" w16cid:durableId="2072995051">
    <w:abstractNumId w:val="11"/>
  </w:num>
  <w:num w:numId="31" w16cid:durableId="108281029">
    <w:abstractNumId w:val="23"/>
  </w:num>
  <w:num w:numId="32" w16cid:durableId="1505781072">
    <w:abstractNumId w:val="32"/>
  </w:num>
  <w:num w:numId="33" w16cid:durableId="451091653">
    <w:abstractNumId w:val="25"/>
  </w:num>
  <w:num w:numId="34" w16cid:durableId="1945961878">
    <w:abstractNumId w:val="0"/>
  </w:num>
  <w:num w:numId="35" w16cid:durableId="292292667">
    <w:abstractNumId w:val="31"/>
  </w:num>
  <w:num w:numId="36" w16cid:durableId="660234121">
    <w:abstractNumId w:val="30"/>
  </w:num>
  <w:num w:numId="37" w16cid:durableId="1669138190">
    <w:abstractNumId w:val="1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oão da Silva Pereira">
    <w15:presenceInfo w15:providerId="AD" w15:userId="S::joao.pereira@IPLeiria.pt::18bd7b5d-edb3-4ac1-acb1-3680ddd84a6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40"/>
  <w:mirrorMargins/>
  <w:proofState w:spelling="clean"/>
  <w:trackRevisions/>
  <w:defaultTabStop w:val="708"/>
  <w:hyphenationZone w:val="425"/>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743C"/>
    <w:rsid w:val="00003CDB"/>
    <w:rsid w:val="00016541"/>
    <w:rsid w:val="00041874"/>
    <w:rsid w:val="0004723C"/>
    <w:rsid w:val="00050705"/>
    <w:rsid w:val="00054B1B"/>
    <w:rsid w:val="00060871"/>
    <w:rsid w:val="00061FF0"/>
    <w:rsid w:val="00064E27"/>
    <w:rsid w:val="00067A95"/>
    <w:rsid w:val="00080E97"/>
    <w:rsid w:val="00081CCF"/>
    <w:rsid w:val="000867A4"/>
    <w:rsid w:val="00087840"/>
    <w:rsid w:val="000A4B53"/>
    <w:rsid w:val="000A6523"/>
    <w:rsid w:val="000B451B"/>
    <w:rsid w:val="000B6F8D"/>
    <w:rsid w:val="000D4BCE"/>
    <w:rsid w:val="000D60ED"/>
    <w:rsid w:val="000E03AD"/>
    <w:rsid w:val="000F102B"/>
    <w:rsid w:val="000F2DB0"/>
    <w:rsid w:val="000F35FD"/>
    <w:rsid w:val="00104860"/>
    <w:rsid w:val="00111447"/>
    <w:rsid w:val="0011285F"/>
    <w:rsid w:val="001229B5"/>
    <w:rsid w:val="001271A9"/>
    <w:rsid w:val="00135217"/>
    <w:rsid w:val="0014165E"/>
    <w:rsid w:val="00142A93"/>
    <w:rsid w:val="00153C7C"/>
    <w:rsid w:val="00161392"/>
    <w:rsid w:val="00164427"/>
    <w:rsid w:val="00177812"/>
    <w:rsid w:val="0018015A"/>
    <w:rsid w:val="001909EA"/>
    <w:rsid w:val="0019143F"/>
    <w:rsid w:val="00191720"/>
    <w:rsid w:val="00192BFB"/>
    <w:rsid w:val="001960A4"/>
    <w:rsid w:val="00196C1D"/>
    <w:rsid w:val="001A3F8C"/>
    <w:rsid w:val="001A5594"/>
    <w:rsid w:val="001A59C0"/>
    <w:rsid w:val="001B3CC2"/>
    <w:rsid w:val="001B5848"/>
    <w:rsid w:val="001C4C90"/>
    <w:rsid w:val="001C5569"/>
    <w:rsid w:val="001D23BC"/>
    <w:rsid w:val="001D44E6"/>
    <w:rsid w:val="001D757A"/>
    <w:rsid w:val="001E2E62"/>
    <w:rsid w:val="00203430"/>
    <w:rsid w:val="0021604B"/>
    <w:rsid w:val="00226F75"/>
    <w:rsid w:val="002315AA"/>
    <w:rsid w:val="00234D7E"/>
    <w:rsid w:val="00243CC9"/>
    <w:rsid w:val="0024457A"/>
    <w:rsid w:val="00252396"/>
    <w:rsid w:val="00255AFF"/>
    <w:rsid w:val="00263552"/>
    <w:rsid w:val="00264498"/>
    <w:rsid w:val="00272479"/>
    <w:rsid w:val="00272F6D"/>
    <w:rsid w:val="0028678B"/>
    <w:rsid w:val="00292C6A"/>
    <w:rsid w:val="002B71D3"/>
    <w:rsid w:val="002C33BD"/>
    <w:rsid w:val="002D2702"/>
    <w:rsid w:val="002E4BC7"/>
    <w:rsid w:val="002F663D"/>
    <w:rsid w:val="002F7A7A"/>
    <w:rsid w:val="003005EA"/>
    <w:rsid w:val="00304722"/>
    <w:rsid w:val="003120CC"/>
    <w:rsid w:val="00320495"/>
    <w:rsid w:val="00325A3B"/>
    <w:rsid w:val="003311D6"/>
    <w:rsid w:val="00340851"/>
    <w:rsid w:val="00344DBF"/>
    <w:rsid w:val="00364D50"/>
    <w:rsid w:val="00377A97"/>
    <w:rsid w:val="00392593"/>
    <w:rsid w:val="003A7979"/>
    <w:rsid w:val="003A7DEE"/>
    <w:rsid w:val="003B1A2C"/>
    <w:rsid w:val="003B27EB"/>
    <w:rsid w:val="003B6404"/>
    <w:rsid w:val="003B6ADD"/>
    <w:rsid w:val="003B6E87"/>
    <w:rsid w:val="003C16E1"/>
    <w:rsid w:val="003C2CE7"/>
    <w:rsid w:val="003C3B17"/>
    <w:rsid w:val="003C53FD"/>
    <w:rsid w:val="003D2D30"/>
    <w:rsid w:val="003D486B"/>
    <w:rsid w:val="003E16F3"/>
    <w:rsid w:val="003E2073"/>
    <w:rsid w:val="003E2917"/>
    <w:rsid w:val="003E3493"/>
    <w:rsid w:val="003E39BB"/>
    <w:rsid w:val="003E3BC7"/>
    <w:rsid w:val="004004A1"/>
    <w:rsid w:val="00416CA5"/>
    <w:rsid w:val="00421C84"/>
    <w:rsid w:val="00426B4A"/>
    <w:rsid w:val="0043259D"/>
    <w:rsid w:val="00432AFE"/>
    <w:rsid w:val="004357EF"/>
    <w:rsid w:val="00440D2E"/>
    <w:rsid w:val="004531C7"/>
    <w:rsid w:val="0045406F"/>
    <w:rsid w:val="004540EF"/>
    <w:rsid w:val="004549EA"/>
    <w:rsid w:val="00457D62"/>
    <w:rsid w:val="00461FF9"/>
    <w:rsid w:val="004653B9"/>
    <w:rsid w:val="0048081F"/>
    <w:rsid w:val="00482658"/>
    <w:rsid w:val="00483370"/>
    <w:rsid w:val="004844B9"/>
    <w:rsid w:val="00496A0D"/>
    <w:rsid w:val="004A5BC7"/>
    <w:rsid w:val="004A7F43"/>
    <w:rsid w:val="004B0C35"/>
    <w:rsid w:val="004B2636"/>
    <w:rsid w:val="004C3E87"/>
    <w:rsid w:val="004C47E4"/>
    <w:rsid w:val="004C5322"/>
    <w:rsid w:val="004E423E"/>
    <w:rsid w:val="004F6BEC"/>
    <w:rsid w:val="00501EFA"/>
    <w:rsid w:val="00510BD7"/>
    <w:rsid w:val="005166E0"/>
    <w:rsid w:val="0052198F"/>
    <w:rsid w:val="00523C94"/>
    <w:rsid w:val="00531682"/>
    <w:rsid w:val="005316C6"/>
    <w:rsid w:val="00532755"/>
    <w:rsid w:val="00535D7F"/>
    <w:rsid w:val="00536B80"/>
    <w:rsid w:val="00544C25"/>
    <w:rsid w:val="005467F4"/>
    <w:rsid w:val="00555944"/>
    <w:rsid w:val="0055661E"/>
    <w:rsid w:val="00563F29"/>
    <w:rsid w:val="00564260"/>
    <w:rsid w:val="00565F76"/>
    <w:rsid w:val="0056648B"/>
    <w:rsid w:val="005712F3"/>
    <w:rsid w:val="005748BC"/>
    <w:rsid w:val="00575CAC"/>
    <w:rsid w:val="00583A95"/>
    <w:rsid w:val="00587014"/>
    <w:rsid w:val="005A0547"/>
    <w:rsid w:val="005A32AF"/>
    <w:rsid w:val="005B451F"/>
    <w:rsid w:val="005B50AC"/>
    <w:rsid w:val="005C05EF"/>
    <w:rsid w:val="005E2874"/>
    <w:rsid w:val="00611AAD"/>
    <w:rsid w:val="00612711"/>
    <w:rsid w:val="00613120"/>
    <w:rsid w:val="00615B76"/>
    <w:rsid w:val="00622BB9"/>
    <w:rsid w:val="00623ED9"/>
    <w:rsid w:val="00632B09"/>
    <w:rsid w:val="00635BA1"/>
    <w:rsid w:val="00635EE1"/>
    <w:rsid w:val="00644163"/>
    <w:rsid w:val="00647E0D"/>
    <w:rsid w:val="00655566"/>
    <w:rsid w:val="00655824"/>
    <w:rsid w:val="006604F7"/>
    <w:rsid w:val="006607A1"/>
    <w:rsid w:val="00663F99"/>
    <w:rsid w:val="00664061"/>
    <w:rsid w:val="006667A2"/>
    <w:rsid w:val="00673327"/>
    <w:rsid w:val="00686175"/>
    <w:rsid w:val="00686B56"/>
    <w:rsid w:val="006917ED"/>
    <w:rsid w:val="006932D9"/>
    <w:rsid w:val="0069745B"/>
    <w:rsid w:val="006975A4"/>
    <w:rsid w:val="006C0756"/>
    <w:rsid w:val="006D0F4A"/>
    <w:rsid w:val="006D13CF"/>
    <w:rsid w:val="006D567C"/>
    <w:rsid w:val="006D6970"/>
    <w:rsid w:val="006D7381"/>
    <w:rsid w:val="006F4BFE"/>
    <w:rsid w:val="006F539A"/>
    <w:rsid w:val="00700D51"/>
    <w:rsid w:val="007210D8"/>
    <w:rsid w:val="0072396E"/>
    <w:rsid w:val="00724024"/>
    <w:rsid w:val="007330C5"/>
    <w:rsid w:val="00734DBC"/>
    <w:rsid w:val="00753DA2"/>
    <w:rsid w:val="0075523D"/>
    <w:rsid w:val="00755D8B"/>
    <w:rsid w:val="007633FC"/>
    <w:rsid w:val="00774FC8"/>
    <w:rsid w:val="0078387F"/>
    <w:rsid w:val="00786C44"/>
    <w:rsid w:val="00794E4F"/>
    <w:rsid w:val="00796CDC"/>
    <w:rsid w:val="007A2EF8"/>
    <w:rsid w:val="007B1DA8"/>
    <w:rsid w:val="007E432A"/>
    <w:rsid w:val="007E5F13"/>
    <w:rsid w:val="007F1F8A"/>
    <w:rsid w:val="00800D80"/>
    <w:rsid w:val="00802EAE"/>
    <w:rsid w:val="008044A2"/>
    <w:rsid w:val="008076FD"/>
    <w:rsid w:val="00817CAD"/>
    <w:rsid w:val="0082242C"/>
    <w:rsid w:val="008464C1"/>
    <w:rsid w:val="00855FD4"/>
    <w:rsid w:val="00863EAA"/>
    <w:rsid w:val="00864F89"/>
    <w:rsid w:val="0086790A"/>
    <w:rsid w:val="008747CE"/>
    <w:rsid w:val="008948AD"/>
    <w:rsid w:val="008A5178"/>
    <w:rsid w:val="008B18C5"/>
    <w:rsid w:val="008B283B"/>
    <w:rsid w:val="008D2256"/>
    <w:rsid w:val="008D301D"/>
    <w:rsid w:val="008D6EFE"/>
    <w:rsid w:val="008E4101"/>
    <w:rsid w:val="008E4221"/>
    <w:rsid w:val="008E6391"/>
    <w:rsid w:val="008E66F7"/>
    <w:rsid w:val="008F6292"/>
    <w:rsid w:val="00917E24"/>
    <w:rsid w:val="00921069"/>
    <w:rsid w:val="0093755B"/>
    <w:rsid w:val="009437C4"/>
    <w:rsid w:val="009529F7"/>
    <w:rsid w:val="00961D49"/>
    <w:rsid w:val="00963490"/>
    <w:rsid w:val="0096413F"/>
    <w:rsid w:val="0096457C"/>
    <w:rsid w:val="0097039B"/>
    <w:rsid w:val="00971663"/>
    <w:rsid w:val="00976F94"/>
    <w:rsid w:val="00983AD2"/>
    <w:rsid w:val="0098520B"/>
    <w:rsid w:val="00995162"/>
    <w:rsid w:val="009A0420"/>
    <w:rsid w:val="009A5A3E"/>
    <w:rsid w:val="009A6BC3"/>
    <w:rsid w:val="009B1F6E"/>
    <w:rsid w:val="009B6DDB"/>
    <w:rsid w:val="009C19AA"/>
    <w:rsid w:val="009C338F"/>
    <w:rsid w:val="009C5932"/>
    <w:rsid w:val="009D1183"/>
    <w:rsid w:val="009D35AA"/>
    <w:rsid w:val="009E00A3"/>
    <w:rsid w:val="009E3B85"/>
    <w:rsid w:val="009E4449"/>
    <w:rsid w:val="00A00F99"/>
    <w:rsid w:val="00A123D6"/>
    <w:rsid w:val="00A15ED0"/>
    <w:rsid w:val="00A21934"/>
    <w:rsid w:val="00A26CF7"/>
    <w:rsid w:val="00A4719D"/>
    <w:rsid w:val="00A47FDF"/>
    <w:rsid w:val="00A50E35"/>
    <w:rsid w:val="00A627A6"/>
    <w:rsid w:val="00A62C55"/>
    <w:rsid w:val="00A66DE1"/>
    <w:rsid w:val="00A74086"/>
    <w:rsid w:val="00A75518"/>
    <w:rsid w:val="00A76578"/>
    <w:rsid w:val="00A836DC"/>
    <w:rsid w:val="00A86314"/>
    <w:rsid w:val="00A903A8"/>
    <w:rsid w:val="00A943E6"/>
    <w:rsid w:val="00AA40D6"/>
    <w:rsid w:val="00AA4546"/>
    <w:rsid w:val="00AA5322"/>
    <w:rsid w:val="00AA79D3"/>
    <w:rsid w:val="00AB0CAD"/>
    <w:rsid w:val="00AB1197"/>
    <w:rsid w:val="00AB64CF"/>
    <w:rsid w:val="00AC08DC"/>
    <w:rsid w:val="00AD2DDA"/>
    <w:rsid w:val="00AD4D65"/>
    <w:rsid w:val="00AE4C3C"/>
    <w:rsid w:val="00AF02DF"/>
    <w:rsid w:val="00AF145D"/>
    <w:rsid w:val="00AF1917"/>
    <w:rsid w:val="00B01BD4"/>
    <w:rsid w:val="00B02F3F"/>
    <w:rsid w:val="00B05A1F"/>
    <w:rsid w:val="00B15D0F"/>
    <w:rsid w:val="00B23367"/>
    <w:rsid w:val="00B45C71"/>
    <w:rsid w:val="00B511C0"/>
    <w:rsid w:val="00B61D4F"/>
    <w:rsid w:val="00B63D42"/>
    <w:rsid w:val="00B66F71"/>
    <w:rsid w:val="00B73961"/>
    <w:rsid w:val="00B776B2"/>
    <w:rsid w:val="00B77994"/>
    <w:rsid w:val="00B822C8"/>
    <w:rsid w:val="00B86C21"/>
    <w:rsid w:val="00B938B7"/>
    <w:rsid w:val="00BA0DE4"/>
    <w:rsid w:val="00BA14A1"/>
    <w:rsid w:val="00BA6DF6"/>
    <w:rsid w:val="00BA7937"/>
    <w:rsid w:val="00BB2CDD"/>
    <w:rsid w:val="00BB342A"/>
    <w:rsid w:val="00BC67D7"/>
    <w:rsid w:val="00BD11B2"/>
    <w:rsid w:val="00BD7A2B"/>
    <w:rsid w:val="00BE0267"/>
    <w:rsid w:val="00BE66B8"/>
    <w:rsid w:val="00BF022D"/>
    <w:rsid w:val="00BF1781"/>
    <w:rsid w:val="00C02ACB"/>
    <w:rsid w:val="00C02ACC"/>
    <w:rsid w:val="00C21A4A"/>
    <w:rsid w:val="00C23573"/>
    <w:rsid w:val="00C24F6E"/>
    <w:rsid w:val="00C279E8"/>
    <w:rsid w:val="00C32611"/>
    <w:rsid w:val="00C406E2"/>
    <w:rsid w:val="00C52969"/>
    <w:rsid w:val="00C55BC0"/>
    <w:rsid w:val="00C57045"/>
    <w:rsid w:val="00C63CB9"/>
    <w:rsid w:val="00C84FD3"/>
    <w:rsid w:val="00C93073"/>
    <w:rsid w:val="00CA1B96"/>
    <w:rsid w:val="00CC3852"/>
    <w:rsid w:val="00CD55B9"/>
    <w:rsid w:val="00CE00C1"/>
    <w:rsid w:val="00CF13AA"/>
    <w:rsid w:val="00CF5F9B"/>
    <w:rsid w:val="00D228F6"/>
    <w:rsid w:val="00D23AC2"/>
    <w:rsid w:val="00D4137E"/>
    <w:rsid w:val="00D42A9C"/>
    <w:rsid w:val="00D42C39"/>
    <w:rsid w:val="00D52741"/>
    <w:rsid w:val="00D57363"/>
    <w:rsid w:val="00D64662"/>
    <w:rsid w:val="00D66122"/>
    <w:rsid w:val="00D7083C"/>
    <w:rsid w:val="00D71936"/>
    <w:rsid w:val="00D733F1"/>
    <w:rsid w:val="00D762DD"/>
    <w:rsid w:val="00D77130"/>
    <w:rsid w:val="00D87C46"/>
    <w:rsid w:val="00D9045D"/>
    <w:rsid w:val="00D91D53"/>
    <w:rsid w:val="00D93832"/>
    <w:rsid w:val="00DA0CA9"/>
    <w:rsid w:val="00DB07AC"/>
    <w:rsid w:val="00DB0AA2"/>
    <w:rsid w:val="00DC0609"/>
    <w:rsid w:val="00DC201F"/>
    <w:rsid w:val="00DC2F49"/>
    <w:rsid w:val="00DC31A1"/>
    <w:rsid w:val="00DD743C"/>
    <w:rsid w:val="00DE4294"/>
    <w:rsid w:val="00DE7FA5"/>
    <w:rsid w:val="00E01117"/>
    <w:rsid w:val="00E02D8F"/>
    <w:rsid w:val="00E03ACB"/>
    <w:rsid w:val="00E06598"/>
    <w:rsid w:val="00E11879"/>
    <w:rsid w:val="00E154B4"/>
    <w:rsid w:val="00E16B98"/>
    <w:rsid w:val="00E3598B"/>
    <w:rsid w:val="00E36B7D"/>
    <w:rsid w:val="00E37215"/>
    <w:rsid w:val="00E4352C"/>
    <w:rsid w:val="00E45549"/>
    <w:rsid w:val="00E514E8"/>
    <w:rsid w:val="00E70AF6"/>
    <w:rsid w:val="00E7589D"/>
    <w:rsid w:val="00E82F73"/>
    <w:rsid w:val="00E853B5"/>
    <w:rsid w:val="00E90D23"/>
    <w:rsid w:val="00E95921"/>
    <w:rsid w:val="00EA10EE"/>
    <w:rsid w:val="00EC794C"/>
    <w:rsid w:val="00ED6CE8"/>
    <w:rsid w:val="00ED7708"/>
    <w:rsid w:val="00EE3283"/>
    <w:rsid w:val="00EE75C2"/>
    <w:rsid w:val="00EF39F2"/>
    <w:rsid w:val="00EF46FF"/>
    <w:rsid w:val="00EF5DEC"/>
    <w:rsid w:val="00EF6197"/>
    <w:rsid w:val="00EF6FB1"/>
    <w:rsid w:val="00F003BD"/>
    <w:rsid w:val="00F065FA"/>
    <w:rsid w:val="00F07B21"/>
    <w:rsid w:val="00F1527A"/>
    <w:rsid w:val="00F25A5D"/>
    <w:rsid w:val="00F3553D"/>
    <w:rsid w:val="00F5129F"/>
    <w:rsid w:val="00F55B70"/>
    <w:rsid w:val="00F56B11"/>
    <w:rsid w:val="00F62737"/>
    <w:rsid w:val="00F85CCA"/>
    <w:rsid w:val="00F8743E"/>
    <w:rsid w:val="00F87F3B"/>
    <w:rsid w:val="00F94FEF"/>
    <w:rsid w:val="00FA2866"/>
    <w:rsid w:val="00FA5640"/>
    <w:rsid w:val="00FA7172"/>
    <w:rsid w:val="00FA7293"/>
    <w:rsid w:val="00FB3AFB"/>
    <w:rsid w:val="00FB6A3E"/>
    <w:rsid w:val="00FB754C"/>
    <w:rsid w:val="00FD2BF3"/>
    <w:rsid w:val="00FD5CB9"/>
    <w:rsid w:val="00FE08BB"/>
    <w:rsid w:val="00FE277C"/>
    <w:rsid w:val="00FE6682"/>
    <w:rsid w:val="00FF33A6"/>
    <w:rsid w:val="00FF446F"/>
    <w:rsid w:val="00FF71BE"/>
  </w:rsids>
  <m:mathPr>
    <m:mathFont m:val="Cambria Math"/>
    <m:brkBin m:val="before"/>
    <m:brkBinSub m:val="--"/>
    <m:smallFrac m:val="0"/>
    <m:dispDef/>
    <m:lMargin m:val="0"/>
    <m:rMargin m:val="0"/>
    <m:defJc m:val="centerGroup"/>
    <m:wrapIndent m:val="1440"/>
    <m:intLim m:val="subSup"/>
    <m:naryLim m:val="undOvr"/>
  </m:mathPr>
  <w:themeFontLang w:val="pt-PT"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B19AE72"/>
  <w15:docId w15:val="{106F78C0-8D7D-4421-88ED-021AFB80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PT"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qFormat="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08DC"/>
    <w:pPr>
      <w:spacing w:line="360" w:lineRule="auto"/>
      <w:ind w:firstLine="397"/>
      <w:jc w:val="both"/>
    </w:pPr>
    <w:rPr>
      <w:rFonts w:ascii="Times New Roman" w:hAnsi="Times New Roman"/>
      <w:sz w:val="24"/>
    </w:rPr>
  </w:style>
  <w:style w:type="paragraph" w:styleId="Ttulo1">
    <w:name w:val="heading 1"/>
    <w:basedOn w:val="Titulo1"/>
    <w:next w:val="Normal"/>
    <w:link w:val="Ttulo1Carter"/>
    <w:uiPriority w:val="9"/>
    <w:qFormat/>
    <w:rsid w:val="0018015A"/>
    <w:pPr>
      <w:keepNext/>
      <w:keepLines/>
      <w:numPr>
        <w:numId w:val="13"/>
      </w:numPr>
      <w:outlineLvl w:val="0"/>
    </w:pPr>
    <w:rPr>
      <w:rFonts w:eastAsiaTheme="majorEastAsia" w:cstheme="majorBidi"/>
      <w:bCs/>
      <w:szCs w:val="28"/>
    </w:rPr>
  </w:style>
  <w:style w:type="paragraph" w:styleId="Ttulo2">
    <w:name w:val="heading 2"/>
    <w:basedOn w:val="Ttulo1"/>
    <w:next w:val="Normal"/>
    <w:link w:val="Ttulo2Carter"/>
    <w:uiPriority w:val="9"/>
    <w:unhideWhenUsed/>
    <w:qFormat/>
    <w:rsid w:val="009D35AA"/>
    <w:pPr>
      <w:pageBreakBefore w:val="0"/>
      <w:numPr>
        <w:ilvl w:val="1"/>
      </w:numPr>
      <w:spacing w:before="360" w:after="240"/>
      <w:ind w:left="788" w:hanging="431"/>
      <w:outlineLvl w:val="1"/>
    </w:pPr>
    <w:rPr>
      <w:bCs w:val="0"/>
      <w:sz w:val="28"/>
      <w:szCs w:val="26"/>
    </w:rPr>
  </w:style>
  <w:style w:type="paragraph" w:styleId="Ttulo3">
    <w:name w:val="heading 3"/>
    <w:basedOn w:val="Ttulo2"/>
    <w:next w:val="Normal"/>
    <w:link w:val="Ttulo3Carter"/>
    <w:uiPriority w:val="9"/>
    <w:unhideWhenUsed/>
    <w:qFormat/>
    <w:rsid w:val="009D35AA"/>
    <w:pPr>
      <w:numPr>
        <w:ilvl w:val="2"/>
      </w:numPr>
      <w:spacing w:after="120"/>
      <w:outlineLvl w:val="2"/>
    </w:pPr>
    <w:rPr>
      <w:bCs/>
      <w:sz w:val="24"/>
    </w:rPr>
  </w:style>
  <w:style w:type="paragraph" w:styleId="Ttulo4">
    <w:name w:val="heading 4"/>
    <w:basedOn w:val="Normal"/>
    <w:next w:val="Normal"/>
    <w:link w:val="Ttulo4Carter"/>
    <w:uiPriority w:val="9"/>
    <w:semiHidden/>
    <w:unhideWhenUsed/>
    <w:rsid w:val="00615B7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D743C"/>
    <w:pPr>
      <w:ind w:left="720"/>
      <w:contextualSpacing/>
    </w:pPr>
  </w:style>
  <w:style w:type="paragraph" w:styleId="Textodenotaderodap">
    <w:name w:val="footnote text"/>
    <w:basedOn w:val="Normal"/>
    <w:link w:val="TextodenotaderodapCarter"/>
    <w:uiPriority w:val="99"/>
    <w:semiHidden/>
    <w:unhideWhenUsed/>
    <w:rsid w:val="00DD743C"/>
    <w:pPr>
      <w:spacing w:after="0" w:line="240" w:lineRule="auto"/>
    </w:pPr>
    <w:rPr>
      <w:sz w:val="20"/>
      <w:szCs w:val="20"/>
    </w:rPr>
  </w:style>
  <w:style w:type="character" w:customStyle="1" w:styleId="TextodenotaderodapCarter">
    <w:name w:val="Texto de nota de rodapé Caráter"/>
    <w:basedOn w:val="Tipodeletrapredefinidodopargrafo"/>
    <w:link w:val="Textodenotaderodap"/>
    <w:uiPriority w:val="99"/>
    <w:semiHidden/>
    <w:rsid w:val="00DD743C"/>
    <w:rPr>
      <w:sz w:val="20"/>
      <w:szCs w:val="20"/>
    </w:rPr>
  </w:style>
  <w:style w:type="character" w:styleId="Refdenotaderodap">
    <w:name w:val="footnote reference"/>
    <w:basedOn w:val="Tipodeletrapredefinidodopargrafo"/>
    <w:uiPriority w:val="99"/>
    <w:semiHidden/>
    <w:unhideWhenUsed/>
    <w:rsid w:val="00DD743C"/>
    <w:rPr>
      <w:vertAlign w:val="superscript"/>
    </w:rPr>
  </w:style>
  <w:style w:type="paragraph" w:customStyle="1" w:styleId="Titulo1">
    <w:name w:val="Titulo_1"/>
    <w:basedOn w:val="Normal"/>
    <w:next w:val="Normal"/>
    <w:link w:val="Titulo1Char"/>
    <w:qFormat/>
    <w:rsid w:val="0018015A"/>
    <w:pPr>
      <w:pageBreakBefore/>
      <w:snapToGrid w:val="0"/>
      <w:spacing w:before="600" w:after="480" w:line="240" w:lineRule="auto"/>
      <w:jc w:val="left"/>
    </w:pPr>
    <w:rPr>
      <w:rFonts w:cs="Arial"/>
      <w:b/>
      <w:sz w:val="40"/>
    </w:rPr>
  </w:style>
  <w:style w:type="character" w:customStyle="1" w:styleId="Titulo1Char">
    <w:name w:val="Titulo_1 Char"/>
    <w:basedOn w:val="Tipodeletrapredefinidodopargrafo"/>
    <w:link w:val="Titulo1"/>
    <w:rsid w:val="0018015A"/>
    <w:rPr>
      <w:rFonts w:ascii="Times New Roman" w:hAnsi="Times New Roman" w:cs="Arial"/>
      <w:b/>
      <w:sz w:val="40"/>
    </w:rPr>
  </w:style>
  <w:style w:type="paragraph" w:styleId="SemEspaamento">
    <w:name w:val="No Spacing"/>
    <w:uiPriority w:val="1"/>
    <w:qFormat/>
    <w:rsid w:val="00B938B7"/>
    <w:pPr>
      <w:spacing w:after="0" w:line="240" w:lineRule="auto"/>
      <w:ind w:firstLine="567"/>
      <w:jc w:val="both"/>
    </w:pPr>
    <w:rPr>
      <w:rFonts w:ascii="Times New Roman" w:hAnsi="Times New Roman"/>
      <w:sz w:val="24"/>
    </w:rPr>
  </w:style>
  <w:style w:type="character" w:customStyle="1" w:styleId="Ttulo1Carter">
    <w:name w:val="Título 1 Caráter"/>
    <w:basedOn w:val="Tipodeletrapredefinidodopargrafo"/>
    <w:link w:val="Ttulo1"/>
    <w:uiPriority w:val="9"/>
    <w:rsid w:val="0018015A"/>
    <w:rPr>
      <w:rFonts w:ascii="Times New Roman" w:eastAsiaTheme="majorEastAsia" w:hAnsi="Times New Roman" w:cstheme="majorBidi"/>
      <w:b/>
      <w:bCs/>
      <w:sz w:val="40"/>
      <w:szCs w:val="28"/>
    </w:rPr>
  </w:style>
  <w:style w:type="paragraph" w:styleId="ndice1">
    <w:name w:val="toc 1"/>
    <w:basedOn w:val="Normal"/>
    <w:next w:val="Normal"/>
    <w:autoRedefine/>
    <w:uiPriority w:val="39"/>
    <w:unhideWhenUsed/>
    <w:rsid w:val="00E154B4"/>
    <w:pPr>
      <w:tabs>
        <w:tab w:val="right" w:leader="dot" w:pos="8777"/>
      </w:tabs>
      <w:spacing w:before="120" w:after="0"/>
      <w:jc w:val="left"/>
    </w:pPr>
    <w:rPr>
      <w:b/>
      <w:bCs/>
      <w:szCs w:val="24"/>
    </w:rPr>
  </w:style>
  <w:style w:type="character" w:customStyle="1" w:styleId="Ttulo2Carter">
    <w:name w:val="Título 2 Caráter"/>
    <w:basedOn w:val="Tipodeletrapredefinidodopargrafo"/>
    <w:link w:val="Ttulo2"/>
    <w:uiPriority w:val="9"/>
    <w:rsid w:val="009D35AA"/>
    <w:rPr>
      <w:rFonts w:ascii="Times New Roman" w:eastAsiaTheme="majorEastAsia" w:hAnsi="Times New Roman" w:cstheme="majorBidi"/>
      <w:b/>
      <w:sz w:val="28"/>
      <w:szCs w:val="26"/>
    </w:rPr>
  </w:style>
  <w:style w:type="character" w:customStyle="1" w:styleId="Ttulo3Carter">
    <w:name w:val="Título 3 Caráter"/>
    <w:basedOn w:val="Tipodeletrapredefinidodopargrafo"/>
    <w:link w:val="Ttulo3"/>
    <w:uiPriority w:val="9"/>
    <w:rsid w:val="009D35AA"/>
    <w:rPr>
      <w:rFonts w:ascii="Times New Roman" w:eastAsiaTheme="majorEastAsia" w:hAnsi="Times New Roman" w:cstheme="majorBidi"/>
      <w:b/>
      <w:bCs/>
      <w:sz w:val="24"/>
      <w:szCs w:val="26"/>
    </w:rPr>
  </w:style>
  <w:style w:type="paragraph" w:styleId="ndice2">
    <w:name w:val="toc 2"/>
    <w:basedOn w:val="Normal"/>
    <w:next w:val="Normal"/>
    <w:autoRedefine/>
    <w:uiPriority w:val="39"/>
    <w:unhideWhenUsed/>
    <w:rsid w:val="00E154B4"/>
    <w:pPr>
      <w:spacing w:before="240" w:after="0"/>
      <w:jc w:val="left"/>
    </w:pPr>
    <w:rPr>
      <w:rFonts w:cstheme="minorHAnsi"/>
      <w:b/>
      <w:bCs/>
      <w:szCs w:val="20"/>
    </w:rPr>
  </w:style>
  <w:style w:type="paragraph" w:styleId="ndice3">
    <w:name w:val="toc 3"/>
    <w:basedOn w:val="Normal"/>
    <w:next w:val="Normal"/>
    <w:autoRedefine/>
    <w:uiPriority w:val="39"/>
    <w:unhideWhenUsed/>
    <w:rsid w:val="00E154B4"/>
    <w:pPr>
      <w:spacing w:after="0"/>
      <w:ind w:left="240"/>
      <w:jc w:val="left"/>
    </w:pPr>
    <w:rPr>
      <w:rFonts w:cstheme="minorHAnsi"/>
      <w:szCs w:val="20"/>
    </w:rPr>
  </w:style>
  <w:style w:type="paragraph" w:styleId="ndice4">
    <w:name w:val="toc 4"/>
    <w:basedOn w:val="Normal"/>
    <w:next w:val="Normal"/>
    <w:autoRedefine/>
    <w:uiPriority w:val="39"/>
    <w:unhideWhenUsed/>
    <w:rsid w:val="00B938B7"/>
    <w:pPr>
      <w:spacing w:after="0"/>
      <w:ind w:left="480"/>
      <w:jc w:val="left"/>
    </w:pPr>
    <w:rPr>
      <w:rFonts w:asciiTheme="minorHAnsi" w:hAnsiTheme="minorHAnsi" w:cstheme="minorHAnsi"/>
      <w:sz w:val="20"/>
      <w:szCs w:val="20"/>
    </w:rPr>
  </w:style>
  <w:style w:type="paragraph" w:styleId="ndice5">
    <w:name w:val="toc 5"/>
    <w:basedOn w:val="Normal"/>
    <w:next w:val="Normal"/>
    <w:autoRedefine/>
    <w:uiPriority w:val="39"/>
    <w:unhideWhenUsed/>
    <w:rsid w:val="00B938B7"/>
    <w:pPr>
      <w:spacing w:after="0"/>
      <w:ind w:left="720"/>
      <w:jc w:val="left"/>
    </w:pPr>
    <w:rPr>
      <w:rFonts w:asciiTheme="minorHAnsi" w:hAnsiTheme="minorHAnsi" w:cstheme="minorHAnsi"/>
      <w:sz w:val="20"/>
      <w:szCs w:val="20"/>
    </w:rPr>
  </w:style>
  <w:style w:type="paragraph" w:styleId="ndice6">
    <w:name w:val="toc 6"/>
    <w:basedOn w:val="Normal"/>
    <w:next w:val="Normal"/>
    <w:autoRedefine/>
    <w:uiPriority w:val="39"/>
    <w:unhideWhenUsed/>
    <w:rsid w:val="00B938B7"/>
    <w:pPr>
      <w:spacing w:after="0"/>
      <w:ind w:left="960"/>
      <w:jc w:val="left"/>
    </w:pPr>
    <w:rPr>
      <w:rFonts w:asciiTheme="minorHAnsi" w:hAnsiTheme="minorHAnsi" w:cstheme="minorHAnsi"/>
      <w:sz w:val="20"/>
      <w:szCs w:val="20"/>
    </w:rPr>
  </w:style>
  <w:style w:type="paragraph" w:styleId="ndice7">
    <w:name w:val="toc 7"/>
    <w:basedOn w:val="Normal"/>
    <w:next w:val="Normal"/>
    <w:autoRedefine/>
    <w:uiPriority w:val="39"/>
    <w:unhideWhenUsed/>
    <w:rsid w:val="00B938B7"/>
    <w:pPr>
      <w:spacing w:after="0"/>
      <w:ind w:left="1200"/>
      <w:jc w:val="left"/>
    </w:pPr>
    <w:rPr>
      <w:rFonts w:asciiTheme="minorHAnsi" w:hAnsiTheme="minorHAnsi" w:cstheme="minorHAnsi"/>
      <w:sz w:val="20"/>
      <w:szCs w:val="20"/>
    </w:rPr>
  </w:style>
  <w:style w:type="paragraph" w:styleId="ndice8">
    <w:name w:val="toc 8"/>
    <w:basedOn w:val="Normal"/>
    <w:next w:val="Normal"/>
    <w:autoRedefine/>
    <w:uiPriority w:val="39"/>
    <w:unhideWhenUsed/>
    <w:rsid w:val="00B938B7"/>
    <w:pPr>
      <w:spacing w:after="0"/>
      <w:ind w:left="1440"/>
      <w:jc w:val="left"/>
    </w:pPr>
    <w:rPr>
      <w:rFonts w:asciiTheme="minorHAnsi" w:hAnsiTheme="minorHAnsi" w:cstheme="minorHAnsi"/>
      <w:sz w:val="20"/>
      <w:szCs w:val="20"/>
    </w:rPr>
  </w:style>
  <w:style w:type="paragraph" w:styleId="ndice9">
    <w:name w:val="toc 9"/>
    <w:basedOn w:val="Normal"/>
    <w:next w:val="Normal"/>
    <w:autoRedefine/>
    <w:uiPriority w:val="39"/>
    <w:unhideWhenUsed/>
    <w:rsid w:val="00B938B7"/>
    <w:pPr>
      <w:spacing w:after="0"/>
      <w:ind w:left="1680"/>
      <w:jc w:val="left"/>
    </w:pPr>
    <w:rPr>
      <w:rFonts w:asciiTheme="minorHAnsi" w:hAnsiTheme="minorHAnsi" w:cstheme="minorHAnsi"/>
      <w:sz w:val="20"/>
      <w:szCs w:val="20"/>
    </w:rPr>
  </w:style>
  <w:style w:type="character" w:styleId="Hiperligao">
    <w:name w:val="Hyperlink"/>
    <w:basedOn w:val="Tipodeletrapredefinidodopargrafo"/>
    <w:uiPriority w:val="99"/>
    <w:unhideWhenUsed/>
    <w:rsid w:val="00B938B7"/>
    <w:rPr>
      <w:color w:val="0000FF" w:themeColor="hyperlink"/>
      <w:u w:val="single"/>
    </w:rPr>
  </w:style>
  <w:style w:type="paragraph" w:customStyle="1" w:styleId="Titulo2">
    <w:name w:val="Titulo_2"/>
    <w:basedOn w:val="Titulo1"/>
    <w:next w:val="Normal"/>
    <w:link w:val="Titulo2Carcter"/>
    <w:rsid w:val="00755D8B"/>
    <w:pPr>
      <w:pageBreakBefore w:val="0"/>
    </w:pPr>
    <w:rPr>
      <w:sz w:val="36"/>
    </w:rPr>
  </w:style>
  <w:style w:type="paragraph" w:customStyle="1" w:styleId="Titulo3">
    <w:name w:val="Titulo_3"/>
    <w:basedOn w:val="Titulo1"/>
    <w:next w:val="Normal"/>
    <w:link w:val="Titulo3Carcter"/>
    <w:rsid w:val="00755D8B"/>
    <w:pPr>
      <w:pageBreakBefore w:val="0"/>
    </w:pPr>
    <w:rPr>
      <w:sz w:val="32"/>
    </w:rPr>
  </w:style>
  <w:style w:type="character" w:customStyle="1" w:styleId="Titulo2Carcter">
    <w:name w:val="Titulo_2 Carácter"/>
    <w:basedOn w:val="Titulo1Char"/>
    <w:link w:val="Titulo2"/>
    <w:rsid w:val="00755D8B"/>
    <w:rPr>
      <w:rFonts w:ascii="Times New Roman" w:hAnsi="Times New Roman" w:cs="Arial"/>
      <w:b/>
      <w:sz w:val="36"/>
    </w:rPr>
  </w:style>
  <w:style w:type="paragraph" w:styleId="Cabealho">
    <w:name w:val="header"/>
    <w:basedOn w:val="Normal"/>
    <w:link w:val="CabealhoCarter"/>
    <w:uiPriority w:val="99"/>
    <w:unhideWhenUsed/>
    <w:rsid w:val="00421C84"/>
    <w:pPr>
      <w:tabs>
        <w:tab w:val="center" w:pos="4252"/>
        <w:tab w:val="right" w:pos="8504"/>
      </w:tabs>
      <w:spacing w:after="0" w:line="240" w:lineRule="auto"/>
    </w:pPr>
  </w:style>
  <w:style w:type="character" w:customStyle="1" w:styleId="Titulo3Carcter">
    <w:name w:val="Titulo_3 Carácter"/>
    <w:basedOn w:val="Tipodeletrapredefinidodopargrafo"/>
    <w:link w:val="Titulo3"/>
    <w:rsid w:val="00755D8B"/>
    <w:rPr>
      <w:rFonts w:ascii="Times New Roman" w:hAnsi="Times New Roman" w:cs="Arial"/>
      <w:b/>
      <w:sz w:val="32"/>
    </w:rPr>
  </w:style>
  <w:style w:type="character" w:customStyle="1" w:styleId="CabealhoCarter">
    <w:name w:val="Cabeçalho Caráter"/>
    <w:basedOn w:val="Tipodeletrapredefinidodopargrafo"/>
    <w:link w:val="Cabealho"/>
    <w:uiPriority w:val="99"/>
    <w:rsid w:val="00421C84"/>
    <w:rPr>
      <w:rFonts w:ascii="Times New Roman" w:hAnsi="Times New Roman"/>
      <w:sz w:val="24"/>
    </w:rPr>
  </w:style>
  <w:style w:type="paragraph" w:styleId="Rodap">
    <w:name w:val="footer"/>
    <w:basedOn w:val="Normal"/>
    <w:link w:val="RodapCarter"/>
    <w:uiPriority w:val="99"/>
    <w:unhideWhenUsed/>
    <w:rsid w:val="00421C84"/>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421C84"/>
    <w:rPr>
      <w:rFonts w:ascii="Times New Roman" w:hAnsi="Times New Roman"/>
      <w:sz w:val="24"/>
    </w:rPr>
  </w:style>
  <w:style w:type="paragraph" w:styleId="Ttulo">
    <w:name w:val="Title"/>
    <w:aliases w:val="tit_projeto"/>
    <w:basedOn w:val="Normal"/>
    <w:next w:val="Normal"/>
    <w:link w:val="TtuloCarter"/>
    <w:autoRedefine/>
    <w:qFormat/>
    <w:rsid w:val="003B27EB"/>
    <w:pPr>
      <w:keepNext/>
      <w:snapToGrid w:val="0"/>
      <w:spacing w:before="1440" w:after="0" w:line="276" w:lineRule="auto"/>
      <w:ind w:firstLine="0"/>
      <w:jc w:val="center"/>
      <w:outlineLvl w:val="0"/>
    </w:pPr>
    <w:rPr>
      <w:rFonts w:eastAsia="Times New Roman" w:cs="Times New Roman"/>
      <w:b/>
      <w:bCs/>
      <w:kern w:val="28"/>
      <w:sz w:val="48"/>
      <w:szCs w:val="40"/>
    </w:rPr>
  </w:style>
  <w:style w:type="character" w:customStyle="1" w:styleId="TtuloCarter">
    <w:name w:val="Título Caráter"/>
    <w:aliases w:val="tit_projeto Caráter"/>
    <w:basedOn w:val="Tipodeletrapredefinidodopargrafo"/>
    <w:link w:val="Ttulo"/>
    <w:rsid w:val="003B27EB"/>
    <w:rPr>
      <w:rFonts w:ascii="Times New Roman" w:eastAsia="Times New Roman" w:hAnsi="Times New Roman" w:cs="Times New Roman"/>
      <w:b/>
      <w:bCs/>
      <w:kern w:val="28"/>
      <w:sz w:val="48"/>
      <w:szCs w:val="40"/>
    </w:rPr>
  </w:style>
  <w:style w:type="paragraph" w:styleId="Textodebalo">
    <w:name w:val="Balloon Text"/>
    <w:basedOn w:val="Normal"/>
    <w:link w:val="TextodebaloCarter"/>
    <w:uiPriority w:val="99"/>
    <w:semiHidden/>
    <w:unhideWhenUsed/>
    <w:rsid w:val="00AB0CAD"/>
    <w:pPr>
      <w:spacing w:after="0" w:line="240" w:lineRule="auto"/>
    </w:pPr>
    <w:rPr>
      <w:rFonts w:ascii="Tahoma" w:hAnsi="Tahoma" w:cs="Tahoma"/>
      <w:sz w:val="16"/>
      <w:szCs w:val="16"/>
    </w:rPr>
  </w:style>
  <w:style w:type="character" w:customStyle="1" w:styleId="TextodebaloCarter">
    <w:name w:val="Texto de balão Caráter"/>
    <w:basedOn w:val="Tipodeletrapredefinidodopargrafo"/>
    <w:link w:val="Textodebalo"/>
    <w:uiPriority w:val="99"/>
    <w:semiHidden/>
    <w:rsid w:val="00AB0CAD"/>
    <w:rPr>
      <w:rFonts w:ascii="Tahoma" w:hAnsi="Tahoma" w:cs="Tahoma"/>
      <w:sz w:val="16"/>
      <w:szCs w:val="16"/>
    </w:rPr>
  </w:style>
  <w:style w:type="paragraph" w:styleId="Cabealhodondice">
    <w:name w:val="TOC Heading"/>
    <w:basedOn w:val="Titulo1"/>
    <w:next w:val="Normal"/>
    <w:uiPriority w:val="39"/>
    <w:unhideWhenUsed/>
    <w:qFormat/>
    <w:rsid w:val="00615B76"/>
    <w:pPr>
      <w:spacing w:line="276" w:lineRule="auto"/>
      <w:ind w:firstLine="0"/>
    </w:pPr>
    <w:rPr>
      <w:b w:val="0"/>
      <w:lang w:val="en-US"/>
    </w:rPr>
  </w:style>
  <w:style w:type="character" w:customStyle="1" w:styleId="Ttulo4Carter">
    <w:name w:val="Título 4 Caráter"/>
    <w:basedOn w:val="Tipodeletrapredefinidodopargrafo"/>
    <w:link w:val="Ttulo4"/>
    <w:uiPriority w:val="9"/>
    <w:semiHidden/>
    <w:rsid w:val="00615B76"/>
    <w:rPr>
      <w:rFonts w:asciiTheme="majorHAnsi" w:eastAsiaTheme="majorEastAsia" w:hAnsiTheme="majorHAnsi" w:cstheme="majorBidi"/>
      <w:i/>
      <w:iCs/>
      <w:color w:val="365F91" w:themeColor="accent1" w:themeShade="BF"/>
      <w:sz w:val="24"/>
    </w:rPr>
  </w:style>
  <w:style w:type="table" w:styleId="TabelacomGrelha">
    <w:name w:val="Table Grid"/>
    <w:basedOn w:val="Tabelanormal"/>
    <w:uiPriority w:val="59"/>
    <w:rsid w:val="00B45C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egenda">
    <w:name w:val="caption"/>
    <w:basedOn w:val="Normal"/>
    <w:next w:val="Normal"/>
    <w:link w:val="LegendaCarter"/>
    <w:autoRedefine/>
    <w:uiPriority w:val="35"/>
    <w:unhideWhenUsed/>
    <w:qFormat/>
    <w:rsid w:val="00D93832"/>
    <w:pPr>
      <w:spacing w:line="240" w:lineRule="auto"/>
      <w:jc w:val="center"/>
    </w:pPr>
    <w:rPr>
      <w:b/>
      <w:iCs/>
      <w:sz w:val="18"/>
      <w:szCs w:val="18"/>
    </w:rPr>
  </w:style>
  <w:style w:type="table" w:styleId="SimplesTabela1">
    <w:name w:val="Plain Table 1"/>
    <w:basedOn w:val="Tabelanormal"/>
    <w:uiPriority w:val="41"/>
    <w:rsid w:val="00632B0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SimplesTabela2">
    <w:name w:val="Plain Table 2"/>
    <w:basedOn w:val="Tabelanormal"/>
    <w:uiPriority w:val="42"/>
    <w:rsid w:val="00632B0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acomGrelhaClara">
    <w:name w:val="Grid Table Light"/>
    <w:basedOn w:val="Tabelanormal"/>
    <w:uiPriority w:val="40"/>
    <w:rsid w:val="00632B09"/>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caption1">
    <w:name w:val="caption_1"/>
    <w:basedOn w:val="Legenda"/>
    <w:link w:val="caption1Char"/>
    <w:rsid w:val="004E423E"/>
    <w:rPr>
      <w:b w:val="0"/>
    </w:rPr>
  </w:style>
  <w:style w:type="paragraph" w:styleId="ndicedeilustraes">
    <w:name w:val="table of figures"/>
    <w:basedOn w:val="Normal"/>
    <w:next w:val="Normal"/>
    <w:uiPriority w:val="99"/>
    <w:unhideWhenUsed/>
    <w:qFormat/>
    <w:rsid w:val="00FA5640"/>
    <w:pPr>
      <w:spacing w:before="120" w:after="240" w:line="240" w:lineRule="auto"/>
    </w:pPr>
    <w:rPr>
      <w:sz w:val="20"/>
    </w:rPr>
  </w:style>
  <w:style w:type="character" w:customStyle="1" w:styleId="LegendaCarter">
    <w:name w:val="Legenda Caráter"/>
    <w:basedOn w:val="Tipodeletrapredefinidodopargrafo"/>
    <w:link w:val="Legenda"/>
    <w:uiPriority w:val="35"/>
    <w:rsid w:val="00D93832"/>
    <w:rPr>
      <w:rFonts w:ascii="Times New Roman" w:hAnsi="Times New Roman"/>
      <w:b/>
      <w:iCs/>
      <w:sz w:val="18"/>
      <w:szCs w:val="18"/>
    </w:rPr>
  </w:style>
  <w:style w:type="character" w:customStyle="1" w:styleId="caption1Char">
    <w:name w:val="caption_1 Char"/>
    <w:basedOn w:val="LegendaCarter"/>
    <w:link w:val="caption1"/>
    <w:rsid w:val="004E423E"/>
    <w:rPr>
      <w:rFonts w:ascii="Times New Roman" w:hAnsi="Times New Roman"/>
      <w:b w:val="0"/>
      <w:iCs/>
      <w:sz w:val="18"/>
      <w:szCs w:val="18"/>
    </w:rPr>
  </w:style>
  <w:style w:type="paragraph" w:styleId="ndiceremissivo1">
    <w:name w:val="index 1"/>
    <w:basedOn w:val="Normal"/>
    <w:next w:val="Normal"/>
    <w:autoRedefine/>
    <w:uiPriority w:val="99"/>
    <w:semiHidden/>
    <w:unhideWhenUsed/>
    <w:rsid w:val="00A00F99"/>
    <w:pPr>
      <w:spacing w:after="0" w:line="240" w:lineRule="auto"/>
      <w:ind w:left="240" w:hanging="240"/>
    </w:pPr>
  </w:style>
  <w:style w:type="paragraph" w:styleId="Bibliografia">
    <w:name w:val="Bibliography"/>
    <w:basedOn w:val="Normal"/>
    <w:next w:val="Normal"/>
    <w:uiPriority w:val="37"/>
    <w:unhideWhenUsed/>
    <w:rsid w:val="004A7F43"/>
  </w:style>
  <w:style w:type="character" w:styleId="TextodoMarcadordePosio">
    <w:name w:val="Placeholder Text"/>
    <w:basedOn w:val="Tipodeletrapredefinidodopargrafo"/>
    <w:uiPriority w:val="99"/>
    <w:semiHidden/>
    <w:rsid w:val="009C5932"/>
    <w:rPr>
      <w:color w:val="808080"/>
    </w:rPr>
  </w:style>
  <w:style w:type="paragraph" w:customStyle="1" w:styleId="Image">
    <w:name w:val="Image"/>
    <w:basedOn w:val="Normal"/>
    <w:link w:val="ImageChar"/>
    <w:qFormat/>
    <w:rsid w:val="00655566"/>
    <w:pPr>
      <w:keepNext/>
      <w:ind w:firstLine="0"/>
      <w:jc w:val="center"/>
    </w:pPr>
    <w:rPr>
      <w:noProof/>
    </w:rPr>
  </w:style>
  <w:style w:type="character" w:customStyle="1" w:styleId="ImageChar">
    <w:name w:val="Image Char"/>
    <w:basedOn w:val="Tipodeletrapredefinidodopargrafo"/>
    <w:link w:val="Image"/>
    <w:rsid w:val="00655566"/>
    <w:rPr>
      <w:rFonts w:ascii="Times New Roman" w:hAnsi="Times New Roman"/>
      <w:noProof/>
      <w:sz w:val="24"/>
    </w:rPr>
  </w:style>
  <w:style w:type="paragraph" w:styleId="Reviso">
    <w:name w:val="Revision"/>
    <w:hidden/>
    <w:uiPriority w:val="99"/>
    <w:semiHidden/>
    <w:rsid w:val="00C279E8"/>
    <w:pPr>
      <w:spacing w:after="0" w:line="240" w:lineRule="auto"/>
    </w:pPr>
    <w:rPr>
      <w:rFonts w:ascii="Times New Roman" w:hAnsi="Times New Roman"/>
      <w:sz w:val="24"/>
    </w:rPr>
  </w:style>
  <w:style w:type="character" w:styleId="Refdecomentrio">
    <w:name w:val="annotation reference"/>
    <w:basedOn w:val="Tipodeletrapredefinidodopargrafo"/>
    <w:uiPriority w:val="99"/>
    <w:semiHidden/>
    <w:unhideWhenUsed/>
    <w:rsid w:val="00325A3B"/>
    <w:rPr>
      <w:sz w:val="16"/>
      <w:szCs w:val="16"/>
    </w:rPr>
  </w:style>
  <w:style w:type="paragraph" w:styleId="Textodecomentrio">
    <w:name w:val="annotation text"/>
    <w:basedOn w:val="Normal"/>
    <w:link w:val="TextodecomentrioCarter"/>
    <w:uiPriority w:val="99"/>
    <w:unhideWhenUsed/>
    <w:rsid w:val="00325A3B"/>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rsid w:val="00325A3B"/>
    <w:rPr>
      <w:rFonts w:ascii="Times New Roman" w:hAnsi="Times New Roman"/>
      <w:sz w:val="20"/>
      <w:szCs w:val="20"/>
    </w:rPr>
  </w:style>
  <w:style w:type="paragraph" w:styleId="Assuntodecomentrio">
    <w:name w:val="annotation subject"/>
    <w:basedOn w:val="Textodecomentrio"/>
    <w:next w:val="Textodecomentrio"/>
    <w:link w:val="AssuntodecomentrioCarter"/>
    <w:uiPriority w:val="99"/>
    <w:semiHidden/>
    <w:unhideWhenUsed/>
    <w:rsid w:val="00325A3B"/>
    <w:rPr>
      <w:b/>
      <w:bCs/>
    </w:rPr>
  </w:style>
  <w:style w:type="character" w:customStyle="1" w:styleId="AssuntodecomentrioCarter">
    <w:name w:val="Assunto de comentário Caráter"/>
    <w:basedOn w:val="TextodecomentrioCarter"/>
    <w:link w:val="Assuntodecomentrio"/>
    <w:uiPriority w:val="99"/>
    <w:semiHidden/>
    <w:rsid w:val="00325A3B"/>
    <w:rPr>
      <w:rFonts w:ascii="Times New Roman" w:hAnsi="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52803">
      <w:bodyDiv w:val="1"/>
      <w:marLeft w:val="0"/>
      <w:marRight w:val="0"/>
      <w:marTop w:val="0"/>
      <w:marBottom w:val="0"/>
      <w:divBdr>
        <w:top w:val="none" w:sz="0" w:space="0" w:color="auto"/>
        <w:left w:val="none" w:sz="0" w:space="0" w:color="auto"/>
        <w:bottom w:val="none" w:sz="0" w:space="0" w:color="auto"/>
        <w:right w:val="none" w:sz="0" w:space="0" w:color="auto"/>
      </w:divBdr>
    </w:div>
    <w:div w:id="295330796">
      <w:bodyDiv w:val="1"/>
      <w:marLeft w:val="0"/>
      <w:marRight w:val="0"/>
      <w:marTop w:val="0"/>
      <w:marBottom w:val="0"/>
      <w:divBdr>
        <w:top w:val="none" w:sz="0" w:space="0" w:color="auto"/>
        <w:left w:val="none" w:sz="0" w:space="0" w:color="auto"/>
        <w:bottom w:val="none" w:sz="0" w:space="0" w:color="auto"/>
        <w:right w:val="none" w:sz="0" w:space="0" w:color="auto"/>
      </w:divBdr>
    </w:div>
    <w:div w:id="360787603">
      <w:bodyDiv w:val="1"/>
      <w:marLeft w:val="0"/>
      <w:marRight w:val="0"/>
      <w:marTop w:val="0"/>
      <w:marBottom w:val="0"/>
      <w:divBdr>
        <w:top w:val="none" w:sz="0" w:space="0" w:color="auto"/>
        <w:left w:val="none" w:sz="0" w:space="0" w:color="auto"/>
        <w:bottom w:val="none" w:sz="0" w:space="0" w:color="auto"/>
        <w:right w:val="none" w:sz="0" w:space="0" w:color="auto"/>
      </w:divBdr>
    </w:div>
    <w:div w:id="472872224">
      <w:bodyDiv w:val="1"/>
      <w:marLeft w:val="0"/>
      <w:marRight w:val="0"/>
      <w:marTop w:val="0"/>
      <w:marBottom w:val="0"/>
      <w:divBdr>
        <w:top w:val="none" w:sz="0" w:space="0" w:color="auto"/>
        <w:left w:val="none" w:sz="0" w:space="0" w:color="auto"/>
        <w:bottom w:val="none" w:sz="0" w:space="0" w:color="auto"/>
        <w:right w:val="none" w:sz="0" w:space="0" w:color="auto"/>
      </w:divBdr>
      <w:divsChild>
        <w:div w:id="1002002292">
          <w:marLeft w:val="0"/>
          <w:marRight w:val="0"/>
          <w:marTop w:val="0"/>
          <w:marBottom w:val="0"/>
          <w:divBdr>
            <w:top w:val="none" w:sz="0" w:space="0" w:color="auto"/>
            <w:left w:val="none" w:sz="0" w:space="0" w:color="auto"/>
            <w:bottom w:val="none" w:sz="0" w:space="0" w:color="auto"/>
            <w:right w:val="none" w:sz="0" w:space="0" w:color="auto"/>
          </w:divBdr>
        </w:div>
      </w:divsChild>
    </w:div>
    <w:div w:id="484667892">
      <w:bodyDiv w:val="1"/>
      <w:marLeft w:val="0"/>
      <w:marRight w:val="0"/>
      <w:marTop w:val="0"/>
      <w:marBottom w:val="0"/>
      <w:divBdr>
        <w:top w:val="none" w:sz="0" w:space="0" w:color="auto"/>
        <w:left w:val="none" w:sz="0" w:space="0" w:color="auto"/>
        <w:bottom w:val="none" w:sz="0" w:space="0" w:color="auto"/>
        <w:right w:val="none" w:sz="0" w:space="0" w:color="auto"/>
      </w:divBdr>
    </w:div>
    <w:div w:id="503668237">
      <w:bodyDiv w:val="1"/>
      <w:marLeft w:val="0"/>
      <w:marRight w:val="0"/>
      <w:marTop w:val="0"/>
      <w:marBottom w:val="0"/>
      <w:divBdr>
        <w:top w:val="none" w:sz="0" w:space="0" w:color="auto"/>
        <w:left w:val="none" w:sz="0" w:space="0" w:color="auto"/>
        <w:bottom w:val="none" w:sz="0" w:space="0" w:color="auto"/>
        <w:right w:val="none" w:sz="0" w:space="0" w:color="auto"/>
      </w:divBdr>
      <w:divsChild>
        <w:div w:id="2075739669">
          <w:marLeft w:val="0"/>
          <w:marRight w:val="0"/>
          <w:marTop w:val="0"/>
          <w:marBottom w:val="0"/>
          <w:divBdr>
            <w:top w:val="none" w:sz="0" w:space="0" w:color="auto"/>
            <w:left w:val="none" w:sz="0" w:space="0" w:color="auto"/>
            <w:bottom w:val="none" w:sz="0" w:space="0" w:color="auto"/>
            <w:right w:val="none" w:sz="0" w:space="0" w:color="auto"/>
          </w:divBdr>
          <w:divsChild>
            <w:div w:id="1421753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2227168">
      <w:bodyDiv w:val="1"/>
      <w:marLeft w:val="0"/>
      <w:marRight w:val="0"/>
      <w:marTop w:val="0"/>
      <w:marBottom w:val="0"/>
      <w:divBdr>
        <w:top w:val="none" w:sz="0" w:space="0" w:color="auto"/>
        <w:left w:val="none" w:sz="0" w:space="0" w:color="auto"/>
        <w:bottom w:val="none" w:sz="0" w:space="0" w:color="auto"/>
        <w:right w:val="none" w:sz="0" w:space="0" w:color="auto"/>
      </w:divBdr>
      <w:divsChild>
        <w:div w:id="1924947882">
          <w:marLeft w:val="0"/>
          <w:marRight w:val="0"/>
          <w:marTop w:val="0"/>
          <w:marBottom w:val="0"/>
          <w:divBdr>
            <w:top w:val="none" w:sz="0" w:space="0" w:color="auto"/>
            <w:left w:val="none" w:sz="0" w:space="0" w:color="auto"/>
            <w:bottom w:val="none" w:sz="0" w:space="0" w:color="auto"/>
            <w:right w:val="none" w:sz="0" w:space="0" w:color="auto"/>
          </w:divBdr>
        </w:div>
      </w:divsChild>
    </w:div>
    <w:div w:id="768163064">
      <w:bodyDiv w:val="1"/>
      <w:marLeft w:val="0"/>
      <w:marRight w:val="0"/>
      <w:marTop w:val="0"/>
      <w:marBottom w:val="0"/>
      <w:divBdr>
        <w:top w:val="none" w:sz="0" w:space="0" w:color="auto"/>
        <w:left w:val="none" w:sz="0" w:space="0" w:color="auto"/>
        <w:bottom w:val="none" w:sz="0" w:space="0" w:color="auto"/>
        <w:right w:val="none" w:sz="0" w:space="0" w:color="auto"/>
      </w:divBdr>
    </w:div>
    <w:div w:id="791824025">
      <w:bodyDiv w:val="1"/>
      <w:marLeft w:val="0"/>
      <w:marRight w:val="0"/>
      <w:marTop w:val="0"/>
      <w:marBottom w:val="0"/>
      <w:divBdr>
        <w:top w:val="none" w:sz="0" w:space="0" w:color="auto"/>
        <w:left w:val="none" w:sz="0" w:space="0" w:color="auto"/>
        <w:bottom w:val="none" w:sz="0" w:space="0" w:color="auto"/>
        <w:right w:val="none" w:sz="0" w:space="0" w:color="auto"/>
      </w:divBdr>
      <w:divsChild>
        <w:div w:id="285090676">
          <w:marLeft w:val="0"/>
          <w:marRight w:val="0"/>
          <w:marTop w:val="0"/>
          <w:marBottom w:val="0"/>
          <w:divBdr>
            <w:top w:val="none" w:sz="0" w:space="0" w:color="auto"/>
            <w:left w:val="none" w:sz="0" w:space="0" w:color="auto"/>
            <w:bottom w:val="none" w:sz="0" w:space="0" w:color="auto"/>
            <w:right w:val="none" w:sz="0" w:space="0" w:color="auto"/>
          </w:divBdr>
        </w:div>
      </w:divsChild>
    </w:div>
    <w:div w:id="916595648">
      <w:bodyDiv w:val="1"/>
      <w:marLeft w:val="0"/>
      <w:marRight w:val="0"/>
      <w:marTop w:val="0"/>
      <w:marBottom w:val="0"/>
      <w:divBdr>
        <w:top w:val="none" w:sz="0" w:space="0" w:color="auto"/>
        <w:left w:val="none" w:sz="0" w:space="0" w:color="auto"/>
        <w:bottom w:val="none" w:sz="0" w:space="0" w:color="auto"/>
        <w:right w:val="none" w:sz="0" w:space="0" w:color="auto"/>
      </w:divBdr>
      <w:divsChild>
        <w:div w:id="673797998">
          <w:marLeft w:val="0"/>
          <w:marRight w:val="0"/>
          <w:marTop w:val="0"/>
          <w:marBottom w:val="0"/>
          <w:divBdr>
            <w:top w:val="none" w:sz="0" w:space="0" w:color="auto"/>
            <w:left w:val="none" w:sz="0" w:space="0" w:color="auto"/>
            <w:bottom w:val="none" w:sz="0" w:space="0" w:color="auto"/>
            <w:right w:val="none" w:sz="0" w:space="0" w:color="auto"/>
          </w:divBdr>
        </w:div>
      </w:divsChild>
    </w:div>
    <w:div w:id="953950205">
      <w:bodyDiv w:val="1"/>
      <w:marLeft w:val="0"/>
      <w:marRight w:val="0"/>
      <w:marTop w:val="0"/>
      <w:marBottom w:val="0"/>
      <w:divBdr>
        <w:top w:val="none" w:sz="0" w:space="0" w:color="auto"/>
        <w:left w:val="none" w:sz="0" w:space="0" w:color="auto"/>
        <w:bottom w:val="none" w:sz="0" w:space="0" w:color="auto"/>
        <w:right w:val="none" w:sz="0" w:space="0" w:color="auto"/>
      </w:divBdr>
      <w:divsChild>
        <w:div w:id="1755086775">
          <w:marLeft w:val="0"/>
          <w:marRight w:val="0"/>
          <w:marTop w:val="0"/>
          <w:marBottom w:val="0"/>
          <w:divBdr>
            <w:top w:val="none" w:sz="0" w:space="0" w:color="auto"/>
            <w:left w:val="none" w:sz="0" w:space="0" w:color="auto"/>
            <w:bottom w:val="none" w:sz="0" w:space="0" w:color="auto"/>
            <w:right w:val="none" w:sz="0" w:space="0" w:color="auto"/>
          </w:divBdr>
          <w:divsChild>
            <w:div w:id="8389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4430726">
      <w:bodyDiv w:val="1"/>
      <w:marLeft w:val="0"/>
      <w:marRight w:val="0"/>
      <w:marTop w:val="0"/>
      <w:marBottom w:val="0"/>
      <w:divBdr>
        <w:top w:val="none" w:sz="0" w:space="0" w:color="auto"/>
        <w:left w:val="none" w:sz="0" w:space="0" w:color="auto"/>
        <w:bottom w:val="none" w:sz="0" w:space="0" w:color="auto"/>
        <w:right w:val="none" w:sz="0" w:space="0" w:color="auto"/>
      </w:divBdr>
    </w:div>
    <w:div w:id="999581131">
      <w:bodyDiv w:val="1"/>
      <w:marLeft w:val="0"/>
      <w:marRight w:val="0"/>
      <w:marTop w:val="0"/>
      <w:marBottom w:val="0"/>
      <w:divBdr>
        <w:top w:val="none" w:sz="0" w:space="0" w:color="auto"/>
        <w:left w:val="none" w:sz="0" w:space="0" w:color="auto"/>
        <w:bottom w:val="none" w:sz="0" w:space="0" w:color="auto"/>
        <w:right w:val="none" w:sz="0" w:space="0" w:color="auto"/>
      </w:divBdr>
      <w:divsChild>
        <w:div w:id="1804612506">
          <w:marLeft w:val="0"/>
          <w:marRight w:val="0"/>
          <w:marTop w:val="0"/>
          <w:marBottom w:val="0"/>
          <w:divBdr>
            <w:top w:val="none" w:sz="0" w:space="0" w:color="auto"/>
            <w:left w:val="none" w:sz="0" w:space="0" w:color="auto"/>
            <w:bottom w:val="none" w:sz="0" w:space="0" w:color="auto"/>
            <w:right w:val="none" w:sz="0" w:space="0" w:color="auto"/>
          </w:divBdr>
        </w:div>
      </w:divsChild>
    </w:div>
    <w:div w:id="1175610744">
      <w:bodyDiv w:val="1"/>
      <w:marLeft w:val="0"/>
      <w:marRight w:val="0"/>
      <w:marTop w:val="0"/>
      <w:marBottom w:val="0"/>
      <w:divBdr>
        <w:top w:val="none" w:sz="0" w:space="0" w:color="auto"/>
        <w:left w:val="none" w:sz="0" w:space="0" w:color="auto"/>
        <w:bottom w:val="none" w:sz="0" w:space="0" w:color="auto"/>
        <w:right w:val="none" w:sz="0" w:space="0" w:color="auto"/>
      </w:divBdr>
    </w:div>
    <w:div w:id="1439065502">
      <w:bodyDiv w:val="1"/>
      <w:marLeft w:val="0"/>
      <w:marRight w:val="0"/>
      <w:marTop w:val="0"/>
      <w:marBottom w:val="0"/>
      <w:divBdr>
        <w:top w:val="none" w:sz="0" w:space="0" w:color="auto"/>
        <w:left w:val="none" w:sz="0" w:space="0" w:color="auto"/>
        <w:bottom w:val="none" w:sz="0" w:space="0" w:color="auto"/>
        <w:right w:val="none" w:sz="0" w:space="0" w:color="auto"/>
      </w:divBdr>
    </w:div>
    <w:div w:id="1457409049">
      <w:bodyDiv w:val="1"/>
      <w:marLeft w:val="0"/>
      <w:marRight w:val="0"/>
      <w:marTop w:val="0"/>
      <w:marBottom w:val="0"/>
      <w:divBdr>
        <w:top w:val="none" w:sz="0" w:space="0" w:color="auto"/>
        <w:left w:val="none" w:sz="0" w:space="0" w:color="auto"/>
        <w:bottom w:val="none" w:sz="0" w:space="0" w:color="auto"/>
        <w:right w:val="none" w:sz="0" w:space="0" w:color="auto"/>
      </w:divBdr>
    </w:div>
    <w:div w:id="1703481297">
      <w:bodyDiv w:val="1"/>
      <w:marLeft w:val="0"/>
      <w:marRight w:val="0"/>
      <w:marTop w:val="0"/>
      <w:marBottom w:val="0"/>
      <w:divBdr>
        <w:top w:val="none" w:sz="0" w:space="0" w:color="auto"/>
        <w:left w:val="none" w:sz="0" w:space="0" w:color="auto"/>
        <w:bottom w:val="none" w:sz="0" w:space="0" w:color="auto"/>
        <w:right w:val="none" w:sz="0" w:space="0" w:color="auto"/>
      </w:divBdr>
    </w:div>
    <w:div w:id="1894611028">
      <w:bodyDiv w:val="1"/>
      <w:marLeft w:val="0"/>
      <w:marRight w:val="0"/>
      <w:marTop w:val="0"/>
      <w:marBottom w:val="0"/>
      <w:divBdr>
        <w:top w:val="none" w:sz="0" w:space="0" w:color="auto"/>
        <w:left w:val="none" w:sz="0" w:space="0" w:color="auto"/>
        <w:bottom w:val="none" w:sz="0" w:space="0" w:color="auto"/>
        <w:right w:val="none" w:sz="0" w:space="0" w:color="auto"/>
      </w:divBdr>
    </w:div>
    <w:div w:id="1989285373">
      <w:bodyDiv w:val="1"/>
      <w:marLeft w:val="0"/>
      <w:marRight w:val="0"/>
      <w:marTop w:val="0"/>
      <w:marBottom w:val="0"/>
      <w:divBdr>
        <w:top w:val="none" w:sz="0" w:space="0" w:color="auto"/>
        <w:left w:val="none" w:sz="0" w:space="0" w:color="auto"/>
        <w:bottom w:val="none" w:sz="0" w:space="0" w:color="auto"/>
        <w:right w:val="none" w:sz="0" w:space="0" w:color="auto"/>
      </w:divBdr>
      <w:divsChild>
        <w:div w:id="1370760554">
          <w:marLeft w:val="0"/>
          <w:marRight w:val="0"/>
          <w:marTop w:val="0"/>
          <w:marBottom w:val="0"/>
          <w:divBdr>
            <w:top w:val="none" w:sz="0" w:space="0" w:color="auto"/>
            <w:left w:val="none" w:sz="0" w:space="0" w:color="auto"/>
            <w:bottom w:val="none" w:sz="0" w:space="0" w:color="auto"/>
            <w:right w:val="none" w:sz="0" w:space="0" w:color="auto"/>
          </w:divBdr>
          <w:divsChild>
            <w:div w:id="56834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0739182">
      <w:bodyDiv w:val="1"/>
      <w:marLeft w:val="0"/>
      <w:marRight w:val="0"/>
      <w:marTop w:val="0"/>
      <w:marBottom w:val="0"/>
      <w:divBdr>
        <w:top w:val="none" w:sz="0" w:space="0" w:color="auto"/>
        <w:left w:val="none" w:sz="0" w:space="0" w:color="auto"/>
        <w:bottom w:val="none" w:sz="0" w:space="0" w:color="auto"/>
        <w:right w:val="none" w:sz="0" w:space="0" w:color="auto"/>
      </w:divBdr>
      <w:divsChild>
        <w:div w:id="116517042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1.xml"/><Relationship Id="rId18" Type="http://schemas.openxmlformats.org/officeDocument/2006/relationships/hyperlink" Target="file:///C:\Users\joao\Desktop\WebMeteoPI\Relat&#243;rio\Relatorio%20by%20Edgar%20e%20Joao.docx" TargetMode="External"/><Relationship Id="rId26" Type="http://schemas.openxmlformats.org/officeDocument/2006/relationships/image" Target="media/image8.png"/><Relationship Id="rId39" Type="http://schemas.openxmlformats.org/officeDocument/2006/relationships/image" Target="media/image21.png"/><Relationship Id="rId21" Type="http://schemas.openxmlformats.org/officeDocument/2006/relationships/image" Target="media/image3.png"/><Relationship Id="rId34" Type="http://schemas.openxmlformats.org/officeDocument/2006/relationships/image" Target="media/image16.png"/><Relationship Id="rId42" Type="http://schemas.openxmlformats.org/officeDocument/2006/relationships/image" Target="media/image24.png"/><Relationship Id="rId47" Type="http://schemas.openxmlformats.org/officeDocument/2006/relationships/hyperlink" Target="http://localhost:5173/" TargetMode="External"/><Relationship Id="rId50" Type="http://schemas.openxmlformats.org/officeDocument/2006/relationships/footer" Target="footer3.xml"/><Relationship Id="rId7" Type="http://schemas.openxmlformats.org/officeDocument/2006/relationships/styles" Target="styles.xml"/><Relationship Id="rId2" Type="http://schemas.openxmlformats.org/officeDocument/2006/relationships/customXml" Target="../customXml/item2.xml"/><Relationship Id="rId16" Type="http://schemas.microsoft.com/office/2016/09/relationships/commentsIds" Target="commentsIds.xml"/><Relationship Id="rId29" Type="http://schemas.openxmlformats.org/officeDocument/2006/relationships/image" Target="media/image11.png"/><Relationship Id="rId11" Type="http://schemas.openxmlformats.org/officeDocument/2006/relationships/endnotes" Target="endnotes.xml"/><Relationship Id="rId24" Type="http://schemas.openxmlformats.org/officeDocument/2006/relationships/image" Target="media/image6.png"/><Relationship Id="rId32" Type="http://schemas.openxmlformats.org/officeDocument/2006/relationships/image" Target="media/image14.png"/><Relationship Id="rId37" Type="http://schemas.openxmlformats.org/officeDocument/2006/relationships/image" Target="media/image19.png"/><Relationship Id="rId40" Type="http://schemas.openxmlformats.org/officeDocument/2006/relationships/image" Target="media/image22.png"/><Relationship Id="rId45" Type="http://schemas.openxmlformats.org/officeDocument/2006/relationships/image" Target="media/image27.png"/><Relationship Id="rId53" Type="http://schemas.openxmlformats.org/officeDocument/2006/relationships/theme" Target="theme/theme1.xml"/><Relationship Id="rId5" Type="http://schemas.openxmlformats.org/officeDocument/2006/relationships/customXml" Target="../customXml/item5.xml"/><Relationship Id="rId10" Type="http://schemas.openxmlformats.org/officeDocument/2006/relationships/footnotes" Target="footnotes.xml"/><Relationship Id="rId19" Type="http://schemas.openxmlformats.org/officeDocument/2006/relationships/footer" Target="footer2.xml"/><Relationship Id="rId31" Type="http://schemas.openxmlformats.org/officeDocument/2006/relationships/image" Target="media/image13.png"/><Relationship Id="rId44" Type="http://schemas.openxmlformats.org/officeDocument/2006/relationships/image" Target="media/image26.png"/><Relationship Id="rId52" Type="http://schemas.microsoft.com/office/2011/relationships/people" Target="people.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comments" Target="comments.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image" Target="media/image12.png"/><Relationship Id="rId35" Type="http://schemas.openxmlformats.org/officeDocument/2006/relationships/image" Target="media/image17.png"/><Relationship Id="rId43" Type="http://schemas.openxmlformats.org/officeDocument/2006/relationships/image" Target="media/image25.png"/><Relationship Id="rId48" Type="http://schemas.openxmlformats.org/officeDocument/2006/relationships/header" Target="header1.xml"/><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image" Target="media/image1.png"/><Relationship Id="rId17" Type="http://schemas.microsoft.com/office/2018/08/relationships/commentsExtensible" Target="commentsExtensible.xml"/><Relationship Id="rId25" Type="http://schemas.openxmlformats.org/officeDocument/2006/relationships/image" Target="media/image7.png"/><Relationship Id="rId33" Type="http://schemas.openxmlformats.org/officeDocument/2006/relationships/image" Target="media/image15.png"/><Relationship Id="rId38" Type="http://schemas.openxmlformats.org/officeDocument/2006/relationships/image" Target="media/image20.png"/><Relationship Id="rId46" Type="http://schemas.openxmlformats.org/officeDocument/2006/relationships/image" Target="media/image28.png"/><Relationship Id="rId20" Type="http://schemas.openxmlformats.org/officeDocument/2006/relationships/image" Target="media/image2.png"/><Relationship Id="rId41" Type="http://schemas.openxmlformats.org/officeDocument/2006/relationships/image" Target="media/image23.png"/><Relationship Id="rId1" Type="http://schemas.openxmlformats.org/officeDocument/2006/relationships/customXml" Target="../customXml/item1.xml"/><Relationship Id="rId6" Type="http://schemas.openxmlformats.org/officeDocument/2006/relationships/numbering" Target="numbering.xml"/><Relationship Id="rId15" Type="http://schemas.microsoft.com/office/2011/relationships/commentsExtended" Target="commentsExtended.xml"/><Relationship Id="rId23" Type="http://schemas.openxmlformats.org/officeDocument/2006/relationships/image" Target="media/image5.png"/><Relationship Id="rId28" Type="http://schemas.openxmlformats.org/officeDocument/2006/relationships/image" Target="media/image10.png"/><Relationship Id="rId36" Type="http://schemas.openxmlformats.org/officeDocument/2006/relationships/image" Target="media/image18.png"/><Relationship Id="rId49" Type="http://schemas.openxmlformats.org/officeDocument/2006/relationships/header" Target="header2.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ENU label="Campos" version="1">
  <NODE label="Novo Registo" type="NewCard" replaceValue="false">
    <FIELD label="Nº de Registo">
      <TAG><![CDATA[#NOVOREGISTO:NUMERO#]]></TAG>
      <VALUE><![CDATA[#NOVOREGISTO:NUMERO#]]></VALUE>
      <XPATH><![CDATA[/CARD/cardKeyToString]]></XPATH>
    </FIELD>
    <FIELD label="Código de barras do Nº de Registo" dtype="barcode">
      <TAG><![CDATA[#NOVOREGISTO:CODIGOBARRAS#]]></TAG>
      <VALUE>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</VALUE>
      <XPATH><![CDATA[/CARD/cardKeyToString]]></XPATH>
    </FIELD>
    <FIELD label="Assunto">
      <TAG><![CDATA[#NOVOREGISTO:ASSUNTO#]]></TAG>
      <VALUE><![CDATA[#NOVOREGISTO:ASSUNTO#]]></VALUE>
      <XPATH><![CDATA[/CARD/GENERAL_DATA/SUBJECT]]></XPATH>
    </FIELD>
    <FIELD label="Observações">
      <TAG><![CDATA[#NOVOREGISTO:OBSERVACOES#]]></TAG>
      <VALUE><![CDATA[#NOVOREGISTO:OBSERVACOES#]]></VALUE>
      <XPATH><![CDATA[/CARD/GENERAL_DATA/COMMENTS]]></XPATH>
    </FIELD>
    <FIELD label="Data" dtype="D">
      <TAG><![CDATA[#NOVOREGISTO:DATA#]]></TAG>
      <VALUE><![CDATA[#NOVOREGISTO:DATA#]]></VALUE>
      <XPATH><![CDATA[/CARD/GENERAL_DATA/CREATED_ON]]></XPATH>
    </FIELD>
    <NODE label="Classificação" type="CardClassitication">
      <FIELD label="Descrição">
        <TAG><![CDATA[#NOVOREGISTO:CLASSIFICACAO:DESCRICAO#]]></TAG>
        <VALUE><![CDATA[#NOVOREGISTO:CLASSIFICACAO:DESCRICAO#]]></VALUE>
        <XPATH><![CDATA[/CARD/CLASSIFICATIONS/CLASSIFICATION[1]/DESCRIPTION]]></XPATH>
      </FIELD>
      <FIELD label="Código">
        <TAG><![CDATA[#NOVOREGISTO:CLASSIFICACAO:CODIGO#]]></TAG>
        <VALUE><![CDATA[#NOVOREGISTO:CLASSIFICACAO:CODIGO#]]></VALUE>
        <XPATH><![CDATA[/CARD/CLASSIFICATIONS/CLASSIFICATION[1]/KEY]]></XPATH>
      </FIELD>
    </NODE>
    <NODE label="Processo" type="CardProcess">
      <FIELD label="Código">
        <TAG><![CDATA[#NOVOREGISTO:PROCESSO:CODIGO#]]></TAG>
        <VALUE><![CDATA[#NOVOREGISTO:PROCESSO:CODIGO#]]></VALUE>
        <XPATH><![CDATA[/CARD/PROCESSES/PROCESS[1]/PROCESS_CODE]]></XPATH>
      </FIELD>
      <FIELD label="Assunto">
        <TAG><![CDATA[#NOVOREGISTO:PROCESSO:ASSUNTO#]]></TAG>
        <VALUE><![CDATA[#NOVOREGISTO:PROCESSO:ASSUNTO#]]></VALUE>
        <XPATH><![CDATA[/CARD/PROCESSES/PROCESS[1]/SUBJECT]]></XPATH>
      </FIELD>
    </NODE>
    <NODE label="Entidade" type="CardEntity">
      <FIELD label="Nome">
        <TAG><![CDATA[#NOVOREGISTO:ENTIDADE:NOME#]]></TAG>
        <VALUE><![CDATA[#NOVOREGISTO:ENTIDADE:NOME#]]></VALUE>
        <XPATH><![CDATA[/CARD/ENTITIES/ENTITY[TYPE='P']/NAME]]></XPATH>
      </FIELD>
      <FIELD label="Organização">
        <TAG><![CDATA[#NOVOREGISTO:ENTIDADE:ORGANIZAÇÃO#]]></TAG>
        <VALUE><![CDATA[#NOVOREGISTO:ENTIDADE:ORGANIZAÇÃO#]]></VALUE>
        <XPATH><![CDATA[/CARD/ENTITIES/ENTITY[TYPE='P']/ORGANIZATION]]></XPATH>
      </FIELD>
      <FIELD label="Email">
        <TAG><![CDATA[#NOVOREGISTO:ENTIDADE:EMAIL#]]></TAG>
        <VALUE><![CDATA[#NOVOREGISTO:ENTIDADE:EMAIL#]]></VALUE>
        <XPATH><![CDATA[/CARD/ENTITIES/ENTITY[TYPE='P']/EMAIL]]></XPATH>
      </FIELD>
      <FIELD type="EntityFields" label="Tratamento" source-type="EntityFields">
        <TAG><![CDATA[#NOVOREGISTO:ENTIDADE:Tratamento#]]></TAG>
        <VALUE><![CDATA[#NOVOREGISTO:ENTIDADE:Tratamento#]]></VALUE>
        <XPATH><![CDATA[/CARD/ENTITIES/ENTITY[TYPE='P']/PROPERTIES/PROPERTY[NAME='Tratamento']/VALUE]]></XPATH>
      </FIELD>
      <FIELD type="EntityFields" label="Título" source-type="EntityFields">
        <TAG><![CDATA[#NOVOREGISTO:ENTIDADE:Título#]]></TAG>
        <VALUE><![CDATA[#NOVOREGISTO:ENTIDADE:Título#]]></VALUE>
        <XPATH><![CDATA[/CARD/ENTITIES/ENTITY[TYPE='P']/PROPERTIES/PROPERTY[NAME='Título']/VALUE]]></XPATH>
      </FIELD>
      <FIELD type="EntityFields" label="Telefone" source-type="EntityFields">
        <TAG><![CDATA[#NOVOREGISTO:ENTIDADE:Telefone#]]></TAG>
        <VALUE><![CDATA[#NOVOREGISTO:ENTIDADE:Telefone#]]></VALUE>
        <XPATH><![CDATA[/CARD/ENTITIES/ENTITY[TYPE='P']/PROPERTIES/PROPERTY[NAME='Telefone']/VALUE]]></XPATH>
      </FIELD>
      <FIELD type="EntityFields" label="Fax" source-type="EntityFields">
        <TAG><![CDATA[#NOVOREGISTO:ENTIDADE:Fax#]]></TAG>
        <VALUE><![CDATA[#NOVOREGISTO:ENTIDADE:Fax#]]></VALUE>
        <XPATH><![CDATA[/CARD/ENTITIES/ENTITY[TYPE='P']/PROPERTIES/PROPERTY[NAME='Fax']/VALUE]]></XPATH>
      </FIELD>
      <FIELD type="EntityFields" label="Telemóvel" source-type="EntityFields">
        <TAG><![CDATA[#NOVOREGISTO:ENTIDADE:Telemóvel#]]></TAG>
        <VALUE><![CDATA[#NOVOREGISTO:ENTIDADE:Telemóvel#]]></VALUE>
        <XPATH><![CDATA[/CARD/ENTITIES/ENTITY[TYPE='P']/PROPERTIES/PROPERTY[NAME='Telemóvel']/VALUE]]></XPATH>
      </FIELD>
      <FIELD type="EntityFields" label="Morada" source-type="EntityFields">
        <TAG><![CDATA[#NOVOREGISTO:ENTIDADE:Morada#]]></TAG>
        <VALUE><![CDATA[#NOVOREGISTO:ENTIDADE:Morada#]]></VALUE>
        <XPATH><![CDATA[/CARD/ENTITIES/ENTITY[TYPE='P']/PROPERTIES/PROPERTY[NAME='Morada']/VALUE]]></XPATH>
      </FIELD>
      <FIELD type="EntityFields" label="Localidade" source-type="EntityFields">
        <TAG><![CDATA[#NOVOREGISTO:ENTIDADE:Localidade#]]></TAG>
        <VALUE><![CDATA[#NOVOREGISTO:ENTIDADE:Localidade#]]></VALUE>
        <XPATH><![CDATA[/CARD/ENTITIES/ENTITY[TYPE='P']/PROPERTIES/PROPERTY[NAME='Localidade']/VALUE]]></XPATH>
      </FIELD>
      <FIELD type="EntityFields" label="Codigo_Postal" source-type="EntityFields">
        <TAG><![CDATA[#NOVOREGISTO:ENTIDADE:Codigo_Postal#]]></TAG>
        <VALUE><![CDATA[#NOVOREGISTO:ENTIDADE:Codigo_Postal#]]></VALUE>
        <XPATH><![CDATA[/CARD/ENTITIES/ENTITY[TYPE='P']/PROPERTIES/PROPERTY[NAME='Codigo_Postal']/VALUE]]></XPATH>
      </FIELD>
      <FIELD type="EntityFields" label="País" source-type="EntityFields">
        <TAG><![CDATA[#NOVOREGISTO:ENTIDADE:País#]]></TAG>
        <VALUE><![CDATA[#NOVOREGISTO:ENTIDADE:País#]]></VALUE>
        <XPATH><![CDATA[/CARD/ENTITIES/ENTITY[TYPE='P']/PROPERTIES/PROPERTY[NAME='País']/VALUE]]></XPATH>
      </FIELD>
      <FIELD type="EntityFields" label="HomePage" source-type="EntityFields">
        <TAG><![CDATA[#NOVOREGISTO:ENTIDADE:HomePage#]]></TAG>
        <VALUE><![CDATA[#NOVOREGISTO:ENTIDADE:HomePage#]]></VALUE>
        <XPATH><![CDATA[/CARD/ENTITIES/ENTITY[TYPE='P']/PROPERTIES/PROPERTY[NAME='HomePage']/VALUE]]></XPATH>
      </FIELD>
      <FIELD type="EntityFields" label="NIF" source-type="EntityFields">
        <TAG><![CDATA[#NOVOREGISTO:ENTIDADE:NIF#]]></TAG>
        <VALUE><![CDATA[#NOVOREGISTO:ENTIDADE:NIF#]]></VALUE>
        <XPATH><![CDATA[/CARD/ENTITIES/ENTITY[TYPE='P']/PROPERTIES/PROPERTY[NAME='NIF']/VALUE]]></XPATH>
      </FIELD>
    </NODE>
    <NODE label="Distribuição" type="CardDistribution">
      <FIELD label="Código">
        <TAG><![CDATA[#NOVOREGISTO:DISTRIBUICAO:CODIGO#]]></TAG>
        <VALUE><![CDATA[#NOVOREGISTO:DISTRIBUICAO:CODIGO#]]></VALUE>
        <XPATH><![CDATA[/CARD/DISTRIBUTIONS/DISTRIBUTION[1]/KEY]]></XPATH>
      </FIELD>
      <FIELD label="Assunto">
        <TAG><![CDATA[#NOVOREGISTO:DISTRIBUICAO:ASSUNTO#]]></TAG>
        <VALUE><![CDATA[#NOVOREGISTO:DISTRIBUICAO:ASSUNTO#]]></VALUE>
        <XPATH><![CDATA[/CARD/DISTRIBUTIONS/DISTRIBUTION[1]/SUBJECT]]></XPATH>
      </FIELD>
    </NODE>
    <NODE label="Documento" type="CardDocument">
      <FIELD label="Referência" source-type="registerdocument">
        <TAG><![CDATA[#NOVOREGISTO:DOCUMENTO:REFERENCIA#]]></TAG>
        <VALUE><![CDATA[#NOVOREGISTO:DOCUMENTO:REFERENCIA#]]></VALUE>
        <XPATH><![CDATA[/REGISTERDOCUMENT/CARD/DOCUMENTS/DOCUMENT/REFERENCE]]></XPATH>
      </FIELD>
      <FIELD label="Tipo de Documento" source-type="registerdocument">
        <TAG><![CDATA[#NOVOREGISTO:DOCUMENTO:TIPO#]]></TAG>
        <VALUE><![CDATA[#NOVOREGISTO:DOCUMENTO:TIPO#]]></VALUE>
        <XPATH><![CDATA[/REGISTERDOCUMENT/CARD/DOCUMENTS/DOCUMENT/DOCUMENTTYPE]]></XPATH>
      </FIELD>
      <FIELD label="Data na Origem" source-type="registerdocument" dtype="D">
        <TAG><![CDATA[#NOVOREGISTO:DOCUMENTO:DATAORIGEM#]]></TAG>
        <VALUE><![CDATA[#NOVOREGISTO:DOCUMENTO:DATAORIGEM#]]></VALUE>
        <XPATH><![CDATA[/REGISTERDOCUMENT/CARD/DOCUMENTS/DOCUMENT/ORIGINDATE]]></XPATH>
      </FIELD>
    </NODE>
    <NODE label="Campos Adicionais..." isWindowSelector="true">
      <FIELD type="AdditionalFields" label="Custom_string" source-type="AdditionalFields">
        <TAG><![CDATA[#NOVOREGISTO:CA:Custom_string#]]></TAG>
        <VALUE><![CDATA[#NOVOREGISTO:CA:Custom_string#]]></VALUE>
        <XPATH><![CDATA[/CARD/FIELDS/FIELD[NAME='Custom_string']/VALUE]]></XPATH>
      </FIELD>
      <FIELD type="AdditionalFields" label="Custom_data" source-type="AdditionalFields">
        <TAG><![CDATA[#NOVOREGISTO:CA:Custom_data#]]></TAG>
        <VALUE><![CDATA[#NOVOREGISTO:CA:Custom_data#]]></VALUE>
        <XPATH><![CDATA[/CARD/FIELDS/FIELD[NAME='Custom_data']/VALUE]]></XPATH>
      </FIELD>
      <FIELD type="AdditionalFields" label="Custom_num" source-type="AdditionalFields">
        <TAG><![CDATA[#NOVOREGISTO:CA:Custom_num#]]></TAG>
        <VALUE><![CDATA[#NOVOREGISTO:CA:Custom_num#]]></VALUE>
        <XPATH><![CDATA[/CARD/FIELDS/FIELD[NAME='Custom_num']/VALUE]]></XPATH>
      </FIELD>
      <FIELD type="AdditionalFields" label="Custom_bool" source-type="AdditionalFields">
        <TAG><![CDATA[#NOVOREGISTO:CA:Custom_bool#]]></TAG>
        <VALUE><![CDATA[#NOVOREGISTO:CA:Custom_bool#]]></VALUE>
        <XPATH><![CDATA[/CARD/FIELDS/FIELD[NAME='Custom_bool']/VALUE]]></XPATH>
      </FIELD>
      <FIELD type="AdditionalFields" label="Custom_list" source-type="AdditionalFields">
        <TAG><![CDATA[#NOVOREGISTO:CA:Custom_list#]]></TAG>
        <VALUE><![CDATA[#NOVOREGISTO:CA:Custom_list#]]></VALUE>
        <XPATH><![CDATA[/CARD/FIELDS/FIELD[NAME='Custom_list']/VALUE]]></XPATH>
      </FIELD>
      <FIELD type="AdditionalFields" label="Unidade_Org" source-type="AdditionalFields">
        <TAG><![CDATA[#NOVOREGISTO:CA:Unidade_Org#]]></TAG>
        <VALUE><![CDATA[#NOVOREGISTO:CA:Unidade_Org#]]></VALUE>
        <XPATH><![CDATA[/CARD/FIELDS/FIELD[NAME='Unidade_Org']/VALUE]]></XPATH>
      </FIELD>
      <FIELD type="AdditionalFields" label="Docente" source-type="AdditionalFields">
        <TAG><![CDATA[#NOVOREGISTO:CA:Docente#]]></TAG>
        <VALUE><![CDATA[#NOVOREGISTO:CA:Docente#]]></VALUE>
        <XPATH><![CDATA[/CARD/FIELDS/FIELD[NAME='Docente']/VALUE]]></XPATH>
      </FIELD>
      <FIELD type="AdditionalFields" label="Num_Mecan" source-type="AdditionalFields">
        <TAG><![CDATA[#NOVOREGISTO:CA:Num_Mecan#]]></TAG>
        <VALUE><![CDATA[#NOVOREGISTO:CA:Num_Mecan#]]></VALUE>
        <XPATH><![CDATA[/CARD/FIELDS/FIELD[NAME='Num_Mecan']/VALUE]]></XPATH>
      </FIELD>
      <FIELD type="AdditionalFields" label="Num_estudante" source-type="AdditionalFields">
        <TAG><![CDATA[#NOVOREGISTO:CA:Num_estudante#]]></TAG>
        <VALUE><![CDATA[#NOVOREGISTO:CA:Num_estudante#]]></VALUE>
        <XPATH><![CDATA[/CARD/FIELDS/FIELD[NAME='Num_estudante']/VALUE]]></XPATH>
      </FIELD>
      <FIELD type="AdditionalFields" label="Tipo" source-type="AdditionalFields">
        <TAG><![CDATA[#NOVOREGISTO:CA:Tipo#]]></TAG>
        <VALUE><![CDATA[#NOVOREGISTO:CA:Tipo#]]></VALUE>
        <XPATH><![CDATA[/CARD/FIELDS/FIELD[NAME='Tipo']/VALUE]]></XPATH>
      </FIELD>
      <FIELD type="AdditionalFields" label="Ano_lectivo" source-type="AdditionalFields">
        <TAG><![CDATA[#NOVOREGISTO:CA:Ano_lectivo#]]></TAG>
        <VALUE><![CDATA[#NOVOREGISTO:CA:Ano_lectivo#]]></VALUE>
        <XPATH><![CDATA[/CARD/FIELDS/FIELD[NAME='Ano_lectivo']/VALUE]]></XPATH>
      </FIELD>
      <FIELD type="AdditionalFields" label="Curso" source-type="AdditionalFields">
        <TAG><![CDATA[#NOVOREGISTO:CA:Curso#]]></TAG>
        <VALUE><![CDATA[#NOVOREGISTO:CA:Curso#]]></VALUE>
        <XPATH><![CDATA[/CARD/FIELDS/FIELD[NAME='Curso']/VALUE]]></XPATH>
      </FIELD>
      <FIELD type="AdditionalFields" label="Modalidade" source-type="AdditionalFields">
        <TAG><![CDATA[#NOVOREGISTO:CA:Modalidade#]]></TAG>
        <VALUE><![CDATA[#NOVOREGISTO:CA:Modalidade#]]></VALUE>
        <XPATH><![CDATA[/CARD/FIELDS/FIELD[NAME='Modalidade']/VALUE]]></XPATH>
      </FIELD>
      <FIELD type="AdditionalFields" label="Grupo_RVCC" source-type="AdditionalFields">
        <TAG><![CDATA[#NOVOREGISTO:CA:Grupo_RVCC#]]></TAG>
        <VALUE><![CDATA[#NOVOREGISTO:CA:Grupo_RVCC#]]></VALUE>
        <XPATH><![CDATA[/CARD/FIELDS/FIELD[NAME='Grupo_RVCC']/VALUE]]></XPATH>
      </FIELD>
      <FIELD type="AdditionalFields" label="Estado" source-type="AdditionalFields">
        <TAG><![CDATA[#NOVOREGISTO:CA:Estado#]]></TAG>
        <VALUE><![CDATA[#NOVOREGISTO:CA:Estado#]]></VALUE>
        <XPATH><![CDATA[/CARD/FIELDS/FIELD[NAME='Estado']/VALUE]]></XPATH>
      </FIELD>
      <FIELD type="AdditionalFields" label="Tipo_registo" source-type="AdditionalFields">
        <TAG><![CDATA[#NOVOREGISTO:CA:Tipo_registo#]]></TAG>
        <VALUE><![CDATA[#NOVOREGISTO:CA:Tipo_registo#]]></VALUE>
        <XPATH><![CDATA[/CARD/FIELDS/FIELD[NAME='Tipo_registo']/VALUE]]></XPATH>
      </FIELD>
      <FIELD type="AdditionalFields" label="Matricula" source-type="AdditionalFields">
        <TAG><![CDATA[#NOVOREGISTO:CA:Matricula#]]></TAG>
        <VALUE><![CDATA[#NOVOREGISTO:CA:Matricula#]]></VALUE>
        <XPATH><![CDATA[/CARD/FIELDS/FIELD[NAME='Matricula']/VALUE]]></XPATH>
      </FIELD>
      <FIELD type="AdditionalFields" label="Local_afectacao" source-type="AdditionalFields">
        <TAG><![CDATA[#NOVOREGISTO:CA:Local_afectacao#]]></TAG>
        <VALUE><![CDATA[#NOVOREGISTO:CA:Local_afectacao#]]></VALUE>
        <XPATH><![CDATA[/CARD/FIELDS/FIELD[NAME='Local_afectacao']/VALUE]]></XPATH>
      </FIELD>
      <FIELD type="AdditionalFields" label="Num_inventario" source-type="AdditionalFields">
        <TAG><![CDATA[#NOVOREGISTO:CA:Num_inventario#]]></TAG>
        <VALUE><![CDATA[#NOVOREGISTO:CA:Num_inventario#]]></VALUE>
        <XPATH><![CDATA[/CARD/FIELDS/FIELD[NAME='Num_inventario']/VALUE]]></XPATH>
      </FIELD>
      <FIELD type="AdditionalFields" label="Num_SIIE" source-type="AdditionalFields">
        <TAG><![CDATA[#NOVOREGISTO:CA:Num_SIIE#]]></TAG>
        <VALUE><![CDATA[#NOVOREGISTO:CA:Num_SIIE#]]></VALUE>
        <XPATH><![CDATA[/CARD/FIELDS/FIELD[NAME='Num_SIIE']/VALUE]]></XPATH>
      </FIELD>
      <FIELD type="AdditionalFields" label="Tipo_projecto" source-type="AdditionalFields">
        <TAG><![CDATA[#NOVOREGISTO:CA:Tipo_projecto#]]></TAG>
        <VALUE><![CDATA[#NOVOREGISTO:CA:Tipo_projecto#]]></VALUE>
        <XPATH><![CDATA[/CARD/FIELDS/FIELD[NAME='Tipo_projecto']/VALUE]]></XPATH>
      </FIELD>
      <FIELD type="AdditionalFields" label="Num_curso_esecs" source-type="AdditionalFields">
        <TAG><![CDATA[#NOVOREGISTO:CA:Num_curso_esecs#]]></TAG>
        <VALUE><![CDATA[#NOVOREGISTO:CA:Num_curso_esecs#]]></VALUE>
        <XPATH><![CDATA[/CARD/FIELDS/FIELD[NAME='Num_curso_esecs']/VALUE]]></XPATH>
      </FIELD>
      <FIELD type="AdditionalFields" label="Programa" source-type="AdditionalFields">
        <TAG><![CDATA[#NOVOREGISTO:CA:Programa#]]></TAG>
        <VALUE><![CDATA[#NOVOREGISTO:CA:Programa#]]></VALUE>
        <XPATH><![CDATA[/CARD/FIELDS/FIELD[NAME='Programa']/VALUE]]></XPATH>
      </FIELD>
      <FIELD type="AdditionalFields" label="IPL_Tipo_Pedido" source-type="AdditionalFields">
        <TAG><![CDATA[#NOVOREGISTO:CA:IPL_Tipo_Pedido#]]></TAG>
        <VALUE><![CDATA[#NOVOREGISTO:CA:IPL_Tipo_Pedido#]]></VALUE>
        <XPATH><![CDATA[/CARD/FIELDS/FIELD[NAME='IPL_Tipo_Pedido']/VALUE]]></XPATH>
      </FIELD>
      <FIELD type="AdditionalFields" label="IPL_Unidade" source-type="AdditionalFields">
        <TAG><![CDATA[#NOVOREGISTO:CA:IPL_Unidade#]]></TAG>
        <VALUE><![CDATA[#NOVOREGISTO:CA:IPL_Unidade#]]></VALUE>
        <XPATH><![CDATA[/CARD/FIELDS/FIELD[NAME='IPL_Unidade']/VALUE]]></XPATH>
      </FIELD>
      <FIELD type="AdditionalFields" label="IPL_Nome_Prop" source-type="AdditionalFields">
        <TAG><![CDATA[#NOVOREGISTO:CA:IPL_Nome_Prop#]]></TAG>
        <VALUE><![CDATA[#NOVOREGISTO:CA:IPL_Nome_Prop#]]></VALUE>
        <XPATH><![CDATA[/CARD/FIELDS/FIELD[NAME='IPL_Nome_Prop']/VALUE]]></XPATH>
      </FIELD>
      <FIELD type="AdditionalFields" label="IPL_Departament" source-type="AdditionalFields">
        <TAG><![CDATA[#NOVOREGISTO:CA:IPL_Departament#]]></TAG>
        <VALUE><![CDATA[#NOVOREGISTO:CA:IPL_Departament#]]></VALUE>
        <XPATH><![CDATA[/CARD/FIELDS/FIELD[NAME='IPL_Departament']/VALUE]]></XPATH>
      </FIELD>
      <FIELD type="AdditionalFields" label="IPL_Unidade_Org" source-type="AdditionalFields">
        <TAG><![CDATA[#NOVOREGISTO:CA:IPL_Unidade_Org#]]></TAG>
        <VALUE><![CDATA[#NOVOREGISTO:CA:IPL_Unidade_Org#]]></VALUE>
        <XPATH><![CDATA[/CARD/FIELDS/FIELD[NAME='IPL_Unidade_Org']/VALUE]]></XPATH>
      </FIELD>
      <FIELD type="AdditionalFields" label="IPL_Fund_Maneio" source-type="AdditionalFields">
        <TAG><![CDATA[#NOVOREGISTO:CA:IPL_Fund_Maneio#]]></TAG>
        <VALUE><![CDATA[#NOVOREGISTO:CA:IPL_Fund_Maneio#]]></VALUE>
        <XPATH><![CDATA[/CARD/FIELDS/FIELD[NAME='IPL_Fund_Maneio']/VALUE]]></XPATH>
      </FIELD>
      <FIELD type="AdditionalFields" label="IPL_Valor_Total" source-type="AdditionalFields">
        <TAG><![CDATA[#NOVOREGISTO:CA:IPL_Valor_Total#]]></TAG>
        <VALUE><![CDATA[#NOVOREGISTO:CA:IPL_Valor_Total#]]></VALUE>
        <XPATH><![CDATA[/CARD/FIELDS/FIELD[NAME='IPL_Valor_Total']/VALUE]]></XPATH>
      </FIELD>
      <FIELD type="AdditionalFields" label="IPL_Info_Econom" source-type="AdditionalFields">
        <TAG><![CDATA[#NOVOREGISTO:CA:IPL_Info_Econom#]]></TAG>
        <VALUE><![CDATA[#NOVOREGISTO:CA:IPL_Info_Econom#]]></VALUE>
        <XPATH><![CDATA[/CARD/FIELDS/FIELD[NAME='IPL_Info_Econom']/VALUE]]></XPATH>
      </FIELD>
      <FIELD type="AdditionalFields" label="IPL_Info_Arm" source-type="AdditionalFields">
        <TAG><![CDATA[#NOVOREGISTO:CA:IPL_Info_Arm#]]></TAG>
        <VALUE><![CDATA[#NOVOREGISTO:CA:IPL_Info_Arm#]]></VALUE>
        <XPATH><![CDATA[/CARD/FIELDS/FIELD[NAME='IPL_Info_Arm']/VALUE]]></XPATH>
      </FIELD>
      <FIELD type="AdditionalFields" label="IPL_Url_Edicao" source-type="AdditionalFields">
        <TAG><![CDATA[#NOVOREGISTO:CA:IPL_Url_Edicao#]]></TAG>
        <VALUE><![CDATA[#NOVOREGISTO:CA:IPL_Url_Edicao#]]></VALUE>
        <XPATH><![CDATA[/CARD/FIELDS/FIELD[NAME='IPL_Url_Edicao']/VALUE]]></XPATH>
      </FIELD>
      <FIELD type="AdditionalFields" label="IPL_Email_Prop" source-type="AdditionalFields">
        <TAG><![CDATA[#NOVOREGISTO:CA:IPL_Email_Prop#]]></TAG>
        <VALUE><![CDATA[#NOVOREGISTO:CA:IPL_Email_Prop#]]></VALUE>
        <XPATH><![CDATA[/CARD/FIELDS/FIELD[NAME='IPL_Email_Prop']/VALUE]]></XPATH>
      </FIELD>
      <FIELD type="AdditionalFields" label="IPL_Registo_Ant" source-type="AdditionalFields">
        <TAG><![CDATA[#NOVOREGISTO:CA:IPL_Registo_Ant#]]></TAG>
        <VALUE><![CDATA[#NOVOREGISTO:CA:IPL_Registo_Ant#]]></VALUE>
        <XPATH><![CDATA[/CARD/FIELDS/FIELD[NAME='IPL_Registo_Ant']/VALUE]]></XPATH>
      </FIELD>
      <FIELD type="AdditionalFields" label="IPL_Editavel" source-type="AdditionalFields">
        <TAG><![CDATA[#NOVOREGISTO:CA:IPL_Editavel#]]></TAG>
        <VALUE><![CDATA[#NOVOREGISTO:CA:IPL_Editavel#]]></VALUE>
        <XPATH><![CDATA[/CARD/FIELDS/FIELD[NAME='IPL_Editavel']/VALUE]]></XPATH>
      </FIELD>
      <FIELD type="AdditionalFields" label="Teste_exemplo" source-type="AdditionalFields">
        <TAG><![CDATA[#NOVOREGISTO:CA:Teste_exemplo#]]></TAG>
        <VALUE><![CDATA[#NOVOREGISTO:CA:Teste_exemplo#]]></VALUE>
        <XPATH><![CDATA[/CARD/FIELDS/FIELD[NAME='Teste_exemplo']/VALUE]]></XPATH>
      </FIELD>
      <FIELD type="AdditionalFields" label="IPL_GIAF" source-type="AdditionalFields">
        <TAG><![CDATA[#NOVOREGISTO:CA:IPL_GIAF#]]></TAG>
        <VALUE><![CDATA[#NOVOREGISTO:CA:IPL_GIAF#]]></VALUE>
        <XPATH><![CDATA[/CARD/FIELDS/FIELD[NAME='IPL_GIAF']/VALUE]]></XPATH>
      </FIELD>
      <FIELD type="AdditionalFields" label="P_____Nome_Doc" source-type="AdditionalFields">
        <TAG><![CDATA[#NOVOREGISTO:CA:P_____Nome_Doc#]]></TAG>
        <VALUE><![CDATA[#NOVOREGISTO:CA:P_____Nome_Doc#]]></VALUE>
        <XPATH><![CDATA[/CARD/FIELDS/FIELD[NAME='P_____Nome_Doc']/VALUE]]></XPATH>
      </FIELD>
      <FIELD type="AdditionalFields" label="Pauta_Cod_Pauta" source-type="AdditionalFields">
        <TAG><![CDATA[#NOVOREGISTO:CA:Pauta_Cod_Pauta#]]></TAG>
        <VALUE><![CDATA[#NOVOREGISTO:CA:Pauta_Cod_Pauta#]]></VALUE>
        <XPATH><![CDATA[/CARD/FIELDS/FIELD[NAME='Pauta_Cod_Pauta']/VALUE]]></XPATH>
      </FIELD>
      <FIELD type="AdditionalFields" label="Pauta_Cod_Doc" source-type="AdditionalFields">
        <TAG><![CDATA[#NOVOREGISTO:CA:Pauta_Cod_Doc#]]></TAG>
        <VALUE><![CDATA[#NOVOREGISTO:CA:Pauta_Cod_Doc#]]></VALUE>
        <XPATH><![CDATA[/CARD/FIELDS/FIELD[NAME='Pauta_Cod_Doc']/VALUE]]></XPATH>
      </FIELD>
      <FIELD type="AdditionalFields" label="Pauta_Cod_Seg" source-type="AdditionalFields">
        <TAG><![CDATA[#NOVOREGISTO:CA:Pauta_Cod_Seg#]]></TAG>
        <VALUE><![CDATA[#NOVOREGISTO:CA:Pauta_Cod_Seg#]]></VALUE>
        <XPATH><![CDATA[/CARD/FIELDS/FIELD[NAME='Pauta_Cod_Seg']/VALUE]]></XPATH>
      </FIELD>
      <FIELD type="AdditionalFields" label="P_____Unid_Org" source-type="AdditionalFields">
        <TAG><![CDATA[#NOVOREGISTO:CA:P_____Unid_Org#]]></TAG>
        <VALUE><![CDATA[#NOVOREGISTO:CA:P_____Unid_Org#]]></VALUE>
        <XPATH><![CDATA[/CARD/FIELDS/FIELD[NAME='P_____Unid_Org']/VALUE]]></XPATH>
      </FIELD>
      <FIELD type="AdditionalFields" label="Pauta_Ano_Lec" source-type="AdditionalFields">
        <TAG><![CDATA[#NOVOREGISTO:CA:Pauta_Ano_Lec#]]></TAG>
        <VALUE><![CDATA[#NOVOREGISTO:CA:Pauta_Ano_Lec#]]></VALUE>
        <XPATH><![CDATA[/CARD/FIELDS/FIELD[NAME='Pauta_Ano_Lec']/VALUE]]></XPATH>
      </FIELD>
      <FIELD type="AdditionalFields" label="Pauta_Cod_UCurr" source-type="AdditionalFields">
        <TAG><![CDATA[#NOVOREGISTO:CA:Pauta_Cod_UCurr#]]></TAG>
        <VALUE><![CDATA[#NOVOREGISTO:CA:Pauta_Cod_UCurr#]]></VALUE>
        <XPATH><![CDATA[/CARD/FIELDS/FIELD[NAME='Pauta_Cod_UCurr']/VALUE]]></XPATH>
      </FIELD>
      <FIELD type="AdditionalFields" label="P_____End_Email" source-type="AdditionalFields">
        <TAG><![CDATA[#NOVOREGISTO:CA:P_____End_Email#]]></TAG>
        <VALUE><![CDATA[#NOVOREGISTO:CA:P_____End_Email#]]></VALUE>
        <XPATH><![CDATA[/CARD/FIELDS/FIELD[NAME='P_____End_Email']/VALUE]]></XPATH>
      </FIELD>
      <FIELD type="AdditionalFields" label="Pauta_Periodo" source-type="AdditionalFields">
        <TAG><![CDATA[#NOVOREGISTO:CA:Pauta_Periodo#]]></TAG>
        <VALUE><![CDATA[#NOVOREGISTO:CA:Pauta_Periodo#]]></VALUE>
        <XPATH><![CDATA[/CARD/FIELDS/FIELD[NAME='Pauta_Periodo']/VALUE]]></XPATH>
      </FIELD>
      <FIELD type="AdditionalFields" label="P_____Epoc_Aval" source-type="AdditionalFields">
        <TAG><![CDATA[#NOVOREGISTO:CA:P_____Epoc_Aval#]]></TAG>
        <VALUE><![CDATA[#NOVOREGISTO:CA:P_____Epoc_Aval#]]></VALUE>
        <XPATH><![CDATA[/CARD/FIELDS/FIELD[NAME='P_____Epoc_Aval']/VALUE]]></XPATH>
      </FIELD>
      <FIELD type="AdditionalFields" label="P_____N_Pag_Liv" source-type="AdditionalFields">
        <TAG><![CDATA[#NOVOREGISTO:CA:P_____N_Pag_Liv#]]></TAG>
        <VALUE><![CDATA[#NOVOREGISTO:CA:P_____N_Pag_Liv#]]></VALUE>
        <XPATH><![CDATA[/CARD/FIELDS/FIELD[NAME='P_____N_Pag_Liv']/VALUE]]></XPATH>
      </FIELD>
      <FIELD type="AdditionalFields" label="P_____Data_Reg" source-type="AdditionalFields">
        <TAG><![CDATA[#NOVOREGISTO:CA:P_____Data_Reg#]]></TAG>
        <VALUE><![CDATA[#NOVOREGISTO:CA:P_____Data_Reg#]]></VALUE>
        <XPATH><![CDATA[/CARD/FIELDS/FIELD[NAME='P_____Data_Reg']/VALUE]]></XPATH>
      </FIELD>
      <FIELD type="AdditionalFields" label="P_____D_Un_Curr" source-type="AdditionalFields">
        <TAG><![CDATA[#NOVOREGISTO:CA:P_____D_Un_Curr#]]></TAG>
        <VALUE><![CDATA[#NOVOREGISTO:CA:P_____D_Un_Curr#]]></VALUE>
        <XPATH><![CDATA[/CARD/FIELDS/FIELD[NAME='P_____D_Un_Curr']/VALUE]]></XPATH>
      </FIELD>
      <FIELD type="AdditionalFields" label="Pauta_Disciplin" source-type="AdditionalFields">
        <TAG><![CDATA[#NOVOREGISTO:CA:Pauta_Disciplin#]]></TAG>
        <VALUE><![CDATA[#NOVOREGISTO:CA:Pauta_Disciplin#]]></VALUE>
        <XPATH><![CDATA[/CARD/FIELDS/FIELD[NAME='Pauta_Disciplin']/VALUE]]></XPATH>
      </FIELD>
      <FIELD type="AdditionalFields" label="Pauta_Turma" source-type="AdditionalFields">
        <TAG><![CDATA[#NOVOREGISTO:CA:Pauta_Turma#]]></TAG>
        <VALUE><![CDATA[#NOVOREGISTO:CA:Pauta_Turma#]]></VALUE>
        <XPATH><![CDATA[/CARD/FIELDS/FIELD[NAME='Pauta_Turma']/VALUE]]></XPATH>
      </FIELD>
      <FIELD type="AdditionalFields" label="Pauta_Epoca" source-type="AdditionalFields">
        <TAG><![CDATA[#NOVOREGISTO:CA:Pauta_Epoca#]]></TAG>
        <VALUE><![CDATA[#NOVOREGISTO:CA:Pauta_Epoca#]]></VALUE>
        <XPATH><![CDATA[/CARD/FIELDS/FIELD[NAME='Pauta_Epoca']/VALUE]]></XPATH>
      </FIELD>
      <FIELD type="AdditionalFields" label="Pauta_Curso" source-type="AdditionalFields">
        <TAG><![CDATA[#NOVOREGISTO:CA:Pauta_Curso#]]></TAG>
        <VALUE><![CDATA[#NOVOREGISTO:CA:Pauta_Curso#]]></VALUE>
        <XPATH><![CDATA[/CARD/FIELDS/FIELD[NAME='Pauta_Curso']/VALUE]]></XPATH>
      </FIELD>
      <FIELD type="AdditionalFields" label="Pauta_Cod_Curso" source-type="AdditionalFields">
        <TAG><![CDATA[#NOVOREGISTO:CA:Pauta_Cod_Curso#]]></TAG>
        <VALUE><![CDATA[#NOVOREGISTO:CA:Pauta_Cod_Curso#]]></VALUE>
        <XPATH><![CDATA[/CARD/FIELDS/FIELD[NAME='Pauta_Cod_Curso']/VALUE]]></XPATH>
      </FIELD>
      <FIELD type="AdditionalFields" label="N_ident_inst" source-type="AdditionalFields">
        <TAG><![CDATA[#NOVOREGISTO:CA:N_ident_inst#]]></TAG>
        <VALUE><![CDATA[#NOVOREGISTO:CA:N_ident_inst#]]></VALUE>
        <XPATH><![CDATA[/CARD/FIELDS/FIELD[NAME='N_ident_inst']/VALUE]]></XPATH>
      </FIELD>
      <FIELD type="AdditionalFields" label="num_registo" source-type="AdditionalFields">
        <TAG><![CDATA[#NOVOREGISTO:CA:num_registo#]]></TAG>
        <VALUE><![CDATA[#NOVOREGISTO:CA:num_registo#]]></VALUE>
        <XPATH><![CDATA[/CARD/FIELDS/FIELD[NAME='num_registo']/VALUE]]></XPATH>
      </FIELD>
      <FIELD type="AdditionalFields" label="n_pedido" source-type="AdditionalFields">
        <TAG><![CDATA[#NOVOREGISTO:CA:n_pedido#]]></TAG>
        <VALUE><![CDATA[#NOVOREGISTO:CA:n_pedido#]]></VALUE>
        <XPATH><![CDATA[/CARD/FIELDS/FIELD[NAME='n_pedido']/VALUE]]></XPATH>
      </FIELD>
    </NODE>
  </NODE>
  <NODE label="1ºRegisto" type="DistributionFirstCardTemplate" source-type="DistributionFirstCardTemplate" replaceValue="false">
    <FIELD label="Nº de Registo">
      <TAG><![CDATA[#PRIMEIROREGISTO:NUMERO#]]></TAG>
      <VALUE><![CDATA[#PRIMEIROREGISTO:NUMERO#]]></VALUE>
      <XPATH/>
    </FIELD>
    <FIELD label="Código de barras do Nº de Registo" dtype="barcode">
      <TAG><![CDATA[#PRIMEIROREGISTO:CODIGOBARRAS#]]></TAG>
      <VALUE>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</VALUE>
      <XPATH/>
    </FIELD>
    <FIELD label="Assunto">
      <TAG><![CDATA[#PRIMEIROREGISTO:ASSUNTO#]]></TAG>
      <VALUE><![CDATA[#PRIMEIROREGISTO:ASSUNTO#]]></VALUE>
      <XPATH/>
    </FIELD>
    <FIELD label="Observações">
      <TAG><![CDATA[#PRIMEIROREGISTO:OBSERVACOES#]]></TAG>
      <VALUE><![CDATA[#PRIMEIROREGISTO:OBSERVACOES#]]></VALUE>
      <XPATH/>
    </FIELD>
    <FIELD label="Data" dtype="D">
      <TAG><![CDATA[#PRIMEIROREGISTO:DATA#]]></TAG>
      <VALUE><![CDATA[#PRIMEIROREGISTO:DATA#]]></VALUE>
      <XPATH/>
    </FIELD>
    <NODE label="Classificação" type="CardClassitication">
      <FIELD label="Descrição">
        <TAG><![CDATA[#PRIMEIROREGISTO:CLASSIFICACAO:1:DESCRICAO#]]></TAG>
        <VALUE><![CDATA[#PRIMEIROREGISTO:CLASSIFICACAO:1:DESCRICAO#]]></VALUE>
        <XPATH/>
      </FIELD>
      <FIELD label="Código">
        <TAG><![CDATA[#PRIMEIROREGISTO:CLASSIFICACAO:1:CODIGO#]]></TAG>
        <VALUE><![CDATA[#PRIMEIROREGISTO:CLASSIFICACAO:1:CODIGO#]]></VALUE>
        <XPATH/>
      </FIELD>
    </NODE>
    <NODE label="Processo" type="CardProcess">
      <FIELD label="Código">
        <TAG><![CDATA[#PRIMEIROREGISTO:PROCESSO:1:CODIGO#]]></TAG>
        <VALUE><![CDATA[#PRIMEIROREGISTO:PROCESSO:1:CODIGO#]]></VALUE>
        <XPATH/>
      </FIELD>
      <FIELD label="Assunto">
        <TAG><![CDATA[#PRIMEIROREGISTO:PROCESSO:1:ASSUNTO#]]></TAG>
        <VALUE><![CDATA[#PRIMEIROREGISTO:PROCESSO:1:ASSUNTO#]]></VALUE>
        <XPATH/>
      </FIELD>
    </NODE>
    <NODE label="Entidade" type="CardEntity">
      <FIELD label="Nome">
        <TAG><![CDATA[#PRIMEIROREGISTO:ENTIDADE:NOME#]]></TAG>
        <VALUE><![CDATA[#PRIMEIROREGISTO:ENTIDADE:NOME#]]></VALUE>
        <XPATH><![CDATA[/CARD/ENTITIES/ENTITY[TYPE='P']/NAME]]></XPATH>
      </FIELD>
      <FIELD label="Organização">
        <TAG><![CDATA[#PRIMEIROREGISTO:ENTIDADE:ORGANIZAÇÃO#]]></TAG>
        <VALUE><![CDATA[#PRIMEIROREGISTO:ENTIDADE:ORGANIZAÇÃO#]]></VALUE>
        <XPATH><![CDATA[/CARD/ENTITIES/ENTITY[TYPE='P']/ORGANIZATION]]></XPATH>
      </FIELD>
      <FIELD label="Email">
        <TAG><![CDATA[#PRIMEIROREGISTO:ENTIDADE:EMAIL#]]></TAG>
        <VALUE><![CDATA[#PRIMEIROREGISTO:ENTIDADE:EMAIL#]]></VALUE>
        <XPATH><![CDATA[/CARD/ENTITIES/ENTITY[TYPE='P']/EMAIL]]></XPATH>
      </FIELD>
      <FIELD type="EntityFields" label="Tratamento" source-type="EntityFields">
        <TAG><![CDATA[#PRIMEIROREGISTO:ENTIDADE:Tratamento#]]></TAG>
        <VALUE><![CDATA[#PRIMEIROREGISTO:ENTIDADE:Tratamento#]]></VALUE>
        <XPATH><![CDATA[/CARD/ENTITIES/ENTITY[TYPE='P']/PROPERTIES/PROPERTY[NAME='Tratamento']/VALUE]]></XPATH>
      </FIELD>
      <FIELD type="EntityFields" label="Título" source-type="EntityFields">
        <TAG><![CDATA[#PRIMEIROREGISTO:ENTIDADE:Título#]]></TAG>
        <VALUE><![CDATA[#PRIMEIROREGISTO:ENTIDADE:Título#]]></VALUE>
        <XPATH><![CDATA[/CARD/ENTITIES/ENTITY[TYPE='P']/PROPERTIES/PROPERTY[NAME='Título']/VALUE]]></XPATH>
      </FIELD>
      <FIELD type="EntityFields" label="Telefone" source-type="EntityFields">
        <TAG><![CDATA[#PRIMEIROREGISTO:ENTIDADE:Telefone#]]></TAG>
        <VALUE><![CDATA[#PRIMEIROREGISTO:ENTIDADE:Telefone#]]></VALUE>
        <XPATH><![CDATA[/CARD/ENTITIES/ENTITY[TYPE='P']/PROPERTIES/PROPERTY[NAME='Telefone']/VALUE]]></XPATH>
      </FIELD>
      <FIELD type="EntityFields" label="Fax" source-type="EntityFields">
        <TAG><![CDATA[#PRIMEIROREGISTO:ENTIDADE:Fax#]]></TAG>
        <VALUE><![CDATA[#PRIMEIROREGISTO:ENTIDADE:Fax#]]></VALUE>
        <XPATH><![CDATA[/CARD/ENTITIES/ENTITY[TYPE='P']/PROPERTIES/PROPERTY[NAME='Fax']/VALUE]]></XPATH>
      </FIELD>
      <FIELD type="EntityFields" label="Telemóvel" source-type="EntityFields">
        <TAG><![CDATA[#PRIMEIROREGISTO:ENTIDADE:Telemóvel#]]></TAG>
        <VALUE><![CDATA[#PRIMEIROREGISTO:ENTIDADE:Telemóvel#]]></VALUE>
        <XPATH><![CDATA[/CARD/ENTITIES/ENTITY[TYPE='P']/PROPERTIES/PROPERTY[NAME='Telemóvel']/VALUE]]></XPATH>
      </FIELD>
      <FIELD type="EntityFields" label="Morada" source-type="EntityFields">
        <TAG><![CDATA[#PRIMEIROREGISTO:ENTIDADE:Morada#]]></TAG>
        <VALUE><![CDATA[#PRIMEIROREGISTO:ENTIDADE:Morada#]]></VALUE>
        <XPATH><![CDATA[/CARD/ENTITIES/ENTITY[TYPE='P']/PROPERTIES/PROPERTY[NAME='Morada']/VALUE]]></XPATH>
      </FIELD>
      <FIELD type="EntityFields" label="Localidade" source-type="EntityFields">
        <TAG><![CDATA[#PRIMEIROREGISTO:ENTIDADE:Localidade#]]></TAG>
        <VALUE><![CDATA[#PRIMEIROREGISTO:ENTIDADE:Localidade#]]></VALUE>
        <XPATH><![CDATA[/CARD/ENTITIES/ENTITY[TYPE='P']/PROPERTIES/PROPERTY[NAME='Localidade']/VALUE]]></XPATH>
      </FIELD>
      <FIELD type="EntityFields" label="Codigo_Postal" source-type="EntityFields">
        <TAG><![CDATA[#PRIMEIROREGISTO:ENTIDADE:Codigo_Postal#]]></TAG>
        <VALUE><![CDATA[#PRIMEIROREGISTO:ENTIDADE:Codigo_Postal#]]></VALUE>
        <XPATH><![CDATA[/CARD/ENTITIES/ENTITY[TYPE='P']/PROPERTIES/PROPERTY[NAME='Codigo_Postal']/VALUE]]></XPATH>
      </FIELD>
      <FIELD type="EntityFields" label="País" source-type="EntityFields">
        <TAG><![CDATA[#PRIMEIROREGISTO:ENTIDADE:País#]]></TAG>
        <VALUE><![CDATA[#PRIMEIROREGISTO:ENTIDADE:País#]]></VALUE>
        <XPATH><![CDATA[/CARD/ENTITIES/ENTITY[TYPE='P']/PROPERTIES/PROPERTY[NAME='País']/VALUE]]></XPATH>
      </FIELD>
      <FIELD type="EntityFields" label="HomePage" source-type="EntityFields">
        <TAG><![CDATA[#PRIMEIROREGISTO:ENTIDADE:HomePage#]]></TAG>
        <VALUE><![CDATA[#PRIMEIROREGISTO:ENTIDADE:HomePage#]]></VALUE>
        <XPATH><![CDATA[/CARD/ENTITIES/ENTITY[TYPE='P']/PROPERTIES/PROPERTY[NAME='HomePage']/VALUE]]></XPATH>
      </FIELD>
      <FIELD type="EntityFields" label="NIF" source-type="EntityFields">
        <TAG><![CDATA[#PRIMEIROREGISTO:ENTIDADE:NIF#]]></TAG>
        <VALUE><![CDATA[#PRIMEIROREGISTO:ENTIDADE:NIF#]]></VALUE>
        <XPATH><![CDATA[/CARD/ENTITIES/ENTITY[TYPE='P']/PROPERTIES/PROPERTY[NAME='NIF']/VALUE]]></XPATH>
      </FIELD>
    </NODE>
    <NODE label="Distribuição" type="CardDistribution">
      <FIELD label="Código">
        <TAG><![CDATA[#PRIMEIROREGISTO:DISTRIBUICAO:CODIGO#]]></TAG>
        <VALUE><![CDATA[#PRIMEIROREGISTO:DISTRIBUICAO:CODIGO#]]></VALUE>
        <XPATH/>
      </FIELD>
      <FIELD label="Assunto">
        <TAG><![CDATA[#PRIMEIROREGISTO:DISTRIBUICAO:ASSUNTO#]]></TAG>
        <VALUE><![CDATA[#PRIMEIROREGISTO:DISTRIBUICAO:ASSUNTO#]]></VALUE>
        <XPATH/>
      </FIELD>
    </NODE>
    <NODE label="Documento" type="CardDocument">
      <FIELD label="Referência">
        <TAG><![CDATA[#PRIMEIROREGISTO:DOCUMENTO:REFERENCIA#]]></TAG>
        <VALUE><![CDATA[#PRIMEIROREGISTO:DOCUMENTO:REFERENCIA#]]></VALUE>
        <XPATH/>
      </FIELD>
      <FIELD label="Tipo de Documento">
        <TAG><![CDATA[#PRIMEIROREGISTO:DOCUMENTO:TIPO#]]></TAG>
        <VALUE><![CDATA[#PRIMEIROREGISTO:DOCUMENTO:TIPO#]]></VALUE>
        <XPATH/>
      </FIELD>
      <FIELD label="Data na Origem" dtype="D">
        <TAG><![CDATA[#PRIMEIROREGISTO:DOCUMENTO:DATAORIGEM#]]></TAG>
        <VALUE><![CDATA[#PRIMEIROREGISTO:DOCUMENTO:DATAORIGEM#]]></VALUE>
        <XPATH/>
      </FIELD>
    </NODE>
    <NODE label="Campos Adicionais..." isWindowSelector="true">
      <FIELD type="AdditionalFields" label="Custom_string" source-type="AdditionalFields">
        <TAG><![CDATA[#PRIMEIROREGISTO:CA:Custom_string#]]></TAG>
        <VALUE><![CDATA[#PRIMEIROREGISTO:CA:Custom_string#]]></VALUE>
        <XPATH><![CDATA[/CARD/FIELDS/FIELD[NAME='Custom_string']/VALUE]]></XPATH>
      </FIELD>
      <FIELD type="AdditionalFields" label="Custom_data" source-type="AdditionalFields">
        <TAG><![CDATA[#PRIMEIROREGISTO:CA:Custom_data#]]></TAG>
        <VALUE><![CDATA[#PRIMEIROREGISTO:CA:Custom_data#]]></VALUE>
        <XPATH><![CDATA[/CARD/FIELDS/FIELD[NAME='Custom_data']/VALUE]]></XPATH>
      </FIELD>
      <FIELD type="AdditionalFields" label="Custom_num" source-type="AdditionalFields">
        <TAG><![CDATA[#PRIMEIROREGISTO:CA:Custom_num#]]></TAG>
        <VALUE><![CDATA[#PRIMEIROREGISTO:CA:Custom_num#]]></VALUE>
        <XPATH><![CDATA[/CARD/FIELDS/FIELD[NAME='Custom_num']/VALUE]]></XPATH>
      </FIELD>
      <FIELD type="AdditionalFields" label="Custom_bool" source-type="AdditionalFields">
        <TAG><![CDATA[#PRIMEIROREGISTO:CA:Custom_bool#]]></TAG>
        <VALUE><![CDATA[#PRIMEIROREGISTO:CA:Custom_bool#]]></VALUE>
        <XPATH><![CDATA[/CARD/FIELDS/FIELD[NAME='Custom_bool']/VALUE]]></XPATH>
      </FIELD>
      <FIELD type="AdditionalFields" label="Custom_list" source-type="AdditionalFields">
        <TAG><![CDATA[#PRIMEIROREGISTO:CA:Custom_list#]]></TAG>
        <VALUE><![CDATA[#PRIMEIROREGISTO:CA:Custom_list#]]></VALUE>
        <XPATH><![CDATA[/CARD/FIELDS/FIELD[NAME='Custom_list']/VALUE]]></XPATH>
      </FIELD>
      <FIELD type="AdditionalFields" label="Unidade_Org" source-type="AdditionalFields">
        <TAG><![CDATA[#PRIMEIROREGISTO:CA:Unidade_Org#]]></TAG>
        <VALUE><![CDATA[#PRIMEIROREGISTO:CA:Unidade_Org#]]></VALUE>
        <XPATH><![CDATA[/CARD/FIELDS/FIELD[NAME='Unidade_Org']/VALUE]]></XPATH>
      </FIELD>
      <FIELD type="AdditionalFields" label="Docente" source-type="AdditionalFields">
        <TAG><![CDATA[#PRIMEIROREGISTO:CA:Docente#]]></TAG>
        <VALUE><![CDATA[#PRIMEIROREGISTO:CA:Docente#]]></VALUE>
        <XPATH><![CDATA[/CARD/FIELDS/FIELD[NAME='Docente']/VALUE]]></XPATH>
      </FIELD>
      <FIELD type="AdditionalFields" label="Num_Mecan" source-type="AdditionalFields">
        <TAG><![CDATA[#PRIMEIROREGISTO:CA:Num_Mecan#]]></TAG>
        <VALUE><![CDATA[#PRIMEIROREGISTO:CA:Num_Mecan#]]></VALUE>
        <XPATH><![CDATA[/CARD/FIELDS/FIELD[NAME='Num_Mecan']/VALUE]]></XPATH>
      </FIELD>
      <FIELD type="AdditionalFields" label="Num_estudante" source-type="AdditionalFields">
        <TAG><![CDATA[#PRIMEIROREGISTO:CA:Num_estudante#]]></TAG>
        <VALUE><![CDATA[#PRIMEIROREGISTO:CA:Num_estudante#]]></VALUE>
        <XPATH><![CDATA[/CARD/FIELDS/FIELD[NAME='Num_estudante']/VALUE]]></XPATH>
      </FIELD>
      <FIELD type="AdditionalFields" label="Tipo" source-type="AdditionalFields">
        <TAG><![CDATA[#PRIMEIROREGISTO:CA:Tipo#]]></TAG>
        <VALUE><![CDATA[#PRIMEIROREGISTO:CA:Tipo#]]></VALUE>
        <XPATH><![CDATA[/CARD/FIELDS/FIELD[NAME='Tipo']/VALUE]]></XPATH>
      </FIELD>
      <FIELD type="AdditionalFields" label="Ano_lectivo" source-type="AdditionalFields">
        <TAG><![CDATA[#PRIMEIROREGISTO:CA:Ano_lectivo#]]></TAG>
        <VALUE><![CDATA[#PRIMEIROREGISTO:CA:Ano_lectivo#]]></VALUE>
        <XPATH><![CDATA[/CARD/FIELDS/FIELD[NAME='Ano_lectivo']/VALUE]]></XPATH>
      </FIELD>
      <FIELD type="AdditionalFields" label="Curso" source-type="AdditionalFields">
        <TAG><![CDATA[#PRIMEIROREGISTO:CA:Curso#]]></TAG>
        <VALUE><![CDATA[#PRIMEIROREGISTO:CA:Curso#]]></VALUE>
        <XPATH><![CDATA[/CARD/FIELDS/FIELD[NAME='Curso']/VALUE]]></XPATH>
      </FIELD>
      <FIELD type="AdditionalFields" label="Modalidade" source-type="AdditionalFields">
        <TAG><![CDATA[#PRIMEIROREGISTO:CA:Modalidade#]]></TAG>
        <VALUE><![CDATA[#PRIMEIROREGISTO:CA:Modalidade#]]></VALUE>
        <XPATH><![CDATA[/CARD/FIELDS/FIELD[NAME='Modalidade']/VALUE]]></XPATH>
      </FIELD>
      <FIELD type="AdditionalFields" label="Grupo_RVCC" source-type="AdditionalFields">
        <TAG><![CDATA[#PRIMEIROREGISTO:CA:Grupo_RVCC#]]></TAG>
        <VALUE><![CDATA[#PRIMEIROREGISTO:CA:Grupo_RVCC#]]></VALUE>
        <XPATH><![CDATA[/CARD/FIELDS/FIELD[NAME='Grupo_RVCC']/VALUE]]></XPATH>
      </FIELD>
      <FIELD type="AdditionalFields" label="Estado" source-type="AdditionalFields">
        <TAG><![CDATA[#PRIMEIROREGISTO:CA:Estado#]]></TAG>
        <VALUE><![CDATA[#PRIMEIROREGISTO:CA:Estado#]]></VALUE>
        <XPATH><![CDATA[/CARD/FIELDS/FIELD[NAME='Estado']/VALUE]]></XPATH>
      </FIELD>
      <FIELD type="AdditionalFields" label="Tipo_registo" source-type="AdditionalFields">
        <TAG><![CDATA[#PRIMEIROREGISTO:CA:Tipo_registo#]]></TAG>
        <VALUE><![CDATA[#PRIMEIROREGISTO:CA:Tipo_registo#]]></VALUE>
        <XPATH><![CDATA[/CARD/FIELDS/FIELD[NAME='Tipo_registo']/VALUE]]></XPATH>
      </FIELD>
      <FIELD type="AdditionalFields" label="Matricula" source-type="AdditionalFields">
        <TAG><![CDATA[#PRIMEIROREGISTO:CA:Matricula#]]></TAG>
        <VALUE><![CDATA[#PRIMEIROREGISTO:CA:Matricula#]]></VALUE>
        <XPATH><![CDATA[/CARD/FIELDS/FIELD[NAME='Matricula']/VALUE]]></XPATH>
      </FIELD>
      <FIELD type="AdditionalFields" label="Local_afectacao" source-type="AdditionalFields">
        <TAG><![CDATA[#PRIMEIROREGISTO:CA:Local_afectacao#]]></TAG>
        <VALUE><![CDATA[#PRIMEIROREGISTO:CA:Local_afectacao#]]></VALUE>
        <XPATH><![CDATA[/CARD/FIELDS/FIELD[NAME='Local_afectacao']/VALUE]]></XPATH>
      </FIELD>
      <FIELD type="AdditionalFields" label="Num_inventario" source-type="AdditionalFields">
        <TAG><![CDATA[#PRIMEIROREGISTO:CA:Num_inventario#]]></TAG>
        <VALUE><![CDATA[#PRIMEIROREGISTO:CA:Num_inventario#]]></VALUE>
        <XPATH><![CDATA[/CARD/FIELDS/FIELD[NAME='Num_inventario']/VALUE]]></XPATH>
      </FIELD>
      <FIELD type="AdditionalFields" label="Num_SIIE" source-type="AdditionalFields">
        <TAG><![CDATA[#PRIMEIROREGISTO:CA:Num_SIIE#]]></TAG>
        <VALUE><![CDATA[#PRIMEIROREGISTO:CA:Num_SIIE#]]></VALUE>
        <XPATH><![CDATA[/CARD/FIELDS/FIELD[NAME='Num_SIIE']/VALUE]]></XPATH>
      </FIELD>
      <FIELD type="AdditionalFields" label="Tipo_projecto" source-type="AdditionalFields">
        <TAG><![CDATA[#PRIMEIROREGISTO:CA:Tipo_projecto#]]></TAG>
        <VALUE><![CDATA[#PRIMEIROREGISTO:CA:Tipo_projecto#]]></VALUE>
        <XPATH><![CDATA[/CARD/FIELDS/FIELD[NAME='Tipo_projecto']/VALUE]]></XPATH>
      </FIELD>
      <FIELD type="AdditionalFields" label="Num_curso_esecs" source-type="AdditionalFields">
        <TAG><![CDATA[#PRIMEIROREGISTO:CA:Num_curso_esecs#]]></TAG>
        <VALUE><![CDATA[#PRIMEIROREGISTO:CA:Num_curso_esecs#]]></VALUE>
        <XPATH><![CDATA[/CARD/FIELDS/FIELD[NAME='Num_curso_esecs']/VALUE]]></XPATH>
      </FIELD>
      <FIELD type="AdditionalFields" label="Programa" source-type="AdditionalFields">
        <TAG><![CDATA[#PRIMEIROREGISTO:CA:Programa#]]></TAG>
        <VALUE><![CDATA[#PRIMEIROREGISTO:CA:Programa#]]></VALUE>
        <XPATH><![CDATA[/CARD/FIELDS/FIELD[NAME='Programa']/VALUE]]></XPATH>
      </FIELD>
      <FIELD type="AdditionalFields" label="IPL_Tipo_Pedido" source-type="AdditionalFields">
        <TAG><![CDATA[#PRIMEIROREGISTO:CA:IPL_Tipo_Pedido#]]></TAG>
        <VALUE><![CDATA[#PRIMEIROREGISTO:CA:IPL_Tipo_Pedido#]]></VALUE>
        <XPATH><![CDATA[/CARD/FIELDS/FIELD[NAME='IPL_Tipo_Pedido']/VALUE]]></XPATH>
      </FIELD>
      <FIELD type="AdditionalFields" label="IPL_Unidade" source-type="AdditionalFields">
        <TAG><![CDATA[#PRIMEIROREGISTO:CA:IPL_Unidade#]]></TAG>
        <VALUE><![CDATA[#PRIMEIROREGISTO:CA:IPL_Unidade#]]></VALUE>
        <XPATH><![CDATA[/CARD/FIELDS/FIELD[NAME='IPL_Unidade']/VALUE]]></XPATH>
      </FIELD>
      <FIELD type="AdditionalFields" label="IPL_Nome_Prop" source-type="AdditionalFields">
        <TAG><![CDATA[#PRIMEIROREGISTO:CA:IPL_Nome_Prop#]]></TAG>
        <VALUE><![CDATA[#PRIMEIROREGISTO:CA:IPL_Nome_Prop#]]></VALUE>
        <XPATH><![CDATA[/CARD/FIELDS/FIELD[NAME='IPL_Nome_Prop']/VALUE]]></XPATH>
      </FIELD>
      <FIELD type="AdditionalFields" label="IPL_Departament" source-type="AdditionalFields">
        <TAG><![CDATA[#PRIMEIROREGISTO:CA:IPL_Departament#]]></TAG>
        <VALUE><![CDATA[#PRIMEIROREGISTO:CA:IPL_Departament#]]></VALUE>
        <XPATH><![CDATA[/CARD/FIELDS/FIELD[NAME='IPL_Departament']/VALUE]]></XPATH>
      </FIELD>
      <FIELD type="AdditionalFields" label="IPL_Unidade_Org" source-type="AdditionalFields">
        <TAG><![CDATA[#PRIMEIROREGISTO:CA:IPL_Unidade_Org#]]></TAG>
        <VALUE><![CDATA[#PRIMEIROREGISTO:CA:IPL_Unidade_Org#]]></VALUE>
        <XPATH><![CDATA[/CARD/FIELDS/FIELD[NAME='IPL_Unidade_Org']/VALUE]]></XPATH>
      </FIELD>
      <FIELD type="AdditionalFields" label="IPL_Fund_Maneio" source-type="AdditionalFields">
        <TAG><![CDATA[#PRIMEIROREGISTO:CA:IPL_Fund_Maneio#]]></TAG>
        <VALUE><![CDATA[#PRIMEIROREGISTO:CA:IPL_Fund_Maneio#]]></VALUE>
        <XPATH><![CDATA[/CARD/FIELDS/FIELD[NAME='IPL_Fund_Maneio']/VALUE]]></XPATH>
      </FIELD>
      <FIELD type="AdditionalFields" label="IPL_Valor_Total" source-type="AdditionalFields">
        <TAG><![CDATA[#PRIMEIROREGISTO:CA:IPL_Valor_Total#]]></TAG>
        <VALUE><![CDATA[#PRIMEIROREGISTO:CA:IPL_Valor_Total#]]></VALUE>
        <XPATH><![CDATA[/CARD/FIELDS/FIELD[NAME='IPL_Valor_Total']/VALUE]]></XPATH>
      </FIELD>
      <FIELD type="AdditionalFields" label="IPL_Info_Econom" source-type="AdditionalFields">
        <TAG><![CDATA[#PRIMEIROREGISTO:CA:IPL_Info_Econom#]]></TAG>
        <VALUE><![CDATA[#PRIMEIROREGISTO:CA:IPL_Info_Econom#]]></VALUE>
        <XPATH><![CDATA[/CARD/FIELDS/FIELD[NAME='IPL_Info_Econom']/VALUE]]></XPATH>
      </FIELD>
      <FIELD type="AdditionalFields" label="IPL_Info_Arm" source-type="AdditionalFields">
        <TAG><![CDATA[#PRIMEIROREGISTO:CA:IPL_Info_Arm#]]></TAG>
        <VALUE><![CDATA[#PRIMEIROREGISTO:CA:IPL_Info_Arm#]]></VALUE>
        <XPATH><![CDATA[/CARD/FIELDS/FIELD[NAME='IPL_Info_Arm']/VALUE]]></XPATH>
      </FIELD>
      <FIELD type="AdditionalFields" label="IPL_Url_Edicao" source-type="AdditionalFields">
        <TAG><![CDATA[#PRIMEIROREGISTO:CA:IPL_Url_Edicao#]]></TAG>
        <VALUE><![CDATA[#PRIMEIROREGISTO:CA:IPL_Url_Edicao#]]></VALUE>
        <XPATH><![CDATA[/CARD/FIELDS/FIELD[NAME='IPL_Url_Edicao']/VALUE]]></XPATH>
      </FIELD>
      <FIELD type="AdditionalFields" label="IPL_Email_Prop" source-type="AdditionalFields">
        <TAG><![CDATA[#PRIMEIROREGISTO:CA:IPL_Email_Prop#]]></TAG>
        <VALUE><![CDATA[#PRIMEIROREGISTO:CA:IPL_Email_Prop#]]></VALUE>
        <XPATH><![CDATA[/CARD/FIELDS/FIELD[NAME='IPL_Email_Prop']/VALUE]]></XPATH>
      </FIELD>
      <FIELD type="AdditionalFields" label="IPL_Registo_Ant" source-type="AdditionalFields">
        <TAG><![CDATA[#PRIMEIROREGISTO:CA:IPL_Registo_Ant#]]></TAG>
        <VALUE><![CDATA[#PRIMEIROREGISTO:CA:IPL_Registo_Ant#]]></VALUE>
        <XPATH><![CDATA[/CARD/FIELDS/FIELD[NAME='IPL_Registo_Ant']/VALUE]]></XPATH>
      </FIELD>
      <FIELD type="AdditionalFields" label="IPL_Editavel" source-type="AdditionalFields">
        <TAG><![CDATA[#PRIMEIROREGISTO:CA:IPL_Editavel#]]></TAG>
        <VALUE><![CDATA[#PRIMEIROREGISTO:CA:IPL_Editavel#]]></VALUE>
        <XPATH><![CDATA[/CARD/FIELDS/FIELD[NAME='IPL_Editavel']/VALUE]]></XPATH>
      </FIELD>
      <FIELD type="AdditionalFields" label="Teste_exemplo" source-type="AdditionalFields">
        <TAG><![CDATA[#PRIMEIROREGISTO:CA:Teste_exemplo#]]></TAG>
        <VALUE><![CDATA[#PRIMEIROREGISTO:CA:Teste_exemplo#]]></VALUE>
        <XPATH><![CDATA[/CARD/FIELDS/FIELD[NAME='Teste_exemplo']/VALUE]]></XPATH>
      </FIELD>
      <FIELD type="AdditionalFields" label="IPL_GIAF" source-type="AdditionalFields">
        <TAG><![CDATA[#PRIMEIROREGISTO:CA:IPL_GIAF#]]></TAG>
        <VALUE><![CDATA[#PRIMEIROREGISTO:CA:IPL_GIAF#]]></VALUE>
        <XPATH><![CDATA[/CARD/FIELDS/FIELD[NAME='IPL_GIAF']/VALUE]]></XPATH>
      </FIELD>
      <FIELD type="AdditionalFields" label="P_____Nome_Doc" source-type="AdditionalFields">
        <TAG><![CDATA[#PRIMEIROREGISTO:CA:P_____Nome_Doc#]]></TAG>
        <VALUE><![CDATA[#PRIMEIROREGISTO:CA:P_____Nome_Doc#]]></VALUE>
        <XPATH><![CDATA[/CARD/FIELDS/FIELD[NAME='P_____Nome_Doc']/VALUE]]></XPATH>
      </FIELD>
      <FIELD type="AdditionalFields" label="Pauta_Cod_Pauta" source-type="AdditionalFields">
        <TAG><![CDATA[#PRIMEIROREGISTO:CA:Pauta_Cod_Pauta#]]></TAG>
        <VALUE><![CDATA[#PRIMEIROREGISTO:CA:Pauta_Cod_Pauta#]]></VALUE>
        <XPATH><![CDATA[/CARD/FIELDS/FIELD[NAME='Pauta_Cod_Pauta']/VALUE]]></XPATH>
      </FIELD>
      <FIELD type="AdditionalFields" label="Pauta_Cod_Doc" source-type="AdditionalFields">
        <TAG><![CDATA[#PRIMEIROREGISTO:CA:Pauta_Cod_Doc#]]></TAG>
        <VALUE><![CDATA[#PRIMEIROREGISTO:CA:Pauta_Cod_Doc#]]></VALUE>
        <XPATH><![CDATA[/CARD/FIELDS/FIELD[NAME='Pauta_Cod_Doc']/VALUE]]></XPATH>
      </FIELD>
      <FIELD type="AdditionalFields" label="Pauta_Cod_Seg" source-type="AdditionalFields">
        <TAG><![CDATA[#PRIMEIROREGISTO:CA:Pauta_Cod_Seg#]]></TAG>
        <VALUE><![CDATA[#PRIMEIROREGISTO:CA:Pauta_Cod_Seg#]]></VALUE>
        <XPATH><![CDATA[/CARD/FIELDS/FIELD[NAME='Pauta_Cod_Seg']/VALUE]]></XPATH>
      </FIELD>
      <FIELD type="AdditionalFields" label="P_____Unid_Org" source-type="AdditionalFields">
        <TAG><![CDATA[#PRIMEIROREGISTO:CA:P_____Unid_Org#]]></TAG>
        <VALUE><![CDATA[#PRIMEIROREGISTO:CA:P_____Unid_Org#]]></VALUE>
        <XPATH><![CDATA[/CARD/FIELDS/FIELD[NAME='P_____Unid_Org']/VALUE]]></XPATH>
      </FIELD>
      <FIELD type="AdditionalFields" label="Pauta_Ano_Lec" source-type="AdditionalFields">
        <TAG><![CDATA[#PRIMEIROREGISTO:CA:Pauta_Ano_Lec#]]></TAG>
        <VALUE><![CDATA[#PRIMEIROREGISTO:CA:Pauta_Ano_Lec#]]></VALUE>
        <XPATH><![CDATA[/CARD/FIELDS/FIELD[NAME='Pauta_Ano_Lec']/VALUE]]></XPATH>
      </FIELD>
      <FIELD type="AdditionalFields" label="Pauta_Cod_UCurr" source-type="AdditionalFields">
        <TAG><![CDATA[#PRIMEIROREGISTO:CA:Pauta_Cod_UCurr#]]></TAG>
        <VALUE><![CDATA[#PRIMEIROREGISTO:CA:Pauta_Cod_UCurr#]]></VALUE>
        <XPATH><![CDATA[/CARD/FIELDS/FIELD[NAME='Pauta_Cod_UCurr']/VALUE]]></XPATH>
      </FIELD>
      <FIELD type="AdditionalFields" label="P_____End_Email" source-type="AdditionalFields">
        <TAG><![CDATA[#PRIMEIROREGISTO:CA:P_____End_Email#]]></TAG>
        <VALUE><![CDATA[#PRIMEIROREGISTO:CA:P_____End_Email#]]></VALUE>
        <XPATH><![CDATA[/CARD/FIELDS/FIELD[NAME='P_____End_Email']/VALUE]]></XPATH>
      </FIELD>
      <FIELD type="AdditionalFields" label="Pauta_Periodo" source-type="AdditionalFields">
        <TAG><![CDATA[#PRIMEIROREGISTO:CA:Pauta_Periodo#]]></TAG>
        <VALUE><![CDATA[#PRIMEIROREGISTO:CA:Pauta_Periodo#]]></VALUE>
        <XPATH><![CDATA[/CARD/FIELDS/FIELD[NAME='Pauta_Periodo']/VALUE]]></XPATH>
      </FIELD>
      <FIELD type="AdditionalFields" label="P_____Epoc_Aval" source-type="AdditionalFields">
        <TAG><![CDATA[#PRIMEIROREGISTO:CA:P_____Epoc_Aval#]]></TAG>
        <VALUE><![CDATA[#PRIMEIROREGISTO:CA:P_____Epoc_Aval#]]></VALUE>
        <XPATH><![CDATA[/CARD/FIELDS/FIELD[NAME='P_____Epoc_Aval']/VALUE]]></XPATH>
      </FIELD>
      <FIELD type="AdditionalFields" label="P_____N_Pag_Liv" source-type="AdditionalFields">
        <TAG><![CDATA[#PRIMEIROREGISTO:CA:P_____N_Pag_Liv#]]></TAG>
        <VALUE><![CDATA[#PRIMEIROREGISTO:CA:P_____N_Pag_Liv#]]></VALUE>
        <XPATH><![CDATA[/CARD/FIELDS/FIELD[NAME='P_____N_Pag_Liv']/VALUE]]></XPATH>
      </FIELD>
      <FIELD type="AdditionalFields" label="P_____Data_Reg" source-type="AdditionalFields">
        <TAG><![CDATA[#PRIMEIROREGISTO:CA:P_____Data_Reg#]]></TAG>
        <VALUE><![CDATA[#PRIMEIROREGISTO:CA:P_____Data_Reg#]]></VALUE>
        <XPATH><![CDATA[/CARD/FIELDS/FIELD[NAME='P_____Data_Reg']/VALUE]]></XPATH>
      </FIELD>
      <FIELD type="AdditionalFields" label="P_____D_Un_Curr" source-type="AdditionalFields">
        <TAG><![CDATA[#PRIMEIROREGISTO:CA:P_____D_Un_Curr#]]></TAG>
        <VALUE><![CDATA[#PRIMEIROREGISTO:CA:P_____D_Un_Curr#]]></VALUE>
        <XPATH><![CDATA[/CARD/FIELDS/FIELD[NAME='P_____D_Un_Curr']/VALUE]]></XPATH>
      </FIELD>
      <FIELD type="AdditionalFields" label="Pauta_Disciplin" source-type="AdditionalFields">
        <TAG><![CDATA[#PRIMEIROREGISTO:CA:Pauta_Disciplin#]]></TAG>
        <VALUE><![CDATA[#PRIMEIROREGISTO:CA:Pauta_Disciplin#]]></VALUE>
        <XPATH><![CDATA[/CARD/FIELDS/FIELD[NAME='Pauta_Disciplin']/VALUE]]></XPATH>
      </FIELD>
      <FIELD type="AdditionalFields" label="Pauta_Turma" source-type="AdditionalFields">
        <TAG><![CDATA[#PRIMEIROREGISTO:CA:Pauta_Turma#]]></TAG>
        <VALUE><![CDATA[#PRIMEIROREGISTO:CA:Pauta_Turma#]]></VALUE>
        <XPATH><![CDATA[/CARD/FIELDS/FIELD[NAME='Pauta_Turma']/VALUE]]></XPATH>
      </FIELD>
      <FIELD type="AdditionalFields" label="Pauta_Epoca" source-type="AdditionalFields">
        <TAG><![CDATA[#PRIMEIROREGISTO:CA:Pauta_Epoca#]]></TAG>
        <VALUE><![CDATA[#PRIMEIROREGISTO:CA:Pauta_Epoca#]]></VALUE>
        <XPATH><![CDATA[/CARD/FIELDS/FIELD[NAME='Pauta_Epoca']/VALUE]]></XPATH>
      </FIELD>
      <FIELD type="AdditionalFields" label="Pauta_Curso" source-type="AdditionalFields">
        <TAG><![CDATA[#PRIMEIROREGISTO:CA:Pauta_Curso#]]></TAG>
        <VALUE><![CDATA[#PRIMEIROREGISTO:CA:Pauta_Curso#]]></VALUE>
        <XPATH><![CDATA[/CARD/FIELDS/FIELD[NAME='Pauta_Curso']/VALUE]]></XPATH>
      </FIELD>
      <FIELD type="AdditionalFields" label="Pauta_Cod_Curso" source-type="AdditionalFields">
        <TAG><![CDATA[#PRIMEIROREGISTO:CA:Pauta_Cod_Curso#]]></TAG>
        <VALUE><![CDATA[#PRIMEIROREGISTO:CA:Pauta_Cod_Curso#]]></VALUE>
        <XPATH><![CDATA[/CARD/FIELDS/FIELD[NAME='Pauta_Cod_Curso']/VALUE]]></XPATH>
      </FIELD>
      <FIELD type="AdditionalFields" label="N_ident_inst" source-type="AdditionalFields">
        <TAG><![CDATA[#PRIMEIROREGISTO:CA:N_ident_inst#]]></TAG>
        <VALUE><![CDATA[#PRIMEIROREGISTO:CA:N_ident_inst#]]></VALUE>
        <XPATH><![CDATA[/CARD/FIELDS/FIELD[NAME='N_ident_inst']/VALUE]]></XPATH>
      </FIELD>
      <FIELD type="AdditionalFields" label="num_registo" source-type="AdditionalFields">
        <TAG><![CDATA[#PRIMEIROREGISTO:CA:num_registo#]]></TAG>
        <VALUE><![CDATA[#PRIMEIROREGISTO:CA:num_registo#]]></VALUE>
        <XPATH><![CDATA[/CARD/FIELDS/FIELD[NAME='num_registo']/VALUE]]></XPATH>
      </FIELD>
      <FIELD type="AdditionalFields" label="n_pedido" source-type="AdditionalFields">
        <TAG><![CDATA[#PRIMEIROREGISTO:CA:n_pedido#]]></TAG>
        <VALUE><![CDATA[#PRIMEIROREGISTO:CA:n_pedido#]]></VALUE>
        <XPATH><![CDATA[/CARD/FIELDS/FIELD[NAME='n_pedido']/VALUE]]></XPATH>
      </FIELD>
    </NODE>
  </NODE>
  <NODE label="1ºProcesso" type="DistributionFirstProcessTemplate" source-type="DistributionFirstProcessTemplate" replaceValue="false">
    <FIELD label="Nº de Processo">
      <TAG><![CDATA[#PRIMEIROPROCESSO:NUMERO#]]></TAG>
      <VALUE><![CDATA[#PRIMEIROPROCESSO:NUMERO#]]></VALUE>
      <XPATH><![CDATA[/PROCESS/@processKeyToString]]></XPATH>
    </FIELD>
    <FIELD label="Assunto">
      <TAG><![CDATA[#PRIMEIROPROCESSO:ASSUNTO#]]></TAG>
      <VALUE><![CDATA[#PRIMEIROPROCESSO:ASSUNTO#]]></VALUE>
      <XPATH><![CDATA[/PROCESS/GENERAL_DATA/Subject]]></XPATH>
    </FIELD>
    <FIELD label="Observações">
      <TAG><![CDATA[#PRIMEIROPROCESSO:OBSERVACOES#]]></TAG>
      <VALUE><![CDATA[#PRIMEIROPROCESSO:OBSERVACOES#]]></VALUE>
      <XPATH><![CDATA[/PROCESS/GENERAL_DATA/Comments]]></XPATH>
    </FIELD>
    <NODE label="Documentos">
      <FIELD label="Nome">
        <TAG><![CDATA[#PRIMEIROPROCESSO:DOCUMENTO:1:NOME#]]></TAG>
        <VALUE><![CDATA[#PRIMEIROPROCESSO:DOCUMENTO:1:NOME#]]></VALUE>
        <XPATH/>
      </FIELD>
      <FIELD label="Referência">
        <TAG><![CDATA[#PRIMEIROPROCESSO:DOCUMENTO:1:REFERENCIA#]]></TAG>
        <VALUE><![CDATA[#PRIMEIROPROCESSO:DOCUMENTO:1:REFERENCIA#]]></VALUE>
        <XPATH/>
      </FIELD>
      <FIELD label="Tipo de Documento">
        <TAG><![CDATA[#PRIMEIROPROCESSO:DOCUMENTO:1:TIPO#]]></TAG>
        <VALUE><![CDATA[#PRIMEIROPROCESSO:DOCUMENTO:1:TIPO#]]></VALUE>
        <XPATH/>
      </FIELD>
      <FIELD label="Observações">
        <TAG><![CDATA[#PRIMEIROPROCESSO:DOCUMENTO:1:OBSERVACOES#]]></TAG>
        <VALUE><![CDATA[#PRIMEIROPROCESSO:DOCUMENTO:1:OBSERVACOES#]]></VALUE>
        <XPATH/>
      </FIELD>
      <FIELD label="Data na Origem" dtype="D">
        <TAG><![CDATA[#PRIMEIROPROCESSO:DOCUMENTO:1:DATAORIGEM#]]></TAG>
        <VALUE><![CDATA[#PRIMEIROPROCESSO:DOCUMENTO:1:DATAORIGEM#]]></VALUE>
        <XPATH/>
      </FIELD>
    </NODE>
    <NODE label="Campos Adicionais..." isWindowSelector="true">
      <FIELD type="AdditionalFields" label="Custom_string" source-type="AdditionalFields">
        <TAG><![CDATA[#PRIMEIROPROCESSO:CA:Custom_string#]]></TAG>
        <VALUE><![CDATA[#PRIMEIROPROCESSO:CA:Custom_string#]]></VALUE>
        <XPATH><![CDATA[/CARD/FIELDS/FIELD[NAME='Custom_string']/VALUE]]></XPATH>
      </FIELD>
      <FIELD type="AdditionalFields" label="Custom_data" source-type="AdditionalFields">
        <TAG><![CDATA[#PRIMEIROPROCESSO:CA:Custom_data#]]></TAG>
        <VALUE><![CDATA[#PRIMEIROPROCESSO:CA:Custom_data#]]></VALUE>
        <XPATH><![CDATA[/CARD/FIELDS/FIELD[NAME='Custom_data']/VALUE]]></XPATH>
      </FIELD>
      <FIELD type="AdditionalFields" label="Custom_num" source-type="AdditionalFields">
        <TAG><![CDATA[#PRIMEIROPROCESSO:CA:Custom_num#]]></TAG>
        <VALUE><![CDATA[#PRIMEIROPROCESSO:CA:Custom_num#]]></VALUE>
        <XPATH><![CDATA[/CARD/FIELDS/FIELD[NAME='Custom_num']/VALUE]]></XPATH>
      </FIELD>
      <FIELD type="AdditionalFields" label="Custom_bool" source-type="AdditionalFields">
        <TAG><![CDATA[#PRIMEIROPROCESSO:CA:Custom_bool#]]></TAG>
        <VALUE><![CDATA[#PRIMEIROPROCESSO:CA:Custom_bool#]]></VALUE>
        <XPATH><![CDATA[/CARD/FIELDS/FIELD[NAME='Custom_bool']/VALUE]]></XPATH>
      </FIELD>
      <FIELD type="AdditionalFields" label="Custom_list" source-type="AdditionalFields">
        <TAG><![CDATA[#PRIMEIROPROCESSO:CA:Custom_list#]]></TAG>
        <VALUE><![CDATA[#PRIMEIROPROCESSO:CA:Custom_list#]]></VALUE>
        <XPATH><![CDATA[/CARD/FIELDS/FIELD[NAME='Custom_list']/VALUE]]></XPATH>
      </FIELD>
      <FIELD type="AdditionalFields" label="Unidade_Org" source-type="AdditionalFields">
        <TAG><![CDATA[#PRIMEIROPROCESSO:CA:Unidade_Org#]]></TAG>
        <VALUE><![CDATA[#PRIMEIROPROCESSO:CA:Unidade_Org#]]></VALUE>
        <XPATH><![CDATA[/CARD/FIELDS/FIELD[NAME='Unidade_Org']/VALUE]]></XPATH>
      </FIELD>
      <FIELD type="AdditionalFields" label="Docente" source-type="AdditionalFields">
        <TAG><![CDATA[#PRIMEIROPROCESSO:CA:Docente#]]></TAG>
        <VALUE><![CDATA[#PRIMEIROPROCESSO:CA:Docente#]]></VALUE>
        <XPATH><![CDATA[/CARD/FIELDS/FIELD[NAME='Docente']/VALUE]]></XPATH>
      </FIELD>
      <FIELD type="AdditionalFields" label="Num_Mecan" source-type="AdditionalFields">
        <TAG><![CDATA[#PRIMEIROPROCESSO:CA:Num_Mecan#]]></TAG>
        <VALUE><![CDATA[#PRIMEIROPROCESSO:CA:Num_Mecan#]]></VALUE>
        <XPATH><![CDATA[/CARD/FIELDS/FIELD[NAME='Num_Mecan']/VALUE]]></XPATH>
      </FIELD>
      <FIELD type="AdditionalFields" label="Num_estudante" source-type="AdditionalFields">
        <TAG><![CDATA[#PRIMEIROPROCESSO:CA:Num_estudante#]]></TAG>
        <VALUE><![CDATA[#PRIMEIROPROCESSO:CA:Num_estudante#]]></VALUE>
        <XPATH><![CDATA[/CARD/FIELDS/FIELD[NAME='Num_estudante']/VALUE]]></XPATH>
      </FIELD>
      <FIELD type="AdditionalFields" label="Tipo" source-type="AdditionalFields">
        <TAG><![CDATA[#PRIMEIROPROCESSO:CA:Tipo#]]></TAG>
        <VALUE><![CDATA[#PRIMEIROPROCESSO:CA:Tipo#]]></VALUE>
        <XPATH><![CDATA[/CARD/FIELDS/FIELD[NAME='Tipo']/VALUE]]></XPATH>
      </FIELD>
      <FIELD type="AdditionalFields" label="Ano_lectivo" source-type="AdditionalFields">
        <TAG><![CDATA[#PRIMEIROPROCESSO:CA:Ano_lectivo#]]></TAG>
        <VALUE><![CDATA[#PRIMEIROPROCESSO:CA:Ano_lectivo#]]></VALUE>
        <XPATH><![CDATA[/CARD/FIELDS/FIELD[NAME='Ano_lectivo']/VALUE]]></XPATH>
      </FIELD>
      <FIELD type="AdditionalFields" label="Curso" source-type="AdditionalFields">
        <TAG><![CDATA[#PRIMEIROPROCESSO:CA:Curso#]]></TAG>
        <VALUE><![CDATA[#PRIMEIROPROCESSO:CA:Curso#]]></VALUE>
        <XPATH><![CDATA[/CARD/FIELDS/FIELD[NAME='Curso']/VALUE]]></XPATH>
      </FIELD>
      <FIELD type="AdditionalFields" label="Modalidade" source-type="AdditionalFields">
        <TAG><![CDATA[#PRIMEIROPROCESSO:CA:Modalidade#]]></TAG>
        <VALUE><![CDATA[#PRIMEIROPROCESSO:CA:Modalidade#]]></VALUE>
        <XPATH><![CDATA[/CARD/FIELDS/FIELD[NAME='Modalidade']/VALUE]]></XPATH>
      </FIELD>
      <FIELD type="AdditionalFields" label="Grupo_RVCC" source-type="AdditionalFields">
        <TAG><![CDATA[#PRIMEIROPROCESSO:CA:Grupo_RVCC#]]></TAG>
        <VALUE><![CDATA[#PRIMEIROPROCESSO:CA:Grupo_RVCC#]]></VALUE>
        <XPATH><![CDATA[/CARD/FIELDS/FIELD[NAME='Grupo_RVCC']/VALUE]]></XPATH>
      </FIELD>
      <FIELD type="AdditionalFields" label="Estado" source-type="AdditionalFields">
        <TAG><![CDATA[#PRIMEIROPROCESSO:CA:Estado#]]></TAG>
        <VALUE><![CDATA[#PRIMEIROPROCESSO:CA:Estado#]]></VALUE>
        <XPATH><![CDATA[/CARD/FIELDS/FIELD[NAME='Estado']/VALUE]]></XPATH>
      </FIELD>
      <FIELD type="AdditionalFields" label="Tipo_registo" source-type="AdditionalFields">
        <TAG><![CDATA[#PRIMEIROPROCESSO:CA:Tipo_registo#]]></TAG>
        <VALUE><![CDATA[#PRIMEIROPROCESSO:CA:Tipo_registo#]]></VALUE>
        <XPATH><![CDATA[/CARD/FIELDS/FIELD[NAME='Tipo_registo']/VALUE]]></XPATH>
      </FIELD>
      <FIELD type="AdditionalFields" label="Matricula" source-type="AdditionalFields">
        <TAG><![CDATA[#PRIMEIROPROCESSO:CA:Matricula#]]></TAG>
        <VALUE><![CDATA[#PRIMEIROPROCESSO:CA:Matricula#]]></VALUE>
        <XPATH><![CDATA[/CARD/FIELDS/FIELD[NAME='Matricula']/VALUE]]></XPATH>
      </FIELD>
      <FIELD type="AdditionalFields" label="Local_afectacao" source-type="AdditionalFields">
        <TAG><![CDATA[#PRIMEIROPROCESSO:CA:Local_afectacao#]]></TAG>
        <VALUE><![CDATA[#PRIMEIROPROCESSO:CA:Local_afectacao#]]></VALUE>
        <XPATH><![CDATA[/CARD/FIELDS/FIELD[NAME='Local_afectacao']/VALUE]]></XPATH>
      </FIELD>
      <FIELD type="AdditionalFields" label="Num_inventario" source-type="AdditionalFields">
        <TAG><![CDATA[#PRIMEIROPROCESSO:CA:Num_inventario#]]></TAG>
        <VALUE><![CDATA[#PRIMEIROPROCESSO:CA:Num_inventario#]]></VALUE>
        <XPATH><![CDATA[/CARD/FIELDS/FIELD[NAME='Num_inventario']/VALUE]]></XPATH>
      </FIELD>
      <FIELD type="AdditionalFields" label="Num_SIIE" source-type="AdditionalFields">
        <TAG><![CDATA[#PRIMEIROPROCESSO:CA:Num_SIIE#]]></TAG>
        <VALUE><![CDATA[#PRIMEIROPROCESSO:CA:Num_SIIE#]]></VALUE>
        <XPATH><![CDATA[/CARD/FIELDS/FIELD[NAME='Num_SIIE']/VALUE]]></XPATH>
      </FIELD>
      <FIELD type="AdditionalFields" label="Tipo_projecto" source-type="AdditionalFields">
        <TAG><![CDATA[#PRIMEIROPROCESSO:CA:Tipo_projecto#]]></TAG>
        <VALUE><![CDATA[#PRIMEIROPROCESSO:CA:Tipo_projecto#]]></VALUE>
        <XPATH><![CDATA[/CARD/FIELDS/FIELD[NAME='Tipo_projecto']/VALUE]]></XPATH>
      </FIELD>
      <FIELD type="AdditionalFields" label="Num_curso_esecs" source-type="AdditionalFields">
        <TAG><![CDATA[#PRIMEIROPROCESSO:CA:Num_curso_esecs#]]></TAG>
        <VALUE><![CDATA[#PRIMEIROPROCESSO:CA:Num_curso_esecs#]]></VALUE>
        <XPATH><![CDATA[/CARD/FIELDS/FIELD[NAME='Num_curso_esecs']/VALUE]]></XPATH>
      </FIELD>
      <FIELD type="AdditionalFields" label="Programa" source-type="AdditionalFields">
        <TAG><![CDATA[#PRIMEIROPROCESSO:CA:Programa#]]></TAG>
        <VALUE><![CDATA[#PRIMEIROPROCESSO:CA:Programa#]]></VALUE>
        <XPATH><![CDATA[/CARD/FIELDS/FIELD[NAME='Programa']/VALUE]]></XPATH>
      </FIELD>
      <FIELD type="AdditionalFields" label="IPL_Tipo_Pedido" source-type="AdditionalFields">
        <TAG><![CDATA[#PRIMEIROPROCESSO:CA:IPL_Tipo_Pedido#]]></TAG>
        <VALUE><![CDATA[#PRIMEIROPROCESSO:CA:IPL_Tipo_Pedido#]]></VALUE>
        <XPATH><![CDATA[/CARD/FIELDS/FIELD[NAME='IPL_Tipo_Pedido']/VALUE]]></XPATH>
      </FIELD>
      <FIELD type="AdditionalFields" label="IPL_Unidade" source-type="AdditionalFields">
        <TAG><![CDATA[#PRIMEIROPROCESSO:CA:IPL_Unidade#]]></TAG>
        <VALUE><![CDATA[#PRIMEIROPROCESSO:CA:IPL_Unidade#]]></VALUE>
        <XPATH><![CDATA[/CARD/FIELDS/FIELD[NAME='IPL_Unidade']/VALUE]]></XPATH>
      </FIELD>
      <FIELD type="AdditionalFields" label="IPL_Nome_Prop" source-type="AdditionalFields">
        <TAG><![CDATA[#PRIMEIROPROCESSO:CA:IPL_Nome_Prop#]]></TAG>
        <VALUE><![CDATA[#PRIMEIROPROCESSO:CA:IPL_Nome_Prop#]]></VALUE>
        <XPATH><![CDATA[/CARD/FIELDS/FIELD[NAME='IPL_Nome_Prop']/VALUE]]></XPATH>
      </FIELD>
      <FIELD type="AdditionalFields" label="IPL_Departament" source-type="AdditionalFields">
        <TAG><![CDATA[#PRIMEIROPROCESSO:CA:IPL_Departament#]]></TAG>
        <VALUE><![CDATA[#PRIMEIROPROCESSO:CA:IPL_Departament#]]></VALUE>
        <XPATH><![CDATA[/CARD/FIELDS/FIELD[NAME='IPL_Departament']/VALUE]]></XPATH>
      </FIELD>
      <FIELD type="AdditionalFields" label="IPL_Unidade_Org" source-type="AdditionalFields">
        <TAG><![CDATA[#PRIMEIROPROCESSO:CA:IPL_Unidade_Org#]]></TAG>
        <VALUE><![CDATA[#PRIMEIROPROCESSO:CA:IPL_Unidade_Org#]]></VALUE>
        <XPATH><![CDATA[/CARD/FIELDS/FIELD[NAME='IPL_Unidade_Org']/VALUE]]></XPATH>
      </FIELD>
      <FIELD type="AdditionalFields" label="IPL_Fund_Maneio" source-type="AdditionalFields">
        <TAG><![CDATA[#PRIMEIROPROCESSO:CA:IPL_Fund_Maneio#]]></TAG>
        <VALUE><![CDATA[#PRIMEIROPROCESSO:CA:IPL_Fund_Maneio#]]></VALUE>
        <XPATH><![CDATA[/CARD/FIELDS/FIELD[NAME='IPL_Fund_Maneio']/VALUE]]></XPATH>
      </FIELD>
      <FIELD type="AdditionalFields" label="IPL_Valor_Total" source-type="AdditionalFields">
        <TAG><![CDATA[#PRIMEIROPROCESSO:CA:IPL_Valor_Total#]]></TAG>
        <VALUE><![CDATA[#PRIMEIROPROCESSO:CA:IPL_Valor_Total#]]></VALUE>
        <XPATH><![CDATA[/CARD/FIELDS/FIELD[NAME='IPL_Valor_Total']/VALUE]]></XPATH>
      </FIELD>
      <FIELD type="AdditionalFields" label="IPL_Info_Econom" source-type="AdditionalFields">
        <TAG><![CDATA[#PRIMEIROPROCESSO:CA:IPL_Info_Econom#]]></TAG>
        <VALUE><![CDATA[#PRIMEIROPROCESSO:CA:IPL_Info_Econom#]]></VALUE>
        <XPATH><![CDATA[/CARD/FIELDS/FIELD[NAME='IPL_Info_Econom']/VALUE]]></XPATH>
      </FIELD>
      <FIELD type="AdditionalFields" label="IPL_Info_Arm" source-type="AdditionalFields">
        <TAG><![CDATA[#PRIMEIROPROCESSO:CA:IPL_Info_Arm#]]></TAG>
        <VALUE><![CDATA[#PRIMEIROPROCESSO:CA:IPL_Info_Arm#]]></VALUE>
        <XPATH><![CDATA[/CARD/FIELDS/FIELD[NAME='IPL_Info_Arm']/VALUE]]></XPATH>
      </FIELD>
      <FIELD type="AdditionalFields" label="IPL_Url_Edicao" source-type="AdditionalFields">
        <TAG><![CDATA[#PRIMEIROPROCESSO:CA:IPL_Url_Edicao#]]></TAG>
        <VALUE><![CDATA[#PRIMEIROPROCESSO:CA:IPL_Url_Edicao#]]></VALUE>
        <XPATH><![CDATA[/CARD/FIELDS/FIELD[NAME='IPL_Url_Edicao']/VALUE]]></XPATH>
      </FIELD>
      <FIELD type="AdditionalFields" label="IPL_Email_Prop" source-type="AdditionalFields">
        <TAG><![CDATA[#PRIMEIROPROCESSO:CA:IPL_Email_Prop#]]></TAG>
        <VALUE><![CDATA[#PRIMEIROPROCESSO:CA:IPL_Email_Prop#]]></VALUE>
        <XPATH><![CDATA[/CARD/FIELDS/FIELD[NAME='IPL_Email_Prop']/VALUE]]></XPATH>
      </FIELD>
      <FIELD type="AdditionalFields" label="IPL_Registo_Ant" source-type="AdditionalFields">
        <TAG><![CDATA[#PRIMEIROPROCESSO:CA:IPL_Registo_Ant#]]></TAG>
        <VALUE><![CDATA[#PRIMEIROPROCESSO:CA:IPL_Registo_Ant#]]></VALUE>
        <XPATH><![CDATA[/CARD/FIELDS/FIELD[NAME='IPL_Registo_Ant']/VALUE]]></XPATH>
      </FIELD>
      <FIELD type="AdditionalFields" label="IPL_Editavel" source-type="AdditionalFields">
        <TAG><![CDATA[#PRIMEIROPROCESSO:CA:IPL_Editavel#]]></TAG>
        <VALUE><![CDATA[#PRIMEIROPROCESSO:CA:IPL_Editavel#]]></VALUE>
        <XPATH><![CDATA[/CARD/FIELDS/FIELD[NAME='IPL_Editavel']/VALUE]]></XPATH>
      </FIELD>
      <FIELD type="AdditionalFields" label="Teste_exemplo" source-type="AdditionalFields">
        <TAG><![CDATA[#PRIMEIROPROCESSO:CA:Teste_exemplo#]]></TAG>
        <VALUE><![CDATA[#PRIMEIROPROCESSO:CA:Teste_exemplo#]]></VALUE>
        <XPATH><![CDATA[/CARD/FIELDS/FIELD[NAME='Teste_exemplo']/VALUE]]></XPATH>
      </FIELD>
      <FIELD type="AdditionalFields" label="IPL_GIAF" source-type="AdditionalFields">
        <TAG><![CDATA[#PRIMEIROPROCESSO:CA:IPL_GIAF#]]></TAG>
        <VALUE><![CDATA[#PRIMEIROPROCESSO:CA:IPL_GIAF#]]></VALUE>
        <XPATH><![CDATA[/CARD/FIELDS/FIELD[NAME='IPL_GIAF']/VALUE]]></XPATH>
      </FIELD>
      <FIELD type="AdditionalFields" label="P_____Nome_Doc" source-type="AdditionalFields">
        <TAG><![CDATA[#PRIMEIROPROCESSO:CA:P_____Nome_Doc#]]></TAG>
        <VALUE><![CDATA[#PRIMEIROPROCESSO:CA:P_____Nome_Doc#]]></VALUE>
        <XPATH><![CDATA[/CARD/FIELDS/FIELD[NAME='P_____Nome_Doc']/VALUE]]></XPATH>
      </FIELD>
      <FIELD type="AdditionalFields" label="Pauta_Cod_Pauta" source-type="AdditionalFields">
        <TAG><![CDATA[#PRIMEIROPROCESSO:CA:Pauta_Cod_Pauta#]]></TAG>
        <VALUE><![CDATA[#PRIMEIROPROCESSO:CA:Pauta_Cod_Pauta#]]></VALUE>
        <XPATH><![CDATA[/CARD/FIELDS/FIELD[NAME='Pauta_Cod_Pauta']/VALUE]]></XPATH>
      </FIELD>
      <FIELD type="AdditionalFields" label="Pauta_Cod_Doc" source-type="AdditionalFields">
        <TAG><![CDATA[#PRIMEIROPROCESSO:CA:Pauta_Cod_Doc#]]></TAG>
        <VALUE><![CDATA[#PRIMEIROPROCESSO:CA:Pauta_Cod_Doc#]]></VALUE>
        <XPATH><![CDATA[/CARD/FIELDS/FIELD[NAME='Pauta_Cod_Doc']/VALUE]]></XPATH>
      </FIELD>
      <FIELD type="AdditionalFields" label="Pauta_Cod_Seg" source-type="AdditionalFields">
        <TAG><![CDATA[#PRIMEIROPROCESSO:CA:Pauta_Cod_Seg#]]></TAG>
        <VALUE><![CDATA[#PRIMEIROPROCESSO:CA:Pauta_Cod_Seg#]]></VALUE>
        <XPATH><![CDATA[/CARD/FIELDS/FIELD[NAME='Pauta_Cod_Seg']/VALUE]]></XPATH>
      </FIELD>
      <FIELD type="AdditionalFields" label="P_____Unid_Org" source-type="AdditionalFields">
        <TAG><![CDATA[#PRIMEIROPROCESSO:CA:P_____Unid_Org#]]></TAG>
        <VALUE><![CDATA[#PRIMEIROPROCESSO:CA:P_____Unid_Org#]]></VALUE>
        <XPATH><![CDATA[/CARD/FIELDS/FIELD[NAME='P_____Unid_Org']/VALUE]]></XPATH>
      </FIELD>
      <FIELD type="AdditionalFields" label="Pauta_Ano_Lec" source-type="AdditionalFields">
        <TAG><![CDATA[#PRIMEIROPROCESSO:CA:Pauta_Ano_Lec#]]></TAG>
        <VALUE><![CDATA[#PRIMEIROPROCESSO:CA:Pauta_Ano_Lec#]]></VALUE>
        <XPATH><![CDATA[/CARD/FIELDS/FIELD[NAME='Pauta_Ano_Lec']/VALUE]]></XPATH>
      </FIELD>
      <FIELD type="AdditionalFields" label="Pauta_Cod_UCurr" source-type="AdditionalFields">
        <TAG><![CDATA[#PRIMEIROPROCESSO:CA:Pauta_Cod_UCurr#]]></TAG>
        <VALUE><![CDATA[#PRIMEIROPROCESSO:CA:Pauta_Cod_UCurr#]]></VALUE>
        <XPATH><![CDATA[/CARD/FIELDS/FIELD[NAME='Pauta_Cod_UCurr']/VALUE]]></XPATH>
      </FIELD>
      <FIELD type="AdditionalFields" label="P_____End_Email" source-type="AdditionalFields">
        <TAG><![CDATA[#PRIMEIROPROCESSO:CA:P_____End_Email#]]></TAG>
        <VALUE><![CDATA[#PRIMEIROPROCESSO:CA:P_____End_Email#]]></VALUE>
        <XPATH><![CDATA[/CARD/FIELDS/FIELD[NAME='P_____End_Email']/VALUE]]></XPATH>
      </FIELD>
      <FIELD type="AdditionalFields" label="Pauta_Periodo" source-type="AdditionalFields">
        <TAG><![CDATA[#PRIMEIROPROCESSO:CA:Pauta_Periodo#]]></TAG>
        <VALUE><![CDATA[#PRIMEIROPROCESSO:CA:Pauta_Periodo#]]></VALUE>
        <XPATH><![CDATA[/CARD/FIELDS/FIELD[NAME='Pauta_Periodo']/VALUE]]></XPATH>
      </FIELD>
      <FIELD type="AdditionalFields" label="P_____Epoc_Aval" source-type="AdditionalFields">
        <TAG><![CDATA[#PRIMEIROPROCESSO:CA:P_____Epoc_Aval#]]></TAG>
        <VALUE><![CDATA[#PRIMEIROPROCESSO:CA:P_____Epoc_Aval#]]></VALUE>
        <XPATH><![CDATA[/CARD/FIELDS/FIELD[NAME='P_____Epoc_Aval']/VALUE]]></XPATH>
      </FIELD>
      <FIELD type="AdditionalFields" label="P_____N_Pag_Liv" source-type="AdditionalFields">
        <TAG><![CDATA[#PRIMEIROPROCESSO:CA:P_____N_Pag_Liv#]]></TAG>
        <VALUE><![CDATA[#PRIMEIROPROCESSO:CA:P_____N_Pag_Liv#]]></VALUE>
        <XPATH><![CDATA[/CARD/FIELDS/FIELD[NAME='P_____N_Pag_Liv']/VALUE]]></XPATH>
      </FIELD>
      <FIELD type="AdditionalFields" label="P_____Data_Reg" source-type="AdditionalFields">
        <TAG><![CDATA[#PRIMEIROPROCESSO:CA:P_____Data_Reg#]]></TAG>
        <VALUE><![CDATA[#PRIMEIROPROCESSO:CA:P_____Data_Reg#]]></VALUE>
        <XPATH><![CDATA[/CARD/FIELDS/FIELD[NAME='P_____Data_Reg']/VALUE]]></XPATH>
      </FIELD>
      <FIELD type="AdditionalFields" label="P_____D_Un_Curr" source-type="AdditionalFields">
        <TAG><![CDATA[#PRIMEIROPROCESSO:CA:P_____D_Un_Curr#]]></TAG>
        <VALUE><![CDATA[#PRIMEIROPROCESSO:CA:P_____D_Un_Curr#]]></VALUE>
        <XPATH><![CDATA[/CARD/FIELDS/FIELD[NAME='P_____D_Un_Curr']/VALUE]]></XPATH>
      </FIELD>
      <FIELD type="AdditionalFields" label="Pauta_Disciplin" source-type="AdditionalFields">
        <TAG><![CDATA[#PRIMEIROPROCESSO:CA:Pauta_Disciplin#]]></TAG>
        <VALUE><![CDATA[#PRIMEIROPROCESSO:CA:Pauta_Disciplin#]]></VALUE>
        <XPATH><![CDATA[/CARD/FIELDS/FIELD[NAME='Pauta_Disciplin']/VALUE]]></XPATH>
      </FIELD>
      <FIELD type="AdditionalFields" label="Pauta_Turma" source-type="AdditionalFields">
        <TAG><![CDATA[#PRIMEIROPROCESSO:CA:Pauta_Turma#]]></TAG>
        <VALUE><![CDATA[#PRIMEIROPROCESSO:CA:Pauta_Turma#]]></VALUE>
        <XPATH><![CDATA[/CARD/FIELDS/FIELD[NAME='Pauta_Turma']/VALUE]]></XPATH>
      </FIELD>
      <FIELD type="AdditionalFields" label="Pauta_Epoca" source-type="AdditionalFields">
        <TAG><![CDATA[#PRIMEIROPROCESSO:CA:Pauta_Epoca#]]></TAG>
        <VALUE><![CDATA[#PRIMEIROPROCESSO:CA:Pauta_Epoca#]]></VALUE>
        <XPATH><![CDATA[/CARD/FIELDS/FIELD[NAME='Pauta_Epoca']/VALUE]]></XPATH>
      </FIELD>
      <FIELD type="AdditionalFields" label="Pauta_Curso" source-type="AdditionalFields">
        <TAG><![CDATA[#PRIMEIROPROCESSO:CA:Pauta_Curso#]]></TAG>
        <VALUE><![CDATA[#PRIMEIROPROCESSO:CA:Pauta_Curso#]]></VALUE>
        <XPATH><![CDATA[/CARD/FIELDS/FIELD[NAME='Pauta_Curso']/VALUE]]></XPATH>
      </FIELD>
      <FIELD type="AdditionalFields" label="Pauta_Cod_Curso" source-type="AdditionalFields">
        <TAG><![CDATA[#PRIMEIROPROCESSO:CA:Pauta_Cod_Curso#]]></TAG>
        <VALUE><![CDATA[#PRIMEIROPROCESSO:CA:Pauta_Cod_Curso#]]></VALUE>
        <XPATH><![CDATA[/CARD/FIELDS/FIELD[NAME='Pauta_Cod_Curso']/VALUE]]></XPATH>
      </FIELD>
      <FIELD type="AdditionalFields" label="N_ident_inst" source-type="AdditionalFields">
        <TAG><![CDATA[#PRIMEIROPROCESSO:CA:N_ident_inst#]]></TAG>
        <VALUE><![CDATA[#PRIMEIROPROCESSO:CA:N_ident_inst#]]></VALUE>
        <XPATH><![CDATA[/CARD/FIELDS/FIELD[NAME='N_ident_inst']/VALUE]]></XPATH>
      </FIELD>
      <FIELD type="AdditionalFields" label="num_registo" source-type="AdditionalFields">
        <TAG><![CDATA[#PRIMEIROPROCESSO:CA:num_registo#]]></TAG>
        <VALUE><![CDATA[#PRIMEIROPROCESSO:CA:num_registo#]]></VALUE>
        <XPATH><![CDATA[/CARD/FIELDS/FIELD[NAME='num_registo']/VALUE]]></XPATH>
      </FIELD>
      <FIELD type="AdditionalFields" label="n_pedido" source-type="AdditionalFields">
        <TAG><![CDATA[#PRIMEIROPROCESSO:CA:n_pedido#]]></TAG>
        <VALUE><![CDATA[#PRIMEIROPROCESSO:CA:n_pedido#]]></VALUE>
        <XPATH><![CDATA[/CARD/FIELDS/FIELD[NAME='n_pedido']/VALUE]]></XPATH>
      </FIELD>
    </NODE>
  </NODE>
</MENU>
</file>

<file path=customXml/item2.xml><?xml version="1.0" encoding="utf-8"?>
<ct:contentTypeSchema xmlns:ct="http://schemas.microsoft.com/office/2006/metadata/contentType" xmlns:ma="http://schemas.microsoft.com/office/2006/metadata/properties/metaAttributes" ct:_="" ma:_="" ma:contentTypeName="Documento" ma:contentTypeID="0x010100D73711D255245447A83850AEB6BB2DED" ma:contentTypeVersion="2" ma:contentTypeDescription="Criar um novo documento." ma:contentTypeScope="" ma:versionID="63d3d81246a5d9727a72cca626434a17">
  <xsd:schema xmlns:xsd="http://www.w3.org/2001/XMLSchema" xmlns:xs="http://www.w3.org/2001/XMLSchema" xmlns:p="http://schemas.microsoft.com/office/2006/metadata/properties" xmlns:ns2="48321f37-bf0c-48c1-8671-5272cc7ecf89" targetNamespace="http://schemas.microsoft.com/office/2006/metadata/properties" ma:root="true" ma:fieldsID="19e8bd7c687710201bb5cb78f51a5384" ns2:_="">
    <xsd:import namespace="48321f37-bf0c-48c1-8671-5272cc7ecf89"/>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321f37-bf0c-48c1-8671-5272cc7ecf8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IEEE2006OfficeOnline.xsl" StyleName="IEEE" Version="2006">
  <b:Source>
    <b:Tag>IBM</b:Tag>
    <b:SourceType>InternetSite</b:SourceType>
    <b:Guid>{D5B5F38D-F707-408A-9FD4-6DEF2E3C51C1}</b:Guid>
    <b:Author>
      <b:Author>
        <b:Corporate>IBM</b:Corporate>
      </b:Author>
    </b:Author>
    <b:Title>What is deep learning?</b:Title>
    <b:URL>https://www.ibm.com/topics/deep-learning</b:URL>
    <b:RefOrder>1</b:RefOrder>
  </b:Source>
  <b:Source>
    <b:Tag>Vic20</b:Tag>
    <b:SourceType>InternetSite</b:SourceType>
    <b:Guid>{4E54FF47-891A-4BD1-93C7-D6F7955F6961}</b:Guid>
    <b:Author>
      <b:Author>
        <b:Corporate>Viceri</b:Corporate>
      </b:Author>
    </b:Author>
    <b:Title>Arquiteturas de Redes Neurais Convolucionais para reconhecimento de imagens</b:Title>
    <b:Year>2020</b:Year>
    <b:Month>julho</b:Month>
    <b:Day>29</b:Day>
    <b:URL>https://viceri.com.br/insights/arquiteturas-de-redes-neurais-convolucionais-para-reconhecimento-de-imagens/</b:URL>
    <b:RefOrder>2</b:RefOrder>
  </b:Source>
</b:Sourc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BE40977-15C1-4F89-8625-D3B696DD90BF}">
  <ds:schemaRefs/>
</ds:datastoreItem>
</file>

<file path=customXml/itemProps2.xml><?xml version="1.0" encoding="utf-8"?>
<ds:datastoreItem xmlns:ds="http://schemas.openxmlformats.org/officeDocument/2006/customXml" ds:itemID="{C5108FF7-1B3E-4EBC-9BCB-759977BC41F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321f37-bf0c-48c1-8671-5272cc7ecf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DEB47F2-D15B-47C7-869F-26B3F1C0D541}">
  <ds:schemaRefs>
    <ds:schemaRef ds:uri="http://schemas.microsoft.com/sharepoint/v3/contenttype/forms"/>
  </ds:schemaRefs>
</ds:datastoreItem>
</file>

<file path=customXml/itemProps4.xml><?xml version="1.0" encoding="utf-8"?>
<ds:datastoreItem xmlns:ds="http://schemas.openxmlformats.org/officeDocument/2006/customXml" ds:itemID="{7892F27C-032B-404F-9CD7-B64AC9754061}">
  <ds:schemaRefs>
    <ds:schemaRef ds:uri="http://schemas.openxmlformats.org/officeDocument/2006/bibliography"/>
  </ds:schemaRefs>
</ds:datastoreItem>
</file>

<file path=customXml/itemProps5.xml><?xml version="1.0" encoding="utf-8"?>
<ds:datastoreItem xmlns:ds="http://schemas.openxmlformats.org/officeDocument/2006/customXml" ds:itemID="{8E63779A-67AF-431B-B3F0-121768C7239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52</Pages>
  <Words>9282</Words>
  <Characters>50129</Characters>
  <Application>Microsoft Office Word</Application>
  <DocSecurity>0</DocSecurity>
  <Lines>417</Lines>
  <Paragraphs>118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IPLeiria</Company>
  <LinksUpToDate>false</LinksUpToDate>
  <CharactersWithSpaces>59293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Sérgio Prata Bernardo</dc:creator>
  <cp:lastModifiedBy>João da Silva Pereira</cp:lastModifiedBy>
  <cp:revision>61</cp:revision>
  <cp:lastPrinted>2019-02-05T16:09:00Z</cp:lastPrinted>
  <dcterms:created xsi:type="dcterms:W3CDTF">2023-07-09T16:27:00Z</dcterms:created>
  <dcterms:modified xsi:type="dcterms:W3CDTF">2023-07-09T18:31:00Z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edoclink_DocumentKey">
    <vt:lpwstr>5b264cee-7be1-4827-9f18-82ff1eeb600e</vt:lpwstr>
  </property>
  <property fmtid="{D5CDD505-2E9C-101B-9397-08002B2CF9AE}" pid="3" name="_edoclink_DocumentVersion">
    <vt:lpwstr>1</vt:lpwstr>
  </property>
  <property fmtid="{D5CDD505-2E9C-101B-9397-08002B2CF9AE}" pid="4" name="_edoclink_StageKey">
    <vt:lpwstr>a3b32724-e1e7-4da9-a943-a1a901223ac6</vt:lpwstr>
  </property>
  <property fmtid="{D5CDD505-2E9C-101B-9397-08002B2CF9AE}" pid="5" name="_edoclink_ContainerType">
    <vt:lpwstr>Distribution</vt:lpwstr>
  </property>
  <property fmtid="{D5CDD505-2E9C-101B-9397-08002B2CF9AE}" pid="6" name="_edoclink_ContainerKey">
    <vt:lpwstr>63bf1733-31d5-448a-9d4a-a14000a40275</vt:lpwstr>
  </property>
  <property fmtid="{D5CDD505-2E9C-101B-9397-08002B2CF9AE}" pid="7" name="ContentTypeId">
    <vt:lpwstr>0x0101008BA989E732337441AD24805913490C29</vt:lpwstr>
  </property>
</Properties>
</file>